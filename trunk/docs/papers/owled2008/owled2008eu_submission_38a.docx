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pdf" ContentType="application/pdf"/>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Terry Fox Laboratory, British Columbia Cancer Research Center, Vancouver, BC, Canada</w:t>
      </w:r>
    </w:p>
    <w:p w:rsidR="008552F6" w:rsidRDefault="008552F6">
      <w:pPr>
        <w:pStyle w:val="authorinfo"/>
      </w:pPr>
      <w:r>
        <w:rPr>
          <w:vertAlign w:val="superscript"/>
        </w:rPr>
        <w:t>2</w:t>
      </w:r>
      <w:r>
        <w:t>National Center for Microscopy Imaging Research, UCSD, CA, USA</w:t>
      </w:r>
    </w:p>
    <w:p w:rsidR="008552F6" w:rsidRDefault="008552F6">
      <w:pPr>
        <w:pStyle w:val="authorinfo"/>
      </w:pPr>
      <w:r>
        <w:rPr>
          <w:vertAlign w:val="superscript"/>
        </w:rPr>
        <w:t>3</w:t>
      </w:r>
      <w:r>
        <w:t>School of Computing Science, Newcastle University, Newcastle upon Tyne, UK</w:t>
      </w:r>
    </w:p>
    <w:p w:rsidR="008552F6" w:rsidRDefault="008552F6">
      <w:pPr>
        <w:pStyle w:val="email"/>
        <w:ind w:right="-188"/>
      </w:pPr>
      <w:r>
        <w:rPr>
          <w:vertAlign w:val="superscript"/>
        </w:rPr>
        <w:t>4</w:t>
      </w:r>
      <w:r>
        <w:t>CISBAN and School of Computing Science, Newcastle University, Newcastle upon Tyne, UK</w:t>
      </w:r>
    </w:p>
    <w:p w:rsidR="008552F6" w:rsidRDefault="008552F6">
      <w:pPr>
        <w:pStyle w:val="authorinfo"/>
      </w:pPr>
      <w:r>
        <w:rPr>
          <w:vertAlign w:val="superscript"/>
        </w:rPr>
        <w:t>5</w:t>
      </w:r>
      <w:r>
        <w:t>The European Bioinformatics Institute, Cambridge, CB101SD, UK</w:t>
      </w:r>
    </w:p>
    <w:p w:rsidR="008552F6" w:rsidRDefault="008552F6">
      <w:pPr>
        <w:pStyle w:val="authorinfo"/>
      </w:pPr>
      <w:r>
        <w:rPr>
          <w:vertAlign w:val="superscript"/>
        </w:rPr>
        <w:t>6</w:t>
      </w:r>
      <w:r>
        <w:t xml:space="preserve">Science Commons, Cambridge, MA, </w:t>
      </w:r>
      <w:proofErr w:type="gramStart"/>
      <w:r>
        <w:t>USA</w:t>
      </w:r>
      <w:proofErr w:type="gramEnd"/>
      <w:r>
        <w:br/>
        <w:t xml:space="preserve">Correspondence: </w:t>
      </w:r>
      <w:hyperlink r:id="rId7" w:history="1">
        <w:r>
          <w:rPr>
            <w:rStyle w:val="Hyperlink"/>
          </w:rPr>
          <w:t>mcourtot@gmail.com</w:t>
        </w:r>
      </w:hyperlink>
      <w:r>
        <w:t xml:space="preserve">, </w:t>
      </w:r>
      <w:hyperlink r:id="rId8" w:history="1">
        <w:r>
          <w:rPr>
            <w:rStyle w:val="Hyperlink"/>
          </w:rPr>
          <w:t>alanruttenberg@gmail.com</w:t>
        </w:r>
      </w:hyperlink>
      <w:r>
        <w:t xml:space="preserve"> </w:t>
      </w:r>
      <w:bookmarkStart w:id="5" w:name="xz_%253A"/>
      <w:bookmarkStart w:id="6" w:name="xz_%253A0"/>
      <w:bookmarkStart w:id="7" w:name="d.lk"/>
      <w:bookmarkStart w:id="8" w:name="d.lk0"/>
      <w:bookmarkEnd w:id="5"/>
      <w:bookmarkEnd w:id="6"/>
      <w:bookmarkEnd w:id="7"/>
      <w:bookmarkEnd w:id="8"/>
    </w:p>
    <w:p w:rsidR="008552F6" w:rsidRDefault="008552F6">
      <w:pPr>
        <w:pStyle w:val="abstract"/>
        <w:rPr>
          <w:color w:val="000000"/>
        </w:rPr>
      </w:pPr>
      <w:r>
        <w:rPr>
          <w:b/>
          <w:bCs/>
        </w:rPr>
        <w:t>Abstract</w:t>
      </w:r>
      <w:r>
        <w:t xml:space="preserve"> </w:t>
      </w:r>
      <w:bookmarkStart w:id="9" w:name="xz_%253A2"/>
      <w:bookmarkEnd w:id="9"/>
      <w:r>
        <w:t xml:space="preserve">The Ontology for Biomedical Investigations (OBI), written in OWL DL, is being developed by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0" w:name="dq%253A3"/>
      <w:bookmarkStart w:id="11" w:name="l2lp"/>
      <w:bookmarkStart w:id="12" w:name="yfzj"/>
      <w:bookmarkEnd w:id="10"/>
      <w:bookmarkEnd w:id="11"/>
      <w:bookmarkEnd w:id="12"/>
    </w:p>
    <w:p w:rsidR="008552F6" w:rsidRDefault="008552F6">
      <w:pPr>
        <w:pStyle w:val="Heading1"/>
        <w:tabs>
          <w:tab w:val="left" w:pos="432"/>
        </w:tabs>
      </w:pPr>
      <w:r>
        <w:t xml:space="preserve">Introduction </w:t>
      </w:r>
    </w:p>
    <w:p w:rsidR="008552F6" w:rsidRDefault="008552F6">
      <w:pPr>
        <w:pStyle w:val="p1a"/>
      </w:pPr>
      <w:bookmarkStart w:id="13" w:name="g19v0"/>
      <w:bookmarkStart w:id="14" w:name="g19v1"/>
      <w:bookmarkStart w:id="15" w:name="g19v2"/>
      <w:bookmarkStart w:id="16" w:name="g19v3"/>
      <w:bookmarkEnd w:id="13"/>
      <w:bookmarkEnd w:id="14"/>
      <w:bookmarkEnd w:id="15"/>
      <w:bookmarkEnd w:id="16"/>
      <w:r>
        <w:t xml:space="preserve">The Ontology for Biomedical Investigations (OBI) </w:t>
      </w:r>
      <w:bookmarkStart w:id="17" w:name="zueu"/>
      <w:bookmarkEnd w:id="17"/>
      <w:r>
        <w:t>Consortium</w:t>
      </w:r>
      <w:r w:rsidRPr="005747C3">
        <w:rPr>
          <w:rStyle w:val="FootnoteReference"/>
        </w:rPr>
        <w:footnoteReference w:id="2"/>
      </w:r>
      <w:r>
        <w:t xml:space="preserve"> is developing </w:t>
      </w:r>
      <w:proofErr w:type="gramStart"/>
      <w:r>
        <w:t>an ontology</w:t>
      </w:r>
      <w:proofErr w:type="gramEnd"/>
      <w:r>
        <w:t xml:space="preserve">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18" w:name="vphj3"/>
      <w:bookmarkStart w:id="19" w:name="vphj4"/>
      <w:bookmarkStart w:id="20" w:name="qrd31"/>
      <w:bookmarkStart w:id="21" w:name="ubv8"/>
      <w:bookmarkStart w:id="22" w:name="pr9s0"/>
      <w:bookmarkStart w:id="23" w:name="a9l6"/>
      <w:bookmarkStart w:id="24" w:name="vphj5"/>
      <w:bookmarkStart w:id="25" w:name="vphj6"/>
      <w:bookmarkStart w:id="26" w:name="ia3w"/>
      <w:bookmarkStart w:id="27" w:name="zlco"/>
      <w:bookmarkStart w:id="28" w:name="ia3w0"/>
      <w:bookmarkStart w:id="29" w:name="vphj0"/>
      <w:bookmarkStart w:id="30" w:name="kkx92"/>
      <w:bookmarkStart w:id="31" w:name="tymr"/>
      <w:bookmarkStart w:id="32" w:name="qe5z"/>
      <w:bookmarkStart w:id="33" w:name="y3z6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4" w:name="tymr0"/>
      <w:bookmarkEnd w:id="34"/>
      <w:r>
        <w:rPr>
          <w:color w:val="38761D"/>
        </w:rPr>
        <w:t xml:space="preserve"> </w:t>
      </w:r>
      <w:r>
        <w:rPr>
          <w:color w:val="000000"/>
        </w:rPr>
        <w:t xml:space="preserve">Upper ontologies </w:t>
      </w:r>
      <w:bookmarkStart w:id="35" w:name="uknk"/>
      <w:bookmarkEnd w:id="35"/>
      <w:r>
        <w:rPr>
          <w:color w:val="000000"/>
        </w:rPr>
        <w:t>such as BFO aid interoperability by providing a higher-level framework that</w:t>
      </w:r>
      <w:bookmarkStart w:id="36" w:name="rw4q"/>
      <w:bookmarkEnd w:id="36"/>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37" w:name="kkx93"/>
      <w:bookmarkEnd w:id="37"/>
      <w:r>
        <w:t xml:space="preserve"> a large collaborative project, </w:t>
      </w:r>
      <w:bookmarkStart w:id="38" w:name="svfv"/>
      <w:bookmarkEnd w:id="38"/>
      <w:r>
        <w:t xml:space="preserve">a strategy was required </w:t>
      </w:r>
      <w:bookmarkStart w:id="39" w:name="mdcp"/>
      <w:bookmarkEnd w:id="39"/>
      <w:r>
        <w:t xml:space="preserve">that would allow concurrent editing, </w:t>
      </w:r>
      <w:bookmarkStart w:id="40" w:name="e6iz"/>
      <w:bookmarkEnd w:id="40"/>
      <w:r>
        <w:t>distributed development, version control, offline development, use of different tools and editors, and script-based augmentation of the ontology content</w:t>
      </w:r>
      <w:bookmarkStart w:id="41" w:name="e6iz0"/>
      <w:bookmarkEnd w:id="41"/>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w:t>
      </w:r>
      <w:r w:rsidR="00525CA3">
        <w:t xml:space="preserve">allowing </w:t>
      </w:r>
      <w:r>
        <w:t xml:space="preserve">concurrent development by different groups, with each group working more or less independently. </w:t>
      </w:r>
      <w:bookmarkStart w:id="42" w:name="cfk4"/>
      <w:bookmarkStart w:id="43" w:name="cfk41"/>
      <w:bookmarkStart w:id="44" w:name="cfk42"/>
      <w:bookmarkStart w:id="45" w:name="n_j9"/>
      <w:bookmarkStart w:id="46" w:name="t8ji"/>
      <w:bookmarkStart w:id="47" w:name="t8ji0"/>
      <w:bookmarkEnd w:id="42"/>
      <w:bookmarkEnd w:id="43"/>
      <w:bookmarkEnd w:id="44"/>
      <w:bookmarkEnd w:id="45"/>
      <w:bookmarkEnd w:id="46"/>
      <w:bookmarkEnd w:id="47"/>
      <w:r>
        <w:t xml:space="preserve">Each branch is maintained in a separate OWL file, and contains closely related terms and definitions. For example, the </w:t>
      </w:r>
      <w:bookmarkStart w:id="48" w:name="fq%253Ai"/>
      <w:bookmarkStart w:id="49" w:name="nxr."/>
      <w:bookmarkEnd w:id="48"/>
      <w:bookmarkEnd w:id="49"/>
      <w:r>
        <w:rPr>
          <w:i/>
          <w:iCs/>
        </w:rPr>
        <w:t>instrument</w:t>
      </w:r>
      <w:r>
        <w:t xml:space="preserve"> </w:t>
      </w:r>
      <w:bookmarkStart w:id="50" w:name="nxr.0"/>
      <w:bookmarkEnd w:id="50"/>
      <w:r>
        <w:rPr>
          <w:i/>
          <w:iCs/>
        </w:rPr>
        <w:t>branch</w:t>
      </w:r>
      <w:r>
        <w:t xml:space="preserve"> cover</w:t>
      </w:r>
      <w:bookmarkStart w:id="51" w:name="kkx97"/>
      <w:bookmarkEnd w:id="51"/>
      <w:r>
        <w:t>s relevant kinds of instrumentation and parts of devices.</w:t>
      </w:r>
      <w:bookmarkStart w:id="52" w:name="nxr.1"/>
      <w:bookmarkStart w:id="53" w:name="qa74"/>
      <w:bookmarkStart w:id="54" w:name="kkx98"/>
      <w:bookmarkStart w:id="55" w:name="ozxn"/>
      <w:bookmarkStart w:id="56" w:name="ozxn0"/>
      <w:bookmarkStart w:id="57" w:name="kkx910"/>
      <w:bookmarkStart w:id="58" w:name="rvth"/>
      <w:bookmarkStart w:id="59" w:name="wtds0"/>
      <w:bookmarkStart w:id="60" w:name="wtds1"/>
      <w:bookmarkStart w:id="61" w:name="wtds2"/>
      <w:bookmarkStart w:id="62" w:name="wtds3"/>
      <w:bookmarkStart w:id="63" w:name="ama2"/>
      <w:bookmarkStart w:id="64" w:name="cw1c"/>
      <w:bookmarkEnd w:id="52"/>
      <w:bookmarkEnd w:id="53"/>
      <w:bookmarkEnd w:id="54"/>
      <w:bookmarkEnd w:id="55"/>
      <w:bookmarkEnd w:id="56"/>
      <w:bookmarkEnd w:id="57"/>
      <w:bookmarkEnd w:id="58"/>
      <w:bookmarkEnd w:id="59"/>
      <w:bookmarkEnd w:id="60"/>
      <w:bookmarkEnd w:id="61"/>
      <w:bookmarkEnd w:id="62"/>
      <w:bookmarkEnd w:id="63"/>
      <w:bookmarkEnd w:id="64"/>
    </w:p>
    <w:p w:rsidR="008552F6" w:rsidRDefault="008552F6">
      <w:bookmarkStart w:id="65" w:name="c-%253Aa"/>
      <w:bookmarkStart w:id="66" w:name="y-5l"/>
      <w:bookmarkStart w:id="67" w:name="njme"/>
      <w:bookmarkStart w:id="68" w:name="cw1c0"/>
      <w:bookmarkStart w:id="69" w:name="w2ae1"/>
      <w:bookmarkStart w:id="70" w:name="ip0g"/>
      <w:bookmarkEnd w:id="65"/>
      <w:bookmarkEnd w:id="66"/>
      <w:bookmarkEnd w:id="67"/>
      <w:bookmarkEnd w:id="68"/>
      <w:bookmarkEnd w:id="69"/>
      <w:bookmarkEnd w:id="70"/>
      <w:r>
        <w:t>Although this concurrent branch development strategy proved effective, it also presented some challenges preparing OBI for distribution.</w:t>
      </w:r>
      <w:bookmarkStart w:id="71" w:name="pesp"/>
      <w:bookmarkStart w:id="72" w:name="pesp0"/>
      <w:bookmarkStart w:id="73" w:name="pesp1"/>
      <w:bookmarkStart w:id="74" w:name="wtds"/>
      <w:bookmarkStart w:id="75" w:name="pesp3"/>
      <w:bookmarkStart w:id="76" w:name="pesp4"/>
      <w:bookmarkStart w:id="77" w:name="pesp5"/>
      <w:bookmarkStart w:id="78" w:name="pesp6"/>
      <w:bookmarkStart w:id="79" w:name="pesp7"/>
      <w:bookmarkEnd w:id="71"/>
      <w:bookmarkEnd w:id="72"/>
      <w:bookmarkEnd w:id="73"/>
      <w:bookmarkEnd w:id="74"/>
      <w:bookmarkEnd w:id="75"/>
      <w:bookmarkEnd w:id="76"/>
      <w:bookmarkEnd w:id="77"/>
      <w:bookmarkEnd w:id="78"/>
      <w:bookmarkEnd w:id="79"/>
      <w:r>
        <w:t xml:space="preserve"> </w:t>
      </w:r>
      <w:bookmarkStart w:id="80" w:name="plak"/>
      <w:bookmarkStart w:id="81" w:name="g9qo0"/>
      <w:bookmarkEnd w:id="80"/>
      <w:bookmarkEnd w:id="81"/>
      <w:r>
        <w:t xml:space="preserve">Editing several </w:t>
      </w:r>
      <w:bookmarkStart w:id="82" w:name="hv%253A%253A0"/>
      <w:bookmarkStart w:id="83" w:name="k.tw"/>
      <w:bookmarkStart w:id="84" w:name="hch_"/>
      <w:bookmarkStart w:id="85" w:name="g36l"/>
      <w:bookmarkStart w:id="86" w:name="g36l0"/>
      <w:bookmarkStart w:id="87" w:name="g36l1"/>
      <w:bookmarkEnd w:id="82"/>
      <w:bookmarkEnd w:id="83"/>
      <w:bookmarkEnd w:id="84"/>
      <w:bookmarkEnd w:id="85"/>
      <w:bookmarkEnd w:id="86"/>
      <w:bookmarkEnd w:id="87"/>
      <w:r>
        <w:t>OWL</w:t>
      </w:r>
      <w:bookmarkStart w:id="88" w:name="hv%253A%253A1"/>
      <w:bookmarkEnd w:id="88"/>
      <w:r>
        <w:t xml:space="preserve"> files concurrently and in a distributed manner can lead to </w:t>
      </w:r>
      <w:bookmarkStart w:id="89" w:name="bxor"/>
      <w:bookmarkEnd w:id="89"/>
      <w:r>
        <w:t xml:space="preserve">non-unique class identifier </w:t>
      </w:r>
      <w:bookmarkStart w:id="90" w:name="g9qo1"/>
      <w:bookmarkEnd w:id="90"/>
      <w:r>
        <w:t xml:space="preserve">assignment and conflicts within the ontology. </w:t>
      </w:r>
      <w:bookmarkStart w:id="91" w:name="v%253Alk"/>
      <w:bookmarkStart w:id="92" w:name="dbc.0"/>
      <w:bookmarkStart w:id="93" w:name="ah%253A8"/>
      <w:bookmarkEnd w:id="91"/>
      <w:bookmarkEnd w:id="92"/>
      <w:bookmarkEnd w:id="93"/>
      <w:r>
        <w:t xml:space="preserve">Our set-up also required curators to be reasonably familiar with an ontology editor in order to be able to view the required multiple OWL files in harmony. </w:t>
      </w:r>
      <w:bookmarkStart w:id="94" w:name="r6.q"/>
      <w:bookmarkStart w:id="95" w:name="lxki0"/>
      <w:bookmarkStart w:id="96" w:name="lt3g1"/>
      <w:bookmarkStart w:id="97" w:name="lxki2"/>
      <w:bookmarkStart w:id="98" w:name="plak0"/>
      <w:bookmarkStart w:id="99" w:name="auu7"/>
      <w:bookmarkEnd w:id="94"/>
      <w:bookmarkEnd w:id="95"/>
      <w:bookmarkEnd w:id="96"/>
      <w:bookmarkEnd w:id="97"/>
      <w:bookmarkEnd w:id="98"/>
      <w:bookmarkEnd w:id="99"/>
    </w:p>
    <w:p w:rsidR="008552F6" w:rsidRDefault="008552F6" w:rsidP="006F7AE6">
      <w:r>
        <w:t>One of the fundamental principles of the OBO Foundry is to reuse, where sensible, existing ontology resources. While OWL provides a mechanism to import ontologies (</w:t>
      </w:r>
      <w:r>
        <w:rPr>
          <w:i/>
          <w:iCs/>
        </w:rPr>
        <w:t>owl</w:t>
      </w:r>
      <w:proofErr w:type="gramStart"/>
      <w:r>
        <w:rPr>
          <w:i/>
          <w:iCs/>
        </w:rPr>
        <w:t>:imports</w:t>
      </w:r>
      <w:proofErr w:type="gramEnd"/>
      <w:r>
        <w:t xml:space="preserve">), this mechanism was not always suitable for OBI. Currently, editing tools are not effective for working with very large ontologies such as the NCBI Taxonomy [3] or the Foundational Model of Anatomy [4], making direct OWL imports of such ontologies, as a whole, impractical for day-to-day development. Furthermore, other ontologies used by OBI are under active development and may not be aligned with OBI’s design (e.g., not yet using BFO as an upper ontology, or not yet using OWL DL). Importing such ontologies as a whole could lead to inconsistencies or unintended inferences. </w:t>
      </w:r>
      <w:r>
        <w:rPr>
          <w:color w:val="000000"/>
          <w:lang w:val="en-CA"/>
        </w:rPr>
        <w:t>Our</w:t>
      </w:r>
      <w:r>
        <w:rPr>
          <w:lang w:val="en-CA"/>
        </w:rPr>
        <w:t xml:space="preserve"> alternative to the OWL built-in import mechanism is  to copy only parts of the external ontology into </w:t>
      </w:r>
      <w:proofErr w:type="spellStart"/>
      <w:r>
        <w:rPr>
          <w:i/>
          <w:iCs/>
          <w:lang w:val="en-CA"/>
        </w:rPr>
        <w:t>obi.owl</w:t>
      </w:r>
      <w:proofErr w:type="spellEnd"/>
      <w:r>
        <w:rPr>
          <w:lang w:val="en-CA"/>
        </w:rPr>
        <w:t xml:space="preserve"> using a</w:t>
      </w:r>
      <w:r>
        <w:t xml:space="preserve"> mechanism we call the Minimal Information to Represent an External Ontology Term (MIREOT).</w:t>
      </w:r>
      <w:r>
        <w:rPr>
          <w:lang w:val="en-CA"/>
        </w:rPr>
        <w:t xml:space="preserve"> </w:t>
      </w:r>
      <w:bookmarkStart w:id="100" w:name="j0e5"/>
      <w:bookmarkStart w:id="101" w:name="x65j"/>
      <w:bookmarkEnd w:id="100"/>
      <w:bookmarkEnd w:id="101"/>
      <w:r>
        <w:t>MIREOT provides guidelines on importing selected terms</w:t>
      </w:r>
      <w:bookmarkStart w:id="102" w:name="jb7y0"/>
      <w:bookmarkEnd w:id="102"/>
      <w:r>
        <w:t xml:space="preserve"> without the overhead of importing the complete ontology</w:t>
      </w:r>
      <w:bookmarkStart w:id="103" w:name="zl790"/>
      <w:bookmarkEnd w:id="103"/>
      <w:r>
        <w:t xml:space="preserve"> from which the terms derive. </w:t>
      </w:r>
      <w:bookmarkStart w:id="104" w:name="fwp%253A0"/>
      <w:bookmarkStart w:id="105" w:name="gu.j"/>
      <w:bookmarkStart w:id="106" w:name="gu.j0"/>
      <w:bookmarkEnd w:id="104"/>
      <w:bookmarkEnd w:id="105"/>
      <w:bookmarkEnd w:id="106"/>
    </w:p>
    <w:p w:rsidR="008552F6" w:rsidRDefault="008552F6">
      <w:pPr>
        <w:pStyle w:val="Heading1"/>
        <w:tabs>
          <w:tab w:val="left" w:pos="432"/>
        </w:tabs>
        <w:spacing w:after="120"/>
      </w:pPr>
      <w:bookmarkStart w:id="107" w:name="f3.90"/>
      <w:bookmarkStart w:id="108" w:name="k8iw0"/>
      <w:bookmarkStart w:id="109" w:name="wmek0"/>
      <w:bookmarkStart w:id="110" w:name="wmek1"/>
      <w:bookmarkStart w:id="111" w:name="wmek2"/>
      <w:bookmarkStart w:id="112" w:name="uiwi"/>
      <w:bookmarkStart w:id="113" w:name="jg2_2"/>
      <w:bookmarkStart w:id="114" w:name="jg2_3"/>
      <w:bookmarkStart w:id="115" w:name="sjpi"/>
      <w:bookmarkStart w:id="116" w:name="um_8"/>
      <w:bookmarkStart w:id="117" w:name="a6m5"/>
      <w:bookmarkEnd w:id="107"/>
      <w:bookmarkEnd w:id="108"/>
      <w:bookmarkEnd w:id="109"/>
      <w:bookmarkEnd w:id="110"/>
      <w:bookmarkEnd w:id="111"/>
      <w:bookmarkEnd w:id="112"/>
      <w:bookmarkEnd w:id="113"/>
      <w:bookmarkEnd w:id="114"/>
      <w:bookmarkEnd w:id="115"/>
      <w:bookmarkEnd w:id="116"/>
      <w:bookmarkEnd w:id="117"/>
      <w:r>
        <w:t>OBI development practices</w:t>
      </w:r>
    </w:p>
    <w:p w:rsidR="008552F6" w:rsidRDefault="008552F6">
      <w:pPr>
        <w:pStyle w:val="Heading2"/>
        <w:tabs>
          <w:tab w:val="left" w:pos="576"/>
        </w:tabs>
        <w:spacing w:before="120"/>
      </w:pPr>
      <w:bookmarkStart w:id="118" w:name="t7-e1"/>
      <w:bookmarkStart w:id="119" w:name="zrc70"/>
      <w:bookmarkStart w:id="120" w:name="dxdm3"/>
      <w:bookmarkEnd w:id="118"/>
      <w:bookmarkEnd w:id="119"/>
      <w:bookmarkEnd w:id="120"/>
      <w:r>
        <w:t>Minimal Information to Reference External Ontology Terms (MIREOT)</w:t>
      </w:r>
    </w:p>
    <w:p w:rsidR="008552F6" w:rsidRDefault="008552F6">
      <w:pPr>
        <w:pStyle w:val="p1a"/>
      </w:pPr>
      <w:bookmarkStart w:id="121" w:name="y4_5"/>
      <w:bookmarkStart w:id="122" w:name="tg8a"/>
      <w:bookmarkEnd w:id="121"/>
      <w:bookmarkEnd w:id="122"/>
      <w:r>
        <w:t xml:space="preserve">In deciding upon a minimum unit of import, our first step was to consider the practices of other ontologies. The practice of the Gene Ontology (GO) [5] is that the intended meaning of classes remains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 xml:space="preserve">meaning really changes, terms are deprecated [6]. Since a term is considered stable, </w:t>
      </w:r>
      <w:r w:rsidR="00A72816">
        <w:t>whereas the formal logic statements about them tend to be in flux</w:t>
      </w:r>
      <w:r>
        <w:t>, we consider terms (i.e. classes) a basic unit of import.</w:t>
      </w:r>
    </w:p>
    <w:p w:rsidR="008552F6" w:rsidRDefault="008552F6">
      <w:pPr>
        <w:pStyle w:val="BodyText"/>
        <w:ind w:firstLine="424"/>
        <w:rPr>
          <w:lang w:val="en-CA"/>
        </w:rPr>
      </w:pPr>
      <w:bookmarkStart w:id="123" w:name="zzqz0"/>
      <w:bookmarkStart w:id="124" w:name="vcqo4"/>
      <w:bookmarkStart w:id="125" w:name="fcwe"/>
      <w:bookmarkStart w:id="126" w:name="u_xe"/>
      <w:bookmarkStart w:id="127" w:name="vcqo5"/>
      <w:bookmarkStart w:id="128" w:name="k6090"/>
      <w:bookmarkStart w:id="129" w:name="true"/>
      <w:bookmarkStart w:id="130" w:name="lnxp0"/>
      <w:bookmarkStart w:id="131" w:name="lnxp1"/>
      <w:bookmarkStart w:id="132" w:name="lnxp2"/>
      <w:bookmarkStart w:id="133" w:name="vcqo7"/>
      <w:bookmarkStart w:id="134" w:name="eyrt0"/>
      <w:bookmarkStart w:id="135" w:name="vcqo10"/>
      <w:bookmarkEnd w:id="123"/>
      <w:bookmarkEnd w:id="124"/>
      <w:bookmarkEnd w:id="125"/>
      <w:bookmarkEnd w:id="126"/>
      <w:bookmarkEnd w:id="127"/>
      <w:bookmarkEnd w:id="128"/>
      <w:bookmarkEnd w:id="129"/>
      <w:bookmarkEnd w:id="130"/>
      <w:bookmarkEnd w:id="131"/>
      <w:bookmarkEnd w:id="132"/>
      <w:bookmarkEnd w:id="133"/>
      <w:bookmarkEnd w:id="134"/>
      <w:bookmarkEnd w:id="135"/>
      <w:r>
        <w:rPr>
          <w:lang w:val="en-CA"/>
        </w:rPr>
        <w:t xml:space="preserve">The </w:t>
      </w:r>
      <w:r>
        <w:rPr>
          <w:color w:val="000000"/>
          <w:lang w:val="en-CA"/>
        </w:rPr>
        <w:t xml:space="preserve">minimal </w:t>
      </w:r>
      <w:bookmarkStart w:id="136" w:name="br3m"/>
      <w:bookmarkEnd w:id="136"/>
      <w:r>
        <w:rPr>
          <w:color w:val="000000"/>
          <w:lang w:val="en-CA"/>
        </w:rPr>
        <w:t xml:space="preserve">amount of </w:t>
      </w:r>
      <w:bookmarkStart w:id="137" w:name="p73r0"/>
      <w:bookmarkEnd w:id="137"/>
      <w:r>
        <w:rPr>
          <w:color w:val="000000"/>
          <w:lang w:val="en-CA"/>
        </w:rPr>
        <w:t>information needed to reference an external class is the source ontology URI and the term's URI. Generally, these items remain stable</w:t>
      </w:r>
      <w:bookmarkStart w:id="138" w:name="p73r1"/>
      <w:bookmarkEnd w:id="138"/>
      <w:r>
        <w:rPr>
          <w:color w:val="000000"/>
          <w:lang w:val="en-CA"/>
        </w:rPr>
        <w:t xml:space="preserve"> and can be used to unambiguously reference the external class from within OBI. The minimal </w:t>
      </w:r>
      <w:bookmarkStart w:id="139" w:name="digd0"/>
      <w:bookmarkEnd w:id="139"/>
      <w:r>
        <w:rPr>
          <w:color w:val="000000"/>
          <w:lang w:val="en-CA"/>
        </w:rPr>
        <w:t>amount of</w:t>
      </w:r>
      <w:bookmarkStart w:id="140" w:name="p73r2"/>
      <w:bookmarkEnd w:id="140"/>
      <w:r>
        <w:rPr>
          <w:color w:val="000000"/>
          <w:lang w:val="en-CA"/>
        </w:rPr>
        <w:t xml:space="preserve"> information to integrate this class into OBI is its position in the </w:t>
      </w:r>
      <w:bookmarkStart w:id="141" w:name="qt%253A%253A"/>
      <w:bookmarkEnd w:id="141"/>
      <w:r>
        <w:rPr>
          <w:color w:val="000000"/>
          <w:lang w:val="en-CA"/>
        </w:rPr>
        <w:t xml:space="preserve">OBI hierarchy, i.e., what OBI class the imported class </w:t>
      </w:r>
      <w:bookmarkStart w:id="142" w:name="jow90"/>
      <w:bookmarkEnd w:id="142"/>
      <w:r>
        <w:rPr>
          <w:color w:val="000000"/>
          <w:lang w:val="en-CA"/>
        </w:rPr>
        <w:t>is a subclass of</w:t>
      </w:r>
      <w:r>
        <w:rPr>
          <w:lang w:val="en-CA"/>
        </w:rPr>
        <w:t xml:space="preserve">. This minimal information set is stored in a separate file called </w:t>
      </w:r>
      <w:r>
        <w:rPr>
          <w:i/>
          <w:iCs/>
          <w:lang w:val="en-CA"/>
        </w:rPr>
        <w:t>external.owl</w:t>
      </w:r>
      <w:r>
        <w:rPr>
          <w:lang w:val="en-CA"/>
        </w:rPr>
        <w:t>. We also want to provide extra information about our imported classes, such as their label and definition</w:t>
      </w:r>
      <w:r w:rsidR="0016530F">
        <w:rPr>
          <w:lang w:val="en-CA"/>
        </w:rPr>
        <w:t xml:space="preserve">, </w:t>
      </w:r>
      <w:r w:rsidR="00C3253E">
        <w:rPr>
          <w:lang w:val="en-CA"/>
        </w:rPr>
        <w:t>which</w:t>
      </w:r>
      <w:r w:rsidR="0016530F">
        <w:rPr>
          <w:lang w:val="en-CA"/>
        </w:rPr>
        <w:t xml:space="preserve"> we map in</w:t>
      </w:r>
      <w:r>
        <w:rPr>
          <w:lang w:val="en-CA"/>
        </w:rPr>
        <w:t xml:space="preserve">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43" w:name="p73r"/>
      <w:bookmarkStart w:id="144" w:name="wh4d"/>
      <w:bookmarkStart w:id="145" w:name="p73r3"/>
      <w:bookmarkStart w:id="146" w:name="vcqo11"/>
      <w:bookmarkStart w:id="147" w:name="rr3b1"/>
      <w:bookmarkStart w:id="148" w:name="vcqo12"/>
      <w:bookmarkStart w:id="149" w:name="sl2e0"/>
      <w:bookmarkStart w:id="150" w:name="ehu91"/>
      <w:bookmarkStart w:id="151" w:name="vcqo13"/>
      <w:bookmarkEnd w:id="143"/>
      <w:bookmarkEnd w:id="144"/>
      <w:bookmarkEnd w:id="145"/>
      <w:bookmarkEnd w:id="146"/>
      <w:bookmarkEnd w:id="147"/>
      <w:bookmarkEnd w:id="148"/>
      <w:bookmarkEnd w:id="149"/>
      <w:bookmarkEnd w:id="150"/>
      <w:bookmarkEnd w:id="151"/>
      <w:r>
        <w:rPr>
          <w:lang w:val="en-CA"/>
        </w:rPr>
        <w:t>Such supplemental information is prone to change as the source ontologies evolve, and to allow for easy updates we store it in a separate file</w:t>
      </w:r>
      <w:bookmarkStart w:id="152" w:name="n3zl"/>
      <w:bookmarkEnd w:id="152"/>
      <w:r>
        <w:rPr>
          <w:color w:val="000000"/>
          <w:lang w:val="en-CA"/>
        </w:rPr>
        <w:t xml:space="preserve">, called </w:t>
      </w:r>
      <w:proofErr w:type="spellStart"/>
      <w:r>
        <w:rPr>
          <w:i/>
          <w:iCs/>
          <w:color w:val="000000"/>
          <w:lang w:val="en-CA"/>
        </w:rPr>
        <w:t>externalDerived.owl</w:t>
      </w:r>
      <w:proofErr w:type="spellEnd"/>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bookmarkStart w:id="153" w:name="cx1q"/>
      <w:bookmarkStart w:id="154" w:name="cx1q0"/>
      <w:bookmarkEnd w:id="153"/>
      <w:bookmarkEnd w:id="154"/>
      <w:r>
        <w:rPr>
          <w:lang w:val="en-CA"/>
        </w:rPr>
        <w:t xml:space="preserve"> A</w:t>
      </w:r>
      <w:r>
        <w:t xml:space="preserve"> mechanism providing for automatic update of the external information is used regularly, such as before OBI releases, in order to distribute up-to-date information. </w:t>
      </w:r>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780EF0">
      <w:pPr>
        <w:pStyle w:val="BodyText"/>
        <w:keepNext/>
        <w:jc w:val="center"/>
      </w:pPr>
      <w:bookmarkStart w:id="155" w:name="cx1q4"/>
      <w:bookmarkStart w:id="156" w:name="cx1q5"/>
      <w:bookmarkStart w:id="157" w:name="cx1q7"/>
      <w:bookmarkStart w:id="158" w:name="xtyb"/>
      <w:bookmarkStart w:id="159" w:name="xtyb0"/>
      <w:bookmarkStart w:id="160" w:name="xtyb1"/>
      <w:bookmarkStart w:id="161" w:name="xtyb2"/>
      <w:bookmarkStart w:id="162" w:name="xtyb3"/>
      <w:bookmarkStart w:id="163" w:name="xtyb4"/>
      <w:bookmarkStart w:id="164" w:name="xtyb6"/>
      <w:bookmarkStart w:id="165" w:name="xtyb7"/>
      <w:bookmarkStart w:id="166" w:name="xtyb8"/>
      <w:bookmarkStart w:id="167" w:name="dsqk"/>
      <w:bookmarkStart w:id="168" w:name="dsqk0"/>
      <w:bookmarkStart w:id="169" w:name="dsqk3"/>
      <w:bookmarkStart w:id="170" w:name="dsqk4"/>
      <w:bookmarkStart w:id="171" w:name="dsqk5"/>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Pr>
          <w:noProof/>
          <w:color w:val="000000"/>
        </w:rPr>
        <w:drawing>
          <wp:inline distT="0" distB="0" distL="0" distR="0">
            <wp:extent cx="4521200" cy="1168400"/>
            <wp:effectExtent l="2540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21200" cy="1168400"/>
                    </a:xfrm>
                    <a:prstGeom prst="rect">
                      <a:avLst/>
                    </a:prstGeom>
                    <a:solidFill>
                      <a:srgbClr val="FFFFFF"/>
                    </a:solidFill>
                    <a:ln w="9525">
                      <a:noFill/>
                      <a:miter lim="800000"/>
                      <a:headEnd/>
                      <a:tailEnd/>
                    </a:ln>
                  </pic:spPr>
                </pic:pic>
              </a:graphicData>
            </a:graphic>
          </wp:inline>
        </w:drawing>
      </w:r>
    </w:p>
    <w:p w:rsidR="008552F6" w:rsidRDefault="008552F6">
      <w:pPr>
        <w:pStyle w:val="Caption"/>
        <w:rPr>
          <w:b w:val="0"/>
          <w:bCs w:val="0"/>
        </w:rPr>
      </w:pPr>
      <w:r>
        <w:t xml:space="preserve">Figure </w:t>
      </w:r>
      <w:fldSimple w:instr=" SEQ &quot;Figure&quot; \*Arabic ">
        <w:r w:rsidR="007506FB">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 xml:space="preserve">A set of </w:t>
      </w:r>
      <w:proofErr w:type="spellStart"/>
      <w:r>
        <w:t>templated</w:t>
      </w:r>
      <w:proofErr w:type="spellEnd"/>
      <w:r>
        <w:t xml:space="preserve">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r w:rsidRPr="00DB2E87">
        <w:rPr>
          <w:rStyle w:val="FootnoteReference"/>
        </w:rPr>
        <w:t>,</w:t>
      </w:r>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proofErr w:type="spellStart"/>
      <w:r>
        <w:rPr>
          <w:i/>
          <w:iCs/>
          <w:color w:val="000000"/>
        </w:rPr>
        <w:t>externalDerived.owl</w:t>
      </w:r>
      <w:proofErr w:type="spellEnd"/>
      <w:r>
        <w:rPr>
          <w:color w:val="000000"/>
        </w:rPr>
        <w:t xml:space="preserve">. </w:t>
      </w:r>
    </w:p>
    <w:p w:rsidR="008552F6" w:rsidRDefault="008552F6">
      <w:bookmarkStart w:id="172" w:name="dsqk6"/>
      <w:bookmarkStart w:id="173" w:name="fbpx"/>
      <w:bookmarkStart w:id="174" w:name="ok020"/>
      <w:bookmarkStart w:id="175" w:name="raqf"/>
      <w:bookmarkStart w:id="176" w:name="raqf0"/>
      <w:bookmarkEnd w:id="172"/>
      <w:bookmarkEnd w:id="173"/>
      <w:bookmarkEnd w:id="174"/>
      <w:bookmarkEnd w:id="175"/>
      <w:bookmarkEnd w:id="176"/>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6F7AE6" w:rsidRDefault="006F7AE6">
      <w:r>
        <w:t xml:space="preserve">We are aware of and accept that by copying only parts of </w:t>
      </w:r>
      <w:proofErr w:type="gramStart"/>
      <w:r>
        <w:t>an ontology</w:t>
      </w:r>
      <w:proofErr w:type="gramEnd"/>
      <w:r>
        <w:t xml:space="preserve"> there is the risk that inferences drawn may be incomplete or incorrect. </w:t>
      </w:r>
      <w:r>
        <w:rPr>
          <w:rStyle w:val="CommentReference"/>
          <w:vanish/>
        </w:rPr>
        <w:commentReference w:id="177"/>
      </w:r>
    </w:p>
    <w:p w:rsidR="008552F6" w:rsidRDefault="008552F6">
      <w:pPr>
        <w:rPr>
          <w:ins w:id="178" w:author="Alan Ruttenberg" w:date="2008-10-11T11:03:00Z"/>
          <w:lang w:val="en-CA"/>
        </w:rPr>
      </w:pPr>
      <w:bookmarkStart w:id="179" w:name="d-l31"/>
      <w:bookmarkStart w:id="180" w:name="cz82"/>
      <w:bookmarkStart w:id="181" w:name="dp3b"/>
      <w:bookmarkStart w:id="182" w:name="fjn4"/>
      <w:bookmarkStart w:id="183" w:name="dhna1"/>
      <w:bookmarkStart w:id="184" w:name="dhna2"/>
      <w:bookmarkStart w:id="185" w:name="vcqo15"/>
      <w:bookmarkEnd w:id="179"/>
      <w:bookmarkEnd w:id="180"/>
      <w:bookmarkEnd w:id="181"/>
      <w:bookmarkEnd w:id="182"/>
      <w:bookmarkEnd w:id="183"/>
      <w:bookmarkEnd w:id="184"/>
      <w:bookmarkEnd w:id="185"/>
      <w:r>
        <w:rPr>
          <w:lang w:val="en-CA"/>
        </w:rPr>
        <w:t xml:space="preserve">Correct inference using the external classes is guaranteed if the full ontologies are imported. We expect to provide an option in the OBI distribution that replaces </w:t>
      </w:r>
      <w:r w:rsidR="008845D9">
        <w:rPr>
          <w:lang w:val="en-CA"/>
        </w:rPr>
        <w:t>import of these individual classes</w:t>
      </w:r>
      <w:r>
        <w:rPr>
          <w:lang w:val="en-CA"/>
        </w:rPr>
        <w:t xml:space="preserve"> with a set of import statements generated by extracting the ontology URIs mentioned in external.owl. Other import options are possible, for instance</w:t>
      </w:r>
      <w:ins w:id="186" w:author="Melanie Courtot" w:date="2008-10-06T11:57:00Z">
        <w:r>
          <w:rPr>
            <w:lang w:val="en-CA"/>
          </w:rPr>
          <w:t xml:space="preserve"> </w:t>
        </w:r>
      </w:ins>
      <w:r>
        <w:rPr>
          <w:lang w:val="en-CA"/>
        </w:rPr>
        <w:t>using software that extracts a module [8] of the external ontology.</w:t>
      </w:r>
      <w:ins w:id="187" w:author="Melanie Courtot" w:date="2008-10-06T11:56:00Z">
        <w:r>
          <w:rPr>
            <w:lang w:val="en-CA"/>
          </w:rPr>
          <w:t xml:space="preserve"> However, </w:t>
        </w:r>
      </w:ins>
      <w:ins w:id="188" w:author="Alan Ruttenberg" w:date="2008-10-11T11:04:00Z">
        <w:r w:rsidR="00B01F91">
          <w:rPr>
            <w:lang w:val="en-CA"/>
          </w:rPr>
          <w:t xml:space="preserve">for </w:t>
        </w:r>
      </w:ins>
      <w:ins w:id="189" w:author="Frank Gibson" w:date="2008-10-08T14:58:00Z">
        <w:r>
          <w:rPr>
            <w:lang w:val="en-CA"/>
          </w:rPr>
          <w:t>modular extraction</w:t>
        </w:r>
      </w:ins>
      <w:ins w:id="190" w:author="Alan Ruttenberg" w:date="2008-10-11T11:05:00Z">
        <w:r w:rsidR="00B01F91">
          <w:rPr>
            <w:lang w:val="en-CA"/>
          </w:rPr>
          <w:t xml:space="preserve"> to be effective for our uses</w:t>
        </w:r>
      </w:ins>
      <w:ins w:id="191" w:author="Frank Gibson" w:date="2008-10-08T14:58:00Z">
        <w:del w:id="192" w:author="Alan Ruttenberg" w:date="2008-10-11T11:05:00Z">
          <w:r w:rsidDel="00B01F91">
            <w:rPr>
              <w:lang w:val="en-CA"/>
            </w:rPr>
            <w:delText xml:space="preserve"> </w:delText>
          </w:r>
        </w:del>
      </w:ins>
      <w:ins w:id="193" w:author="Melanie Courtot" w:date="2008-10-06T11:56:00Z">
        <w:del w:id="194" w:author="Alan Ruttenberg" w:date="2008-10-11T11:05:00Z">
          <w:r w:rsidDel="00B01F91">
            <w:rPr>
              <w:lang w:val="en-CA"/>
            </w:rPr>
            <w:delText xml:space="preserve"> assume</w:delText>
          </w:r>
        </w:del>
      </w:ins>
      <w:ins w:id="195" w:author="Frank Gibson" w:date="2008-10-08T14:58:00Z">
        <w:del w:id="196" w:author="Alan Ruttenberg" w:date="2008-10-11T11:05:00Z">
          <w:r w:rsidDel="00B01F91">
            <w:rPr>
              <w:lang w:val="en-CA"/>
            </w:rPr>
            <w:delText>s</w:delText>
          </w:r>
        </w:del>
      </w:ins>
      <w:ins w:id="197" w:author="Melanie Courtot" w:date="2008-10-06T11:56:00Z">
        <w:del w:id="198" w:author="Alan Ruttenberg" w:date="2008-10-11T11:05:00Z">
          <w:r w:rsidDel="00B01F91">
            <w:rPr>
              <w:lang w:val="en-CA"/>
            </w:rPr>
            <w:delText xml:space="preserve"> that</w:delText>
          </w:r>
        </w:del>
        <w:r>
          <w:rPr>
            <w:lang w:val="en-CA"/>
          </w:rPr>
          <w:t xml:space="preserve"> the external ontology </w:t>
        </w:r>
        <w:del w:id="199" w:author="Alan Ruttenberg" w:date="2008-10-11T11:05:00Z">
          <w:r w:rsidDel="00B01F91">
            <w:rPr>
              <w:lang w:val="en-CA"/>
            </w:rPr>
            <w:delText>is</w:delText>
          </w:r>
        </w:del>
      </w:ins>
      <w:ins w:id="200" w:author="Alan Ruttenberg" w:date="2008-10-11T11:05:00Z">
        <w:r w:rsidR="00B01F91">
          <w:rPr>
            <w:lang w:val="en-CA"/>
          </w:rPr>
          <w:t xml:space="preserve">needs to be structured in a way that is compatible </w:t>
        </w:r>
      </w:ins>
      <w:ins w:id="201" w:author="Alan Ruttenberg" w:date="2008-10-11T11:06:00Z">
        <w:r w:rsidR="00B01F91">
          <w:rPr>
            <w:lang w:val="en-CA"/>
          </w:rPr>
          <w:t xml:space="preserve">with </w:t>
        </w:r>
        <w:proofErr w:type="spellStart"/>
        <w:r w:rsidR="00B01F91">
          <w:rPr>
            <w:lang w:val="en-CA"/>
          </w:rPr>
          <w:t>OBIs</w:t>
        </w:r>
        <w:proofErr w:type="spellEnd"/>
        <w:r w:rsidR="00B01F91">
          <w:rPr>
            <w:lang w:val="en-CA"/>
          </w:rPr>
          <w:t xml:space="preserve"> upper ontology</w:t>
        </w:r>
      </w:ins>
      <w:ins w:id="202" w:author="Alan Ruttenberg" w:date="2008-10-11T11:05:00Z">
        <w:r w:rsidR="00B01F91">
          <w:rPr>
            <w:lang w:val="en-CA"/>
          </w:rPr>
          <w:t>, and that the</w:t>
        </w:r>
      </w:ins>
      <w:ins w:id="203" w:author="Alan Ruttenberg" w:date="2008-10-11T11:08:00Z">
        <w:r w:rsidR="00B01F91">
          <w:rPr>
            <w:lang w:val="en-CA"/>
          </w:rPr>
          <w:t xml:space="preserve"> logical axioms</w:t>
        </w:r>
      </w:ins>
      <w:ins w:id="204" w:author="Melanie Courtot" w:date="2008-10-06T11:56:00Z">
        <w:r>
          <w:rPr>
            <w:lang w:val="en-CA"/>
          </w:rPr>
          <w:t xml:space="preserve"> </w:t>
        </w:r>
      </w:ins>
      <w:ins w:id="205" w:author="Alan Ruttenberg" w:date="2008-10-11T11:10:00Z">
        <w:r w:rsidR="00B01F91">
          <w:rPr>
            <w:lang w:val="en-CA"/>
          </w:rPr>
          <w:t xml:space="preserve">are accurate. </w:t>
        </w:r>
      </w:ins>
      <w:ins w:id="206" w:author="Alan Ruttenberg" w:date="2008-10-11T11:06:00Z">
        <w:r w:rsidR="00B01F91">
          <w:rPr>
            <w:lang w:val="en-CA"/>
          </w:rPr>
          <w:t>This isn’t always the case</w:t>
        </w:r>
      </w:ins>
      <w:ins w:id="207" w:author="Alan Ruttenberg" w:date="2008-10-11T11:12:00Z">
        <w:r w:rsidR="00B01F91">
          <w:rPr>
            <w:lang w:val="en-CA"/>
          </w:rPr>
          <w:t xml:space="preserve"> at the current stage of development of some of the ontologies we use</w:t>
        </w:r>
      </w:ins>
      <w:ins w:id="208" w:author="Alan Ruttenberg" w:date="2008-10-11T11:06:00Z">
        <w:r w:rsidR="00B01F91">
          <w:rPr>
            <w:lang w:val="en-CA"/>
          </w:rPr>
          <w:t xml:space="preserve">. </w:t>
        </w:r>
      </w:ins>
      <w:ins w:id="209" w:author="Melanie Courtot" w:date="2008-10-06T11:56:00Z">
        <w:del w:id="210" w:author="Alan Ruttenberg" w:date="2008-10-11T11:05:00Z">
          <w:r w:rsidDel="00B01F91">
            <w:rPr>
              <w:lang w:val="en-CA"/>
            </w:rPr>
            <w:delText>well</w:delText>
          </w:r>
        </w:del>
      </w:ins>
      <w:ins w:id="211" w:author="Allyson Lister" w:date="2008-10-07T11:14:00Z">
        <w:del w:id="212" w:author="Alan Ruttenberg" w:date="2008-10-11T11:05:00Z">
          <w:r w:rsidDel="00B01F91">
            <w:rPr>
              <w:lang w:val="en-CA"/>
            </w:rPr>
            <w:delText>-</w:delText>
          </w:r>
        </w:del>
      </w:ins>
      <w:ins w:id="213" w:author="Melanie Courtot" w:date="2008-10-06T11:56:00Z">
        <w:del w:id="214" w:author="Alan Ruttenberg" w:date="2008-10-11T11:05:00Z">
          <w:r w:rsidDel="00B01F91">
            <w:rPr>
              <w:lang w:val="en-CA"/>
            </w:rPr>
            <w:delText>engineered</w:delText>
          </w:r>
        </w:del>
      </w:ins>
      <w:ins w:id="215" w:author="Melanie Courtot" w:date="2008-10-09T13:53:00Z">
        <w:del w:id="216" w:author="Alan Ruttenberg" w:date="2008-10-11T11:05:00Z">
          <w:r w:rsidDel="00B01F91">
            <w:rPr>
              <w:lang w:val="en-CA"/>
            </w:rPr>
            <w:delText xml:space="preserve"> and that</w:delText>
          </w:r>
        </w:del>
      </w:ins>
      <w:ins w:id="217" w:author="Frank Gibson" w:date="2008-10-08T15:00:00Z">
        <w:del w:id="218" w:author="Alan Ruttenberg" w:date="2008-10-11T11:05:00Z">
          <w:r w:rsidDel="00B01F91">
            <w:rPr>
              <w:lang w:val="en-CA"/>
            </w:rPr>
            <w:delText xml:space="preserve"> the</w:delText>
          </w:r>
        </w:del>
      </w:ins>
      <w:ins w:id="219" w:author="Melanie Courtot" w:date="2008-10-06T11:56:00Z">
        <w:del w:id="220" w:author="Alan Ruttenberg" w:date="2008-10-11T11:05:00Z">
          <w:r w:rsidDel="00B01F91">
            <w:rPr>
              <w:lang w:val="en-CA"/>
            </w:rPr>
            <w:delText xml:space="preserve"> </w:delText>
          </w:r>
        </w:del>
      </w:ins>
      <w:ins w:id="221" w:author="Allyson Lister" w:date="2008-10-07T11:14:00Z">
        <w:del w:id="222" w:author="Alan Ruttenberg" w:date="2008-10-11T11:05:00Z">
          <w:r w:rsidDel="00B01F91">
            <w:rPr>
              <w:lang w:val="en-CA"/>
            </w:rPr>
            <w:delText xml:space="preserve">complete </w:delText>
          </w:r>
        </w:del>
      </w:ins>
      <w:ins w:id="223" w:author="Frank Gibson" w:date="2008-10-08T15:00:00Z">
        <w:del w:id="224" w:author="Alan Ruttenberg" w:date="2008-10-11T11:05:00Z">
          <w:r w:rsidDel="00B01F91">
            <w:rPr>
              <w:lang w:val="en-CA"/>
            </w:rPr>
            <w:delText xml:space="preserve">external </w:delText>
          </w:r>
        </w:del>
      </w:ins>
      <w:ins w:id="225" w:author="Melanie Courtot" w:date="2008-10-06T11:56:00Z">
        <w:del w:id="226" w:author="Alan Ruttenberg" w:date="2008-10-11T11:05:00Z">
          <w:r w:rsidDel="00B01F91">
            <w:rPr>
              <w:lang w:val="en-CA"/>
            </w:rPr>
            <w:delText>module is</w:delText>
          </w:r>
        </w:del>
      </w:ins>
      <w:ins w:id="227" w:author="Frank Gibson" w:date="2008-10-08T15:00:00Z">
        <w:del w:id="228" w:author="Alan Ruttenberg" w:date="2008-10-11T11:05:00Z">
          <w:r w:rsidDel="00B01F91">
            <w:rPr>
              <w:lang w:val="en-CA"/>
            </w:rPr>
            <w:delText xml:space="preserve"> required.</w:delText>
          </w:r>
        </w:del>
      </w:ins>
      <w:ins w:id="229" w:author="Frank Gibson" w:date="2008-10-08T15:02:00Z">
        <w:del w:id="230" w:author="Alan Ruttenberg" w:date="2008-10-11T11:05:00Z">
          <w:r w:rsidDel="00B01F91">
            <w:rPr>
              <w:lang w:val="en-CA"/>
            </w:rPr>
            <w:delText xml:space="preserve"> </w:delText>
          </w:r>
        </w:del>
        <w:commentRangeStart w:id="231"/>
        <w:del w:id="232" w:author="Alan Ruttenberg" w:date="2008-10-11T11:10:00Z">
          <w:r w:rsidDel="00B01F91">
            <w:rPr>
              <w:lang w:val="en-CA"/>
            </w:rPr>
            <w:delText xml:space="preserve">Several </w:delText>
          </w:r>
        </w:del>
      </w:ins>
      <w:ins w:id="233" w:author="Melanie Courtot" w:date="2008-10-09T16:36:00Z">
        <w:del w:id="234" w:author="Alan Ruttenberg" w:date="2008-10-11T11:10:00Z">
          <w:r w:rsidDel="00B01F91">
            <w:rPr>
              <w:lang w:val="en-CA"/>
            </w:rPr>
            <w:delText>b</w:delText>
          </w:r>
        </w:del>
      </w:ins>
      <w:ins w:id="235" w:author="Frank Gibson" w:date="2008-10-08T15:02:00Z">
        <w:del w:id="236" w:author="Alan Ruttenberg" w:date="2008-10-11T11:10:00Z">
          <w:r w:rsidDel="00B01F91">
            <w:rPr>
              <w:lang w:val="en-CA"/>
            </w:rPr>
            <w:delText>io-ontologies have known compatibility issues with regards to importing and integration</w:delText>
          </w:r>
        </w:del>
      </w:ins>
      <w:ins w:id="237" w:author="Melanie Courtot" w:date="2008-10-09T13:54:00Z">
        <w:del w:id="238" w:author="Alan Ruttenberg" w:date="2008-10-11T11:10:00Z">
          <w:r w:rsidDel="00B01F91">
            <w:rPr>
              <w:lang w:val="en-CA"/>
            </w:rPr>
            <w:delText>.</w:delText>
          </w:r>
        </w:del>
      </w:ins>
      <w:ins w:id="239" w:author="Melanie Courtot" w:date="2008-10-06T11:56:00Z">
        <w:del w:id="240" w:author="Alan Ruttenberg" w:date="2008-10-11T11:10:00Z">
          <w:r w:rsidDel="00B01F91">
            <w:rPr>
              <w:lang w:val="en-CA"/>
            </w:rPr>
            <w:delText xml:space="preserve"> </w:delText>
          </w:r>
        </w:del>
      </w:ins>
      <w:commentRangeEnd w:id="231"/>
      <w:ins w:id="241" w:author="Melanie Courtot" w:date="2008-10-09T16:36:00Z">
        <w:del w:id="242" w:author="Alan Ruttenberg" w:date="2008-10-11T11:10:00Z">
          <w:r w:rsidDel="00B01F91">
            <w:rPr>
              <w:rStyle w:val="CommentReference"/>
              <w:vanish/>
            </w:rPr>
            <w:commentReference w:id="231"/>
          </w:r>
        </w:del>
      </w:ins>
      <w:ins w:id="243" w:author="Melanie Courtot" w:date="2008-10-06T11:56:00Z">
        <w:r>
          <w:rPr>
            <w:lang w:val="en-CA"/>
          </w:rPr>
          <w:t>F</w:t>
        </w:r>
      </w:ins>
      <w:ins w:id="244" w:author="Allyson Lister" w:date="2008-10-07T11:13:00Z">
        <w:r>
          <w:rPr>
            <w:lang w:val="en-CA"/>
          </w:rPr>
          <w:t xml:space="preserve">or </w:t>
        </w:r>
      </w:ins>
      <w:ins w:id="245" w:author="Melanie Courtot" w:date="2008-10-06T11:56:00Z">
        <w:r>
          <w:rPr>
            <w:lang w:val="en-CA"/>
          </w:rPr>
          <w:t>example</w:t>
        </w:r>
      </w:ins>
      <w:ins w:id="246" w:author="Allyson Lister" w:date="2008-10-07T11:13:00Z">
        <w:r>
          <w:rPr>
            <w:lang w:val="en-CA"/>
          </w:rPr>
          <w:t>,</w:t>
        </w:r>
      </w:ins>
      <w:ins w:id="247" w:author="Melanie Courtot" w:date="2008-10-06T11:56:00Z">
        <w:r>
          <w:rPr>
            <w:lang w:val="en-CA"/>
          </w:rPr>
          <w:t xml:space="preserve"> importing the root class of CARO</w:t>
        </w:r>
      </w:ins>
      <w:ins w:id="248" w:author="Frank Gibson" w:date="2008-10-08T15:04:00Z">
        <w:del w:id="249" w:author="Melanie Courtot" w:date="2008-10-09T14:01:00Z">
          <w:r w:rsidDel="000B7014">
            <w:rPr>
              <w:lang w:val="en-CA"/>
            </w:rPr>
            <w:delText>[ref]</w:delText>
          </w:r>
        </w:del>
      </w:ins>
      <w:ins w:id="250" w:author="Melanie Courtot" w:date="2008-10-09T14:01:00Z">
        <w:r>
          <w:rPr>
            <w:rStyle w:val="FootnoteReference"/>
            <w:lang w:val="en-CA"/>
          </w:rPr>
          <w:footnoteReference w:id="11"/>
        </w:r>
      </w:ins>
      <w:ins w:id="251" w:author="Frank Gibson" w:date="2008-10-08T15:04:00Z">
        <w:r>
          <w:rPr>
            <w:lang w:val="en-CA"/>
          </w:rPr>
          <w:t xml:space="preserve"> within OBI was not </w:t>
        </w:r>
        <w:commentRangeStart w:id="252"/>
        <w:del w:id="253" w:author="Melanie Courtot" w:date="2008-10-09T13:54:00Z">
          <w:r w:rsidDel="000B7014">
            <w:rPr>
              <w:lang w:val="en-CA"/>
            </w:rPr>
            <w:delText>possible</w:delText>
          </w:r>
        </w:del>
      </w:ins>
      <w:ins w:id="254" w:author="Melanie Courtot" w:date="2008-10-09T13:54:00Z">
        <w:r>
          <w:rPr>
            <w:lang w:val="en-CA"/>
          </w:rPr>
          <w:t>desired</w:t>
        </w:r>
      </w:ins>
      <w:commentRangeEnd w:id="252"/>
      <w:r>
        <w:rPr>
          <w:rStyle w:val="CommentReference"/>
          <w:vanish/>
        </w:rPr>
        <w:commentReference w:id="252"/>
      </w:r>
      <w:ins w:id="255" w:author="Melanie Courtot" w:date="2008-10-09T14:00:00Z">
        <w:r>
          <w:rPr>
            <w:lang w:val="en-CA"/>
          </w:rPr>
          <w:t xml:space="preserve">, as </w:t>
        </w:r>
        <w:del w:id="256" w:author="Alan Ruttenberg" w:date="2008-10-11T11:10:00Z">
          <w:r w:rsidDel="00B01F91">
            <w:rPr>
              <w:lang w:val="en-CA"/>
            </w:rPr>
            <w:delText xml:space="preserve">per </w:delText>
          </w:r>
        </w:del>
        <w:r>
          <w:rPr>
            <w:lang w:val="en-CA"/>
          </w:rPr>
          <w:t xml:space="preserve">its definition </w:t>
        </w:r>
        <w:del w:id="257" w:author="Alan Ruttenberg" w:date="2008-10-11T11:10:00Z">
          <w:r w:rsidDel="00B01F91">
            <w:rPr>
              <w:lang w:val="en-CA"/>
            </w:rPr>
            <w:delText>it</w:delText>
          </w:r>
        </w:del>
      </w:ins>
      <w:ins w:id="258" w:author="Allyson Lister" w:date="2008-10-07T11:15:00Z">
        <w:del w:id="259" w:author="Alan Ruttenberg" w:date="2008-10-11T11:10:00Z">
          <w:r w:rsidDel="00B01F91">
            <w:rPr>
              <w:lang w:val="en-CA"/>
            </w:rPr>
            <w:delText xml:space="preserve"> </w:delText>
          </w:r>
        </w:del>
      </w:ins>
      <w:ins w:id="260" w:author="Melanie Courtot" w:date="2008-10-06T11:56:00Z">
        <w:r>
          <w:rPr>
            <w:lang w:val="en-CA"/>
          </w:rPr>
          <w:t>cover</w:t>
        </w:r>
      </w:ins>
      <w:ins w:id="261" w:author="Allyson Lister" w:date="2008-10-07T11:16:00Z">
        <w:r>
          <w:rPr>
            <w:lang w:val="en-CA"/>
          </w:rPr>
          <w:t>s</w:t>
        </w:r>
      </w:ins>
      <w:ins w:id="262" w:author="Melanie Courtot" w:date="2008-10-06T11:56:00Z">
        <w:r>
          <w:rPr>
            <w:lang w:val="en-CA"/>
          </w:rPr>
          <w:t xml:space="preserve"> </w:t>
        </w:r>
      </w:ins>
      <w:commentRangeStart w:id="263"/>
      <w:ins w:id="264" w:author="Frank Gibson" w:date="2008-10-08T15:38:00Z">
        <w:r>
          <w:rPr>
            <w:lang w:val="en-CA"/>
          </w:rPr>
          <w:t xml:space="preserve">multiple classes in OBI </w:t>
        </w:r>
        <w:del w:id="265" w:author="Alan Ruttenberg" w:date="2008-10-11T11:13:00Z">
          <w:r w:rsidDel="00796A0A">
            <w:rPr>
              <w:lang w:val="en-CA"/>
            </w:rPr>
            <w:delText>which are disjoint</w:delText>
          </w:r>
        </w:del>
      </w:ins>
      <w:ins w:id="266" w:author="Frank Gibson" w:date="2008-10-08T15:40:00Z">
        <w:del w:id="267" w:author="Alan Ruttenberg" w:date="2008-10-11T11:13:00Z">
          <w:r w:rsidDel="00796A0A">
            <w:rPr>
              <w:lang w:val="en-CA"/>
            </w:rPr>
            <w:delText xml:space="preserve">; </w:delText>
          </w:r>
        </w:del>
      </w:ins>
      <w:commentRangeEnd w:id="263"/>
      <w:del w:id="268" w:author="Alan Ruttenberg" w:date="2008-10-11T11:13:00Z">
        <w:r w:rsidDel="00796A0A">
          <w:rPr>
            <w:rStyle w:val="CommentReference"/>
            <w:vanish/>
          </w:rPr>
          <w:commentReference w:id="263"/>
        </w:r>
      </w:del>
      <w:ins w:id="269" w:author="Frank Gibson" w:date="2008-10-08T15:40:00Z">
        <w:del w:id="270" w:author="Alan Ruttenberg" w:date="2008-10-11T11:13:00Z">
          <w:r w:rsidDel="00796A0A">
            <w:rPr>
              <w:lang w:val="en-CA"/>
            </w:rPr>
            <w:delText>an import would introduce inconsistencies</w:delText>
          </w:r>
        </w:del>
      </w:ins>
      <w:ins w:id="271" w:author="Alan Ruttenberg" w:date="2008-10-11T11:13:00Z">
        <w:r w:rsidR="00796A0A">
          <w:rPr>
            <w:lang w:val="en-CA"/>
          </w:rPr>
          <w:t>that we did not consider useful to unite</w:t>
        </w:r>
      </w:ins>
      <w:ins w:id="272" w:author="Frank Gibson" w:date="2008-10-08T15:38:00Z">
        <w:r>
          <w:rPr>
            <w:lang w:val="en-CA"/>
          </w:rPr>
          <w:t>.</w:t>
        </w:r>
      </w:ins>
      <w:ins w:id="273" w:author="Frank Gibson" w:date="2008-10-08T15:44:00Z">
        <w:r w:rsidRPr="007677D2">
          <w:rPr>
            <w:lang w:val="en-CA"/>
          </w:rPr>
          <w:t xml:space="preserve"> </w:t>
        </w:r>
        <w:r>
          <w:rPr>
            <w:lang w:val="en-CA"/>
          </w:rPr>
          <w:t>In addition, although software that extracts "modules" are available</w:t>
        </w:r>
      </w:ins>
      <w:ins w:id="274" w:author="Alan Ruttenberg" w:date="2008-10-11T11:14:00Z">
        <w:r w:rsidR="00796A0A">
          <w:rPr>
            <w:lang w:val="en-CA"/>
          </w:rPr>
          <w:t>,</w:t>
        </w:r>
      </w:ins>
      <w:ins w:id="275" w:author="Frank Gibson" w:date="2008-10-08T15:44:00Z">
        <w:r>
          <w:rPr>
            <w:lang w:val="en-CA"/>
          </w:rPr>
          <w:t xml:space="preserve"> </w:t>
        </w:r>
        <w:del w:id="276" w:author="Melanie Courtot" w:date="2008-10-10T17:53:00Z">
          <w:r w:rsidDel="00DB0D07">
            <w:rPr>
              <w:lang w:val="en-CA"/>
            </w:rPr>
            <w:delText xml:space="preserve"> </w:delText>
          </w:r>
        </w:del>
        <w:commentRangeStart w:id="277"/>
        <w:r>
          <w:rPr>
            <w:lang w:val="en-CA"/>
          </w:rPr>
          <w:t xml:space="preserve">most are </w:t>
        </w:r>
        <w:del w:id="278" w:author="Alan Ruttenberg" w:date="2008-10-11T11:14:00Z">
          <w:r w:rsidDel="00796A0A">
            <w:rPr>
              <w:lang w:val="en-CA"/>
            </w:rPr>
            <w:delText>in</w:delText>
          </w:r>
        </w:del>
      </w:ins>
      <w:ins w:id="279" w:author="Alan Ruttenberg" w:date="2008-10-11T11:14:00Z">
        <w:r w:rsidR="00796A0A">
          <w:rPr>
            <w:lang w:val="en-CA"/>
          </w:rPr>
          <w:t>only</w:t>
        </w:r>
      </w:ins>
      <w:ins w:id="280" w:author="Frank Gibson" w:date="2008-10-08T15:44:00Z">
        <w:r>
          <w:rPr>
            <w:lang w:val="en-CA"/>
          </w:rPr>
          <w:t xml:space="preserve"> </w:t>
        </w:r>
      </w:ins>
      <w:ins w:id="281" w:author="Alan Ruttenberg" w:date="2008-10-11T11:14:00Z">
        <w:r w:rsidR="00796A0A">
          <w:rPr>
            <w:lang w:val="en-CA"/>
          </w:rPr>
          <w:t xml:space="preserve">in </w:t>
        </w:r>
      </w:ins>
      <w:ins w:id="282" w:author="Frank Gibson" w:date="2008-10-08T15:44:00Z">
        <w:r>
          <w:rPr>
            <w:lang w:val="en-CA"/>
          </w:rPr>
          <w:t xml:space="preserve">early </w:t>
        </w:r>
      </w:ins>
      <w:ins w:id="283" w:author="Alan Ruttenberg" w:date="2008-10-11T11:14:00Z">
        <w:r w:rsidR="00796A0A">
          <w:rPr>
            <w:lang w:val="en-CA"/>
          </w:rPr>
          <w:t xml:space="preserve">stages of </w:t>
        </w:r>
      </w:ins>
      <w:ins w:id="284" w:author="Frank Gibson" w:date="2008-10-08T15:44:00Z">
        <w:r>
          <w:rPr>
            <w:lang w:val="en-CA"/>
          </w:rPr>
          <w:t>development</w:t>
        </w:r>
      </w:ins>
      <w:ins w:id="285" w:author="Alan Ruttenberg" w:date="2008-10-10T19:27:00Z">
        <w:r w:rsidR="00D62D74">
          <w:rPr>
            <w:rStyle w:val="FootnoteReference"/>
            <w:lang w:val="en-CA"/>
          </w:rPr>
          <w:footnoteReference w:id="12"/>
        </w:r>
      </w:ins>
      <w:ins w:id="286" w:author="Frank Gibson" w:date="2008-10-08T15:44:00Z">
        <w:del w:id="287" w:author="Alan Ruttenberg" w:date="2008-10-10T19:27:00Z">
          <w:r w:rsidDel="00D62D74">
            <w:rPr>
              <w:lang w:val="en-CA"/>
            </w:rPr>
            <w:delText>, and may require manual adjustments to the extracted module or be unsuitable for some tasks, such as when  building a hierarchy based on intertwined ontologies</w:delText>
          </w:r>
        </w:del>
        <w:r>
          <w:rPr>
            <w:lang w:val="en-CA"/>
          </w:rPr>
          <w:t>.</w:t>
        </w:r>
      </w:ins>
      <w:commentRangeEnd w:id="277"/>
      <w:ins w:id="288" w:author="Frank Gibson" w:date="2008-10-08T15:45:00Z">
        <w:r>
          <w:rPr>
            <w:rStyle w:val="CommentReference"/>
          </w:rPr>
          <w:commentReference w:id="277"/>
        </w:r>
      </w:ins>
    </w:p>
    <w:p w:rsidR="00B01F91" w:rsidDel="00796A0A" w:rsidRDefault="00796A0A" w:rsidP="00796A0A">
      <w:pPr>
        <w:numPr>
          <w:ins w:id="289" w:author="Alan Ruttenberg" w:date="2008-10-11T11:03:00Z"/>
        </w:numPr>
        <w:rPr>
          <w:ins w:id="290" w:author="Frank Gibson" w:date="2008-10-08T15:40:00Z"/>
          <w:del w:id="291" w:author="Alan Ruttenberg" w:date="2008-10-11T11:14:00Z"/>
          <w:lang w:val="en-CA"/>
        </w:rPr>
        <w:pPrChange w:id="292" w:author="Alan Ruttenberg" w:date="2008-10-11T11:15:00Z">
          <w:pPr/>
        </w:pPrChange>
      </w:pPr>
      <w:ins w:id="293" w:author="Alan Ruttenberg" w:date="2008-10-11T11:14:00Z">
        <w:r>
          <w:rPr>
            <w:lang w:val="en-CA"/>
          </w:rPr>
          <w:t xml:space="preserve">When making </w:t>
        </w:r>
        <w:proofErr w:type="spellStart"/>
        <w:r>
          <w:rPr>
            <w:lang w:val="en-CA"/>
          </w:rPr>
          <w:t>assetions</w:t>
        </w:r>
        <w:proofErr w:type="spellEnd"/>
        <w:r>
          <w:rPr>
            <w:lang w:val="en-CA"/>
          </w:rPr>
          <w:t xml:space="preserve"> about an imported </w:t>
        </w:r>
        <w:proofErr w:type="spellStart"/>
        <w:r>
          <w:rPr>
            <w:lang w:val="en-CA"/>
          </w:rPr>
          <w:t>class</w:t>
        </w:r>
      </w:ins>
      <w:proofErr w:type="spellEnd"/>
      <w:ins w:id="294" w:author="Alan Ruttenberg" w:date="2008-10-11T11:15:00Z">
        <w:r>
          <w:rPr>
            <w:lang w:val="en-CA"/>
          </w:rPr>
          <w:t xml:space="preserve">, </w:t>
        </w:r>
      </w:ins>
    </w:p>
    <w:p w:rsidR="008552F6" w:rsidRDefault="008552F6" w:rsidP="00796A0A">
      <w:pPr>
        <w:rPr>
          <w:lang w:val="en-CA"/>
        </w:rPr>
        <w:pPrChange w:id="295" w:author="Alan Ruttenberg" w:date="2008-10-11T11:16:00Z">
          <w:pPr/>
        </w:pPrChange>
      </w:pPr>
      <w:commentRangeStart w:id="296"/>
      <w:ins w:id="297" w:author="Frank Gibson" w:date="2008-10-08T15:42:00Z">
        <w:del w:id="298" w:author="Alan Ruttenberg" w:date="2008-10-11T11:14:00Z">
          <w:r w:rsidDel="00796A0A">
            <w:rPr>
              <w:lang w:val="en-CA"/>
            </w:rPr>
            <w:delText xml:space="preserve"> </w:delText>
          </w:r>
        </w:del>
        <w:del w:id="299" w:author="Alan Ruttenberg" w:date="2008-10-11T11:15:00Z">
          <w:r w:rsidDel="00796A0A">
            <w:rPr>
              <w:lang w:val="en-CA"/>
            </w:rPr>
            <w:delText>problems</w:delText>
          </w:r>
        </w:del>
      </w:ins>
      <w:ins w:id="300" w:author="Frank Gibson" w:date="2008-10-08T15:46:00Z">
        <w:del w:id="301" w:author="Alan Ruttenberg" w:date="2008-10-11T11:15:00Z">
          <w:r w:rsidDel="00796A0A">
            <w:rPr>
              <w:lang w:val="en-CA"/>
            </w:rPr>
            <w:delText xml:space="preserve"> </w:delText>
          </w:r>
        </w:del>
      </w:ins>
      <w:ins w:id="302" w:author="Frank Gibson" w:date="2008-10-08T15:47:00Z">
        <w:del w:id="303" w:author="Alan Ruttenberg" w:date="2008-10-11T11:15:00Z">
          <w:r w:rsidDel="00796A0A">
            <w:rPr>
              <w:lang w:val="en-CA"/>
            </w:rPr>
            <w:delText>highlighte</w:delText>
          </w:r>
        </w:del>
      </w:ins>
      <w:ins w:id="304" w:author="Frank Gibson" w:date="2008-10-08T15:43:00Z">
        <w:del w:id="305" w:author="Alan Ruttenberg" w:date="2008-10-11T11:15:00Z">
          <w:r w:rsidDel="00796A0A">
            <w:rPr>
              <w:lang w:val="en-CA"/>
            </w:rPr>
            <w:delText xml:space="preserve"> provided the motivation to  </w:delText>
          </w:r>
        </w:del>
      </w:ins>
      <w:del w:id="306" w:author="Alan Ruttenberg" w:date="2008-10-11T11:15:00Z">
        <w:r w:rsidDel="00796A0A">
          <w:rPr>
            <w:rStyle w:val="CommentReference"/>
          </w:rPr>
          <w:commentReference w:id="307"/>
        </w:r>
      </w:del>
      <w:ins w:id="308" w:author="Frank Gibson" w:date="2008-10-08T15:43:00Z">
        <w:del w:id="309" w:author="Alan Ruttenberg" w:date="2008-10-11T11:15:00Z">
          <w:r w:rsidDel="00796A0A">
            <w:rPr>
              <w:lang w:val="en-CA"/>
            </w:rPr>
            <w:delText xml:space="preserve"> build OBI and re-use  resources effectively</w:delText>
          </w:r>
        </w:del>
      </w:ins>
      <w:ins w:id="310" w:author="Allyson Lister" w:date="2008-10-07T11:16:00Z">
        <w:del w:id="311" w:author="Alan Ruttenberg" w:date="2008-10-11T11:15:00Z">
          <w:r w:rsidDel="00796A0A">
            <w:rPr>
              <w:lang w:val="en-CA"/>
            </w:rPr>
            <w:delText xml:space="preserve">albeit </w:delText>
          </w:r>
        </w:del>
      </w:ins>
      <w:del w:id="312" w:author="Alan Ruttenberg" w:date="2008-10-11T11:15:00Z">
        <w:r w:rsidDel="00796A0A">
          <w:rPr>
            <w:rStyle w:val="CommentReference"/>
          </w:rPr>
          <w:commentReference w:id="313"/>
        </w:r>
      </w:del>
      <w:ins w:id="314" w:author="Melanie Courtot" w:date="2008-10-06T11:56:00Z">
        <w:del w:id="315" w:author="Alan Ruttenberg" w:date="2008-10-11T11:15:00Z">
          <w:r w:rsidDel="00796A0A">
            <w:rPr>
              <w:lang w:val="en-CA"/>
            </w:rPr>
            <w:delText>As</w:delText>
          </w:r>
        </w:del>
      </w:ins>
      <w:commentRangeEnd w:id="296"/>
      <w:ins w:id="316" w:author="Melanie Courtot" w:date="2008-10-09T14:05:00Z">
        <w:del w:id="317" w:author="Alan Ruttenberg" w:date="2008-10-11T11:15:00Z">
          <w:r w:rsidDel="00796A0A">
            <w:rPr>
              <w:rStyle w:val="CommentReference"/>
              <w:vanish/>
            </w:rPr>
            <w:commentReference w:id="296"/>
          </w:r>
        </w:del>
      </w:ins>
      <w:ins w:id="318" w:author="Melanie Courtot" w:date="2008-10-06T11:56:00Z">
        <w:del w:id="319" w:author="Alan Ruttenberg" w:date="2008-10-11T11:15:00Z">
          <w:r w:rsidDel="00796A0A">
            <w:rPr>
              <w:lang w:val="en-CA"/>
            </w:rPr>
            <w:delText xml:space="preserve"> per our mechanism </w:delText>
          </w:r>
        </w:del>
      </w:ins>
      <w:ins w:id="320" w:author="Allyson Lister" w:date="2008-10-07T11:21:00Z">
        <w:del w:id="321" w:author="Alan Ruttenberg" w:date="2008-10-11T11:15:00Z">
          <w:r w:rsidDel="00796A0A">
            <w:rPr>
              <w:lang w:val="en-CA"/>
            </w:rPr>
            <w:delText>of</w:delText>
          </w:r>
        </w:del>
      </w:ins>
      <w:ins w:id="322" w:author="Allyson Lister" w:date="2008-10-07T11:20:00Z">
        <w:del w:id="323" w:author="Alan Ruttenberg" w:date="2008-10-11T11:15:00Z">
          <w:r w:rsidDel="00796A0A">
            <w:rPr>
              <w:lang w:val="en-CA"/>
            </w:rPr>
            <w:delText xml:space="preserve"> </w:delText>
          </w:r>
        </w:del>
      </w:ins>
      <w:ins w:id="324" w:author="Melanie Courtot" w:date="2008-10-06T11:56:00Z">
        <w:del w:id="325" w:author="Alan Ruttenberg" w:date="2008-10-11T11:15:00Z">
          <w:r w:rsidDel="00796A0A">
            <w:rPr>
              <w:lang w:val="en-CA"/>
            </w:rPr>
            <w:delText>consider</w:delText>
          </w:r>
        </w:del>
      </w:ins>
      <w:ins w:id="326" w:author="Allyson Lister" w:date="2008-10-07T11:20:00Z">
        <w:del w:id="327" w:author="Alan Ruttenberg" w:date="2008-10-11T11:15:00Z">
          <w:r w:rsidDel="00796A0A">
            <w:rPr>
              <w:lang w:val="en-CA"/>
            </w:rPr>
            <w:delText>ing</w:delText>
          </w:r>
        </w:del>
      </w:ins>
      <w:ins w:id="328" w:author="Melanie Courtot" w:date="2008-10-06T11:56:00Z">
        <w:del w:id="329" w:author="Alan Ruttenberg" w:date="2008-10-11T11:15:00Z">
          <w:r w:rsidDel="00796A0A">
            <w:rPr>
              <w:lang w:val="en-CA"/>
            </w:rPr>
            <w:delText xml:space="preserve"> only one class at a time we are</w:delText>
          </w:r>
        </w:del>
      </w:ins>
      <w:ins w:id="330" w:author="Allyson Lister" w:date="2008-10-07T11:21:00Z">
        <w:del w:id="331" w:author="Alan Ruttenberg" w:date="2008-10-11T11:15:00Z">
          <w:r w:rsidDel="00796A0A">
            <w:rPr>
              <w:lang w:val="en-CA"/>
            </w:rPr>
            <w:delText>,</w:delText>
          </w:r>
        </w:del>
      </w:ins>
      <w:ins w:id="332" w:author="Melanie Courtot" w:date="2008-10-06T11:56:00Z">
        <w:del w:id="333" w:author="Alan Ruttenberg" w:date="2008-10-11T11:15:00Z">
          <w:r w:rsidDel="00796A0A">
            <w:rPr>
              <w:lang w:val="en-CA"/>
            </w:rPr>
            <w:delText xml:space="preserve"> </w:delText>
          </w:r>
        </w:del>
        <w:del w:id="334" w:author="Alan Ruttenberg" w:date="2008-10-11T11:16:00Z">
          <w:r w:rsidDel="00796A0A">
            <w:rPr>
              <w:lang w:val="en-CA"/>
            </w:rPr>
            <w:delText xml:space="preserve">at </w:delText>
          </w:r>
        </w:del>
      </w:ins>
      <w:ins w:id="335" w:author="Allyson Lister" w:date="2008-10-07T11:21:00Z">
        <w:del w:id="336" w:author="Alan Ruttenberg" w:date="2008-10-11T11:16:00Z">
          <w:r w:rsidDel="00796A0A">
            <w:rPr>
              <w:lang w:val="en-CA"/>
            </w:rPr>
            <w:delText>a minimum</w:delText>
          </w:r>
        </w:del>
      </w:ins>
      <w:ins w:id="337" w:author="Alan Ruttenberg" w:date="2008-10-11T11:15:00Z">
        <w:r w:rsidR="00796A0A">
          <w:rPr>
            <w:lang w:val="en-CA"/>
          </w:rPr>
          <w:t>we attempt</w:t>
        </w:r>
      </w:ins>
      <w:ins w:id="338" w:author="Alan Ruttenberg" w:date="2008-10-11T11:16:00Z">
        <w:r w:rsidR="00796A0A">
          <w:rPr>
            <w:lang w:val="en-CA"/>
          </w:rPr>
          <w:t>,</w:t>
        </w:r>
        <w:r w:rsidR="00796A0A" w:rsidRPr="00796A0A">
          <w:rPr>
            <w:lang w:val="en-CA"/>
          </w:rPr>
          <w:t xml:space="preserve"> </w:t>
        </w:r>
        <w:r w:rsidR="00796A0A">
          <w:rPr>
            <w:lang w:val="en-CA"/>
          </w:rPr>
          <w:t>at a minimum</w:t>
        </w:r>
        <w:r w:rsidR="00796A0A">
          <w:rPr>
            <w:lang w:val="en-CA"/>
          </w:rPr>
          <w:t>,</w:t>
        </w:r>
      </w:ins>
      <w:ins w:id="339" w:author="Alan Ruttenberg" w:date="2008-10-11T11:15:00Z">
        <w:r w:rsidR="00796A0A">
          <w:rPr>
            <w:lang w:val="en-CA"/>
          </w:rPr>
          <w:t xml:space="preserve"> to not make false statements. Given this, the</w:t>
        </w:r>
      </w:ins>
      <w:ins w:id="340" w:author="Melanie Courtot" w:date="2008-10-06T11:56:00Z">
        <w:del w:id="341" w:author="Alan Ruttenberg" w:date="2008-10-11T11:15:00Z">
          <w:r w:rsidDel="00796A0A">
            <w:rPr>
              <w:lang w:val="en-CA"/>
            </w:rPr>
            <w:delText xml:space="preserve">, not </w:delText>
          </w:r>
        </w:del>
      </w:ins>
      <w:ins w:id="342" w:author="Allyson Lister" w:date="2008-10-07T11:21:00Z">
        <w:del w:id="343" w:author="Alan Ruttenberg" w:date="2008-10-11T11:15:00Z">
          <w:r w:rsidDel="00796A0A">
            <w:rPr>
              <w:lang w:val="en-CA"/>
            </w:rPr>
            <w:delText>stating</w:delText>
          </w:r>
        </w:del>
      </w:ins>
      <w:ins w:id="344" w:author="Melanie Courtot" w:date="2008-10-06T11:56:00Z">
        <w:del w:id="345" w:author="Alan Ruttenberg" w:date="2008-10-11T11:15:00Z">
          <w:r w:rsidDel="00796A0A">
            <w:rPr>
              <w:lang w:val="en-CA"/>
            </w:rPr>
            <w:delText xml:space="preserve"> anything false, and</w:delText>
          </w:r>
        </w:del>
        <w:r>
          <w:rPr>
            <w:lang w:val="en-CA"/>
          </w:rPr>
          <w:t xml:space="preserve"> use of modules in the future will only increase the </w:t>
        </w:r>
      </w:ins>
      <w:ins w:id="346" w:author="Allyson Lister" w:date="2008-10-07T11:21:00Z">
        <w:del w:id="347" w:author="Alan Ruttenberg" w:date="2008-10-11T11:16:00Z">
          <w:r w:rsidDel="00796A0A">
            <w:rPr>
              <w:lang w:val="en-CA"/>
            </w:rPr>
            <w:delText>completeness</w:delText>
          </w:r>
        </w:del>
      </w:ins>
      <w:ins w:id="348" w:author="Alan Ruttenberg" w:date="2008-10-11T11:16:00Z">
        <w:r w:rsidR="00796A0A">
          <w:rPr>
            <w:lang w:val="en-CA"/>
          </w:rPr>
          <w:t>breadth of reasoning that can be done</w:t>
        </w:r>
      </w:ins>
      <w:ins w:id="349" w:author="Allyson Lister" w:date="2008-10-07T11:21:00Z">
        <w:del w:id="350" w:author="Alan Ruttenberg" w:date="2008-10-11T11:16:00Z">
          <w:r w:rsidDel="00796A0A">
            <w:rPr>
              <w:lang w:val="en-CA"/>
            </w:rPr>
            <w:delText xml:space="preserve"> of the </w:delText>
          </w:r>
        </w:del>
      </w:ins>
      <w:del w:id="351" w:author="Alan Ruttenberg" w:date="2008-10-11T11:16:00Z">
        <w:r w:rsidDel="00796A0A">
          <w:rPr>
            <w:lang w:val="en-CA"/>
          </w:rPr>
          <w:delText>semantics</w:delText>
        </w:r>
      </w:del>
      <w:r>
        <w:rPr>
          <w:lang w:val="en-CA"/>
        </w:rPr>
        <w:t xml:space="preserve">. </w:t>
      </w:r>
    </w:p>
    <w:p w:rsidR="00B01F91" w:rsidRDefault="008552F6" w:rsidP="00B01F91">
      <w:pPr>
        <w:numPr>
          <w:ins w:id="352" w:author="Alan Ruttenberg" w:date="2008-10-11T11:03:00Z"/>
        </w:numPr>
        <w:rPr>
          <w:lang w:val="en-CA"/>
        </w:rPr>
      </w:pPr>
      <w:del w:id="353" w:author="Alan Ruttenberg" w:date="2008-10-11T11:16:00Z">
        <w:r w:rsidDel="00796A0A">
          <w:rPr>
            <w:lang w:val="en-CA"/>
          </w:rPr>
          <w:delText>Currently, and in the case of the NCBI taxonomy, we are</w:delText>
        </w:r>
        <w:r w:rsidR="00C3253E" w:rsidDel="00796A0A">
          <w:rPr>
            <w:lang w:val="en-CA"/>
          </w:rPr>
          <w:delText>,</w:delText>
        </w:r>
        <w:r w:rsidDel="00796A0A">
          <w:rPr>
            <w:lang w:val="en-CA"/>
          </w:rPr>
          <w:delText xml:space="preserve"> however</w:delText>
        </w:r>
        <w:r w:rsidR="00C3253E" w:rsidDel="00796A0A">
          <w:rPr>
            <w:lang w:val="en-CA"/>
          </w:rPr>
          <w:delText>,</w:delText>
        </w:r>
        <w:r w:rsidDel="00796A0A">
          <w:rPr>
            <w:lang w:val="en-CA"/>
          </w:rPr>
          <w:delText xml:space="preserve"> guaranteed to obtain the desired upper module, as it currently uses only subclass relations and we are retrieving </w:delText>
        </w:r>
        <w:r w:rsidR="00643FE2" w:rsidDel="00796A0A">
          <w:rPr>
            <w:lang w:val="en-CA"/>
          </w:rPr>
          <w:delText>all</w:delText>
        </w:r>
        <w:r w:rsidDel="00796A0A">
          <w:rPr>
            <w:lang w:val="en-CA"/>
          </w:rPr>
          <w:delText xml:space="preserve"> superclasses </w:delText>
        </w:r>
        <w:r w:rsidR="00890638" w:rsidDel="00796A0A">
          <w:rPr>
            <w:lang w:val="en-CA"/>
          </w:rPr>
          <w:delText>of</w:delText>
        </w:r>
        <w:r w:rsidDel="00796A0A">
          <w:rPr>
            <w:lang w:val="en-CA"/>
          </w:rPr>
          <w:delText xml:space="preserve"> each of </w:delText>
        </w:r>
        <w:r w:rsidR="00643FE2" w:rsidDel="00796A0A">
          <w:rPr>
            <w:lang w:val="en-CA"/>
          </w:rPr>
          <w:delText xml:space="preserve">the </w:delText>
        </w:r>
        <w:r w:rsidR="00890638" w:rsidDel="00796A0A">
          <w:rPr>
            <w:lang w:val="en-CA"/>
          </w:rPr>
          <w:delText>classes</w:delText>
        </w:r>
        <w:r w:rsidR="00643FE2" w:rsidDel="00796A0A">
          <w:rPr>
            <w:lang w:val="en-CA"/>
          </w:rPr>
          <w:delText xml:space="preserve"> we </w:delText>
        </w:r>
        <w:r w:rsidR="00890638" w:rsidDel="00796A0A">
          <w:rPr>
            <w:lang w:val="en-CA"/>
          </w:rPr>
          <w:delText>import</w:delText>
        </w:r>
        <w:r w:rsidDel="00796A0A">
          <w:rPr>
            <w:lang w:val="en-CA"/>
          </w:rPr>
          <w:delText>.</w:delText>
        </w:r>
      </w:del>
      <w:commentRangeStart w:id="354"/>
      <w:ins w:id="355" w:author="Alan Ruttenberg" w:date="2008-10-11T11:03:00Z">
        <w:r w:rsidR="00B01F91">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commentRangeEnd w:id="354"/>
        <w:r w:rsidR="00B01F91">
          <w:rPr>
            <w:rStyle w:val="CommentReference"/>
            <w:vanish/>
          </w:rPr>
          <w:commentReference w:id="354"/>
        </w:r>
      </w:ins>
    </w:p>
    <w:p w:rsidR="008552F6" w:rsidRDefault="008552F6">
      <w:pPr>
        <w:pStyle w:val="Heading2"/>
        <w:tabs>
          <w:tab w:val="left" w:pos="576"/>
        </w:tabs>
      </w:pPr>
      <w:bookmarkStart w:id="356" w:name="zs-0"/>
      <w:bookmarkStart w:id="357" w:name="ps%253Aq13"/>
      <w:bookmarkStart w:id="358" w:name="ps%253Aq14"/>
      <w:bookmarkStart w:id="359" w:name="g7%253Ay7"/>
      <w:bookmarkStart w:id="360" w:name="ai-y9"/>
      <w:bookmarkStart w:id="361" w:name="dhna4"/>
      <w:bookmarkStart w:id="362" w:name="dhna5"/>
      <w:bookmarkStart w:id="363" w:name="qxmm"/>
      <w:bookmarkStart w:id="364" w:name="dmi_4"/>
      <w:bookmarkStart w:id="365" w:name="ft1j4"/>
      <w:bookmarkStart w:id="366" w:name="ckfh"/>
      <w:bookmarkStart w:id="367" w:name="ckfh0"/>
      <w:bookmarkStart w:id="368" w:name="ckfh1"/>
      <w:bookmarkStart w:id="369" w:name="ckfh2"/>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t>Releasing OBI</w:t>
      </w:r>
    </w:p>
    <w:p w:rsidR="008552F6" w:rsidRDefault="008552F6">
      <w:pPr>
        <w:pStyle w:val="p1a"/>
        <w:rPr>
          <w:color w:val="000000"/>
        </w:rPr>
      </w:pPr>
      <w:bookmarkStart w:id="370" w:name="ho2-"/>
      <w:bookmarkStart w:id="371" w:name="ckfh3"/>
      <w:bookmarkStart w:id="372" w:name="ckfh4"/>
      <w:bookmarkStart w:id="373" w:name="ckfh5"/>
      <w:bookmarkStart w:id="374" w:name="ckfh6"/>
      <w:bookmarkEnd w:id="370"/>
      <w:bookmarkEnd w:id="371"/>
      <w:bookmarkEnd w:id="372"/>
      <w:bookmarkEnd w:id="373"/>
      <w:bookmarkEnd w:id="374"/>
      <w:r>
        <w:t>We required a mechanism that would allow the release of a public version of OBI</w:t>
      </w:r>
      <w:r w:rsidRPr="00D325BE">
        <w:rPr>
          <w:rStyle w:val="FootnoteReference"/>
        </w:rPr>
        <w:footnoteReference w:id="13"/>
      </w:r>
      <w:r w:rsidRPr="00D325BE">
        <w:rPr>
          <w:rStyle w:val="FootnoteReference"/>
        </w:rPr>
        <w:t xml:space="preserve"> </w:t>
      </w:r>
      <w:r>
        <w:t xml:space="preserve">on a monthly basis. </w:t>
      </w:r>
      <w:r w:rsidRPr="00C04C8F">
        <w:t>Such a process allows users to acquire a traceable version of the ontology that can act as a stable reference point, and is analogous to a process commonly used in software development</w:t>
      </w:r>
      <w:r>
        <w:rPr>
          <w:color w:val="000000"/>
        </w:rPr>
        <w:t xml:space="preserve">. </w:t>
      </w:r>
    </w:p>
    <w:p w:rsidR="008552F6" w:rsidRDefault="008552F6" w:rsidP="004654AF">
      <w:pPr>
        <w:pStyle w:val="p1a"/>
      </w:pPr>
      <w:r>
        <w:t xml:space="preserve">We decided that constructing a single OWL file that contained the entire ontology would best serve our users. This eliminates issues around needing them to modify </w:t>
      </w:r>
      <w:r w:rsidR="005D040F" w:rsidRPr="005D040F">
        <w:rPr>
          <w:i/>
        </w:rPr>
        <w:t>owl</w:t>
      </w:r>
      <w:proofErr w:type="gramStart"/>
      <w:r w:rsidR="005D040F" w:rsidRPr="005D040F">
        <w:rPr>
          <w:i/>
        </w:rPr>
        <w:t>:imports</w:t>
      </w:r>
      <w:proofErr w:type="gramEnd"/>
      <w:r>
        <w:t xml:space="preserve"> statements or having them learn tool specific imports remapping when using a local copy of the ontology. </w:t>
      </w:r>
    </w:p>
    <w:p w:rsidR="008552F6" w:rsidRDefault="008552F6" w:rsidP="004654AF">
      <w:pPr>
        <w:pStyle w:val="p1a"/>
      </w:pPr>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bookmarkStart w:id="375" w:name="ho2-0"/>
      <w:bookmarkStart w:id="376" w:name="ia%253A21"/>
      <w:bookmarkStart w:id="377" w:name="ckfh29"/>
      <w:bookmarkStart w:id="378" w:name="ckfh30"/>
      <w:bookmarkStart w:id="379" w:name="ckfh31"/>
      <w:bookmarkStart w:id="380" w:name="ckfh33"/>
      <w:bookmarkStart w:id="381" w:name="ckfh43"/>
      <w:bookmarkStart w:id="382" w:name="xhb50"/>
      <w:bookmarkStart w:id="383" w:name="xhb51"/>
      <w:bookmarkStart w:id="384" w:name="u5gp"/>
      <w:bookmarkStart w:id="385" w:name="wxzt3"/>
      <w:bookmarkStart w:id="386" w:name="fph9"/>
      <w:bookmarkStart w:id="387" w:name="fph90"/>
      <w:bookmarkEnd w:id="375"/>
      <w:bookmarkEnd w:id="376"/>
      <w:bookmarkEnd w:id="377"/>
      <w:bookmarkEnd w:id="378"/>
      <w:bookmarkEnd w:id="379"/>
      <w:bookmarkEnd w:id="380"/>
      <w:bookmarkEnd w:id="381"/>
      <w:bookmarkEnd w:id="382"/>
      <w:bookmarkEnd w:id="383"/>
      <w:bookmarkEnd w:id="384"/>
      <w:bookmarkEnd w:id="385"/>
      <w:bookmarkEnd w:id="386"/>
      <w:bookmarkEnd w:id="387"/>
    </w:p>
    <w:p w:rsidR="008552F6" w:rsidRDefault="008552F6">
      <w:pPr>
        <w:pStyle w:val="Heading2"/>
        <w:tabs>
          <w:tab w:val="left" w:pos="576"/>
        </w:tabs>
      </w:pPr>
      <w:r>
        <w:t>Quality checks and reports</w:t>
      </w:r>
      <w:bookmarkStart w:id="388" w:name="zn4t"/>
      <w:bookmarkEnd w:id="388"/>
    </w:p>
    <w:p w:rsidR="008552F6" w:rsidRDefault="008552F6">
      <w:pPr>
        <w:pStyle w:val="p1a"/>
      </w:pPr>
      <w:bookmarkStart w:id="389" w:name="h4.f"/>
      <w:bookmarkStart w:id="390" w:name="fq-c"/>
      <w:bookmarkStart w:id="391" w:name="w%253Ao7"/>
      <w:bookmarkStart w:id="392" w:name="y-nh"/>
      <w:bookmarkStart w:id="393" w:name="i%253Alz"/>
      <w:bookmarkStart w:id="394" w:name="s%253Awa"/>
      <w:bookmarkStart w:id="395" w:name="q.l8"/>
      <w:bookmarkStart w:id="396" w:name="e.ld"/>
      <w:bookmarkStart w:id="397" w:name="vq.i"/>
      <w:bookmarkStart w:id="398" w:name="p%253A3.0"/>
      <w:bookmarkStart w:id="399" w:name="nshq"/>
      <w:bookmarkStart w:id="400" w:name="yp9s"/>
      <w:bookmarkStart w:id="401" w:name="gqif"/>
      <w:bookmarkStart w:id="402" w:name="y3jk"/>
      <w:bookmarkStart w:id="403" w:name="c_bs"/>
      <w:bookmarkStart w:id="404" w:name="x7gb"/>
      <w:bookmarkStart w:id="405" w:name="nim1"/>
      <w:bookmarkStart w:id="406" w:name="wym_"/>
      <w:bookmarkStart w:id="407" w:name="dj8b"/>
      <w:bookmarkStart w:id="408" w:name="hmr7"/>
      <w:bookmarkStart w:id="409" w:name="xtdb"/>
      <w:bookmarkStart w:id="410" w:name="rujn"/>
      <w:bookmarkStart w:id="411" w:name="txsh"/>
      <w:bookmarkStart w:id="412" w:name="ozr7"/>
      <w:bookmarkStart w:id="413" w:name="g39l"/>
      <w:bookmarkStart w:id="414" w:name="sbcu"/>
      <w:bookmarkStart w:id="415" w:name="qspa"/>
      <w:bookmarkStart w:id="416" w:name="lp_p"/>
      <w:bookmarkStart w:id="417" w:name="zvur"/>
      <w:bookmarkStart w:id="418" w:name="esp7"/>
      <w:bookmarkStart w:id="419" w:name="p3is"/>
      <w:bookmarkStart w:id="420" w:name="nvfe"/>
      <w:bookmarkStart w:id="421" w:name="hopu"/>
      <w:bookmarkStart w:id="422" w:name="ts6a"/>
      <w:bookmarkStart w:id="423" w:name="sbcu2"/>
      <w:bookmarkStart w:id="424" w:name="m0ji1"/>
      <w:bookmarkStart w:id="425" w:name="ubxs"/>
      <w:bookmarkStart w:id="426" w:name="sbcu4"/>
      <w:bookmarkStart w:id="427" w:name="m0ji2"/>
      <w:bookmarkStart w:id="428" w:name="m0ji3"/>
      <w:bookmarkStart w:id="429" w:name="mjm18"/>
      <w:bookmarkStart w:id="430" w:name="q3su380"/>
      <w:bookmarkStart w:id="431" w:name="m0ji4"/>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t>Our branch development model was chosen in order to facilitate</w:t>
      </w:r>
      <w:r w:rsidR="00ED4440">
        <w:t xml:space="preserve"> </w:t>
      </w:r>
      <w:r>
        <w:t xml:space="preserve">concurrent development while allowing specific domain experts to focus on the section of the </w:t>
      </w:r>
      <w:r w:rsidR="003C35E7">
        <w:t>ontology relevant</w:t>
      </w:r>
      <w:r>
        <w:t xml:space="preserve"> to their competences or interests: for example, a statistician would be more involved in data analysis and thus the Data Transformation branch. 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metadata properties</w:t>
      </w:r>
      <w:r>
        <w:rPr>
          <w:rStyle w:val="FootnoteReference"/>
        </w:rPr>
        <w:footnoteReference w:id="14"/>
      </w:r>
      <w:r>
        <w:t>. 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32" w:name="vq.2"/>
      <w:bookmarkEnd w:id="432"/>
      <w:r>
        <w:t xml:space="preserve"> We explored different policies regarding what to do in case of significant errors (e.g., block release), but instead adopted a release early, release often approach in the hope</w:t>
      </w:r>
      <w:r w:rsidR="00F66823">
        <w:t xml:space="preserve"> </w:t>
      </w:r>
      <w:r>
        <w:t>that this would encourage developers to correct mistakes in a timely fashion.</w:t>
      </w:r>
    </w:p>
    <w:p w:rsidR="008552F6" w:rsidRDefault="008552F6">
      <w:r>
        <w:t>As an example of the sort of thing we need to correct, because of issues using the Protégé editor</w:t>
      </w:r>
      <w:r w:rsidR="00F66823">
        <w:t xml:space="preserve"> [10]</w:t>
      </w:r>
      <w:r>
        <w:t xml:space="preserve">, we would occasionally encounter a problem with one of our annotation properties being saved in the wrong branch file: for example, when adding a label to one of the instruments, this label could get serialized in the </w:t>
      </w:r>
      <w:proofErr w:type="spellStart"/>
      <w:r>
        <w:rPr>
          <w:i/>
          <w:iCs/>
        </w:rPr>
        <w:t>Biomaterial.owl</w:t>
      </w:r>
      <w:proofErr w:type="spellEnd"/>
      <w:r>
        <w:t xml:space="preserve"> file instead of the </w:t>
      </w:r>
      <w:r>
        <w:rPr>
          <w:i/>
          <w:iCs/>
        </w:rPr>
        <w:t>InstrumentAndParts.owl</w:t>
      </w:r>
      <w:r>
        <w:t xml:space="preserve"> file. This causes extra burden on the editors, as Protégé restricts editing to a single file at a time: it is therefore desirable to have a mechanism allowing relevant information to be written in the correct branch file.</w:t>
      </w:r>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33" w:name="tk%253Ad"/>
      <w:bookmarkStart w:id="434" w:name="p%253A3.1"/>
      <w:bookmarkStart w:id="435" w:name="p-7t0"/>
      <w:bookmarkStart w:id="436" w:name="gwpx"/>
      <w:bookmarkStart w:id="437" w:name="q3su383"/>
      <w:bookmarkStart w:id="438" w:name="d9vo"/>
      <w:bookmarkStart w:id="439" w:name="d9vo0"/>
      <w:bookmarkEnd w:id="433"/>
      <w:bookmarkEnd w:id="434"/>
      <w:bookmarkEnd w:id="435"/>
      <w:bookmarkEnd w:id="436"/>
      <w:bookmarkEnd w:id="437"/>
      <w:bookmarkEnd w:id="438"/>
      <w:bookmarkEnd w:id="439"/>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440" w:name="yy-z"/>
      <w:bookmarkStart w:id="441" w:name="o5th"/>
      <w:bookmarkEnd w:id="440"/>
      <w:bookmarkEnd w:id="441"/>
      <w:r>
        <w:t>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each 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442" w:name="s%253Ara18"/>
      <w:bookmarkStart w:id="443" w:name="qdas"/>
      <w:bookmarkStart w:id="444" w:name="q3su388"/>
      <w:bookmarkStart w:id="445" w:name="bd9g"/>
      <w:bookmarkStart w:id="446" w:name="wcng0"/>
      <w:bookmarkStart w:id="447" w:name="q3su392"/>
      <w:bookmarkStart w:id="448" w:name="zn4t9"/>
      <w:bookmarkStart w:id="449" w:name="d9vo1"/>
      <w:bookmarkEnd w:id="442"/>
      <w:bookmarkEnd w:id="443"/>
      <w:bookmarkEnd w:id="444"/>
      <w:bookmarkEnd w:id="445"/>
      <w:bookmarkEnd w:id="446"/>
      <w:bookmarkEnd w:id="447"/>
      <w:bookmarkEnd w:id="448"/>
      <w:bookmarkEnd w:id="449"/>
      <w:r>
        <w:t>disjoints</w:t>
      </w:r>
      <w:bookmarkStart w:id="450" w:name="d9vo2"/>
      <w:bookmarkEnd w:id="450"/>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451" w:name="buxp"/>
      <w:bookmarkStart w:id="452" w:name="buxp0"/>
      <w:bookmarkEnd w:id="451"/>
      <w:bookmarkEnd w:id="452"/>
      <w:r>
        <w:t xml:space="preserve">a term was moved to a different location in the class hierarchy. Therefore, a script is used as part of our release process to automatically compute disjoint class statements, assuming that our asserted class hierarchy is not rearranged during reasoning. The sets of disjoints are computed </w:t>
      </w:r>
      <w:bookmarkStart w:id="453" w:name="q3su43"/>
      <w:bookmarkStart w:id="454" w:name="wg7l"/>
      <w:bookmarkStart w:id="455" w:name="q3su51"/>
      <w:bookmarkEnd w:id="453"/>
      <w:bookmarkEnd w:id="454"/>
      <w:bookmarkEnd w:id="455"/>
      <w:r>
        <w:t>traversing the asserted class tree</w:t>
      </w:r>
      <w:bookmarkStart w:id="456" w:name="h7.7"/>
      <w:bookmarkEnd w:id="456"/>
      <w:r>
        <w:t>, ignoring placeholder classes and defined classes</w:t>
      </w:r>
      <w:bookmarkStart w:id="457" w:name="x0kb"/>
      <w:bookmarkEnd w:id="457"/>
      <w:r>
        <w:t>, making OBI classes at each level mutually disjoint</w:t>
      </w:r>
      <w:bookmarkStart w:id="458" w:name="x0kb0"/>
      <w:bookmarkEnd w:id="458"/>
      <w:r>
        <w:t>, and OBI classes disjoint to non-OBI classes at the same level</w:t>
      </w:r>
      <w:bookmarkStart w:id="459" w:name="q3su47"/>
      <w:bookmarkStart w:id="460" w:name="n2ut"/>
      <w:bookmarkEnd w:id="459"/>
      <w:bookmarkEnd w:id="460"/>
      <w:r>
        <w:t>.</w:t>
      </w:r>
    </w:p>
    <w:p w:rsidR="008552F6" w:rsidRDefault="008552F6">
      <w:pPr>
        <w:pStyle w:val="Heading2"/>
        <w:tabs>
          <w:tab w:val="left" w:pos="576"/>
        </w:tabs>
      </w:pPr>
      <w:bookmarkStart w:id="461" w:name="y-4a"/>
      <w:bookmarkStart w:id="462" w:name="r.x4"/>
      <w:bookmarkStart w:id="463" w:name="n..f0"/>
      <w:bookmarkStart w:id="464" w:name="n..f1"/>
      <w:bookmarkStart w:id="465" w:name="q3su49"/>
      <w:bookmarkStart w:id="466" w:name="q3su59"/>
      <w:bookmarkStart w:id="467" w:name="js4y"/>
      <w:bookmarkEnd w:id="461"/>
      <w:bookmarkEnd w:id="462"/>
      <w:bookmarkEnd w:id="463"/>
      <w:bookmarkEnd w:id="464"/>
      <w:bookmarkEnd w:id="465"/>
      <w:bookmarkEnd w:id="466"/>
      <w:bookmarkEnd w:id="467"/>
      <w:r>
        <w:t xml:space="preserve">Distributing OBI with inferred superclasses </w:t>
      </w:r>
    </w:p>
    <w:p w:rsidR="008552F6" w:rsidRDefault="008552F6">
      <w:pPr>
        <w:pStyle w:val="p1a"/>
      </w:pPr>
      <w:bookmarkStart w:id="468" w:name="q3su85"/>
      <w:bookmarkEnd w:id="468"/>
      <w:r>
        <w:t xml:space="preserve">We are using defined classes, and want to provide an easy-to-use file that does not require the use of a reasoner on the end-user side. Therefore we </w:t>
      </w:r>
      <w:r w:rsidR="00930683">
        <w:t>assert</w:t>
      </w:r>
      <w:r>
        <w:t>, via script, the inferred superclasses to our OWL file</w:t>
      </w:r>
      <w:bookmarkStart w:id="469" w:name="llue"/>
      <w:bookmarkStart w:id="470" w:name="q3su90"/>
      <w:bookmarkEnd w:id="469"/>
      <w:bookmarkEnd w:id="470"/>
      <w:r>
        <w:t>.</w:t>
      </w:r>
      <w:bookmarkStart w:id="471" w:name="q3su92"/>
      <w:bookmarkEnd w:id="471"/>
      <w:r>
        <w:t xml:space="preserve"> </w:t>
      </w:r>
    </w:p>
    <w:p w:rsidR="008552F6" w:rsidRDefault="008552F6">
      <w:r>
        <w:t xml:space="preserve">This allows end users to </w:t>
      </w:r>
      <w:r w:rsidR="00930683">
        <w:t xml:space="preserve">view </w:t>
      </w:r>
      <w:r>
        <w:t xml:space="preserve">a fully-inferred </w:t>
      </w:r>
      <w:r w:rsidR="00930683">
        <w:t>class hierarchy without using a reasoner</w:t>
      </w:r>
      <w:r>
        <w:t>, while keeping the original ontology "clean" according to Rector's [11] normalization recommendations by using defined classes and avoiding asserting multiple superclasses.</w:t>
      </w:r>
      <w:bookmarkStart w:id="472" w:name="llue0"/>
      <w:bookmarkEnd w:id="472"/>
    </w:p>
    <w:p w:rsidR="008552F6" w:rsidRDefault="008552F6">
      <w:pPr>
        <w:pStyle w:val="Heading2"/>
        <w:tabs>
          <w:tab w:val="left" w:pos="576"/>
        </w:tabs>
      </w:pPr>
      <w:bookmarkStart w:id="473" w:name="n..f3"/>
      <w:bookmarkStart w:id="474" w:name="r.x41"/>
      <w:bookmarkStart w:id="475" w:name="mmkp2"/>
      <w:bookmarkStart w:id="476" w:name="n9wa"/>
      <w:bookmarkEnd w:id="473"/>
      <w:bookmarkEnd w:id="474"/>
      <w:bookmarkEnd w:id="475"/>
      <w:bookmarkEnd w:id="476"/>
      <w:r>
        <w:t xml:space="preserve">Assuming that all classes have instances </w:t>
      </w:r>
    </w:p>
    <w:p w:rsidR="008552F6" w:rsidRDefault="008552F6">
      <w:bookmarkStart w:id="477" w:name="dg5-"/>
      <w:bookmarkStart w:id="478" w:name="g7%253Ay"/>
      <w:bookmarkStart w:id="479" w:name="ai-y"/>
      <w:bookmarkStart w:id="480" w:name="dg5-0"/>
      <w:bookmarkStart w:id="481" w:name="ps%253Aq"/>
      <w:bookmarkStart w:id="482" w:name="ps%253Aq0"/>
      <w:bookmarkStart w:id="483" w:name="g7%253Ay0"/>
      <w:bookmarkStart w:id="484" w:name="ai-y1"/>
      <w:bookmarkStart w:id="485" w:name="ozt30"/>
      <w:bookmarkStart w:id="486" w:name="z_dp"/>
      <w:bookmarkStart w:id="487" w:name="dmi_"/>
      <w:bookmarkEnd w:id="477"/>
      <w:bookmarkEnd w:id="478"/>
      <w:bookmarkEnd w:id="479"/>
      <w:bookmarkEnd w:id="480"/>
      <w:bookmarkEnd w:id="481"/>
      <w:bookmarkEnd w:id="482"/>
      <w:bookmarkEnd w:id="483"/>
      <w:bookmarkEnd w:id="484"/>
      <w:bookmarkEnd w:id="485"/>
      <w:bookmarkEnd w:id="486"/>
      <w:bookmarkEnd w:id="487"/>
      <w:r>
        <w:t xml:space="preserve">In Figure 2, we define a </w:t>
      </w:r>
      <w:r>
        <w:rPr>
          <w:i/>
          <w:iCs/>
        </w:rPr>
        <w:t>manufacturer</w:t>
      </w:r>
      <w:r>
        <w:t xml:space="preserve"> </w:t>
      </w:r>
      <w:proofErr w:type="gramStart"/>
      <w:r>
        <w:t>class,</w:t>
      </w:r>
      <w:proofErr w:type="gramEnd"/>
      <w:r>
        <w:t xml:space="preserve">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488" w:name="a0c%253A"/>
      <w:bookmarkEnd w:id="488"/>
      <w:r>
        <w:t xml:space="preserve">unless we </w:t>
      </w:r>
      <w:bookmarkStart w:id="489" w:name="z_dp0"/>
      <w:bookmarkStart w:id="490" w:name="z_dp1"/>
      <w:bookmarkStart w:id="491" w:name="z_dp2"/>
      <w:bookmarkStart w:id="492" w:name="z_dp3"/>
      <w:bookmarkStart w:id="493" w:name="z_dp4"/>
      <w:bookmarkStart w:id="494" w:name="z_dp5"/>
      <w:bookmarkStart w:id="495" w:name="z_dp6"/>
      <w:bookmarkEnd w:id="489"/>
      <w:bookmarkEnd w:id="490"/>
      <w:bookmarkEnd w:id="491"/>
      <w:bookmarkEnd w:id="492"/>
      <w:bookmarkEnd w:id="493"/>
      <w:bookmarkEnd w:id="494"/>
      <w:bookmarkEnd w:id="495"/>
      <w:r>
        <w:t xml:space="preserve">explicitly </w:t>
      </w:r>
      <w:bookmarkStart w:id="496" w:name="z_dp8"/>
      <w:bookmarkStart w:id="497" w:name="z_dp9"/>
      <w:bookmarkStart w:id="498" w:name="z_dp10"/>
      <w:bookmarkStart w:id="499" w:name="z_dp11"/>
      <w:bookmarkStart w:id="500" w:name="z_dp12"/>
      <w:bookmarkStart w:id="501" w:name="z_dp13"/>
      <w:bookmarkEnd w:id="496"/>
      <w:bookmarkEnd w:id="497"/>
      <w:bookmarkEnd w:id="498"/>
      <w:bookmarkEnd w:id="499"/>
      <w:bookmarkEnd w:id="500"/>
      <w:bookmarkEnd w:id="501"/>
      <w:r>
        <w:t xml:space="preserve">add a </w:t>
      </w:r>
      <w:r>
        <w:rPr>
          <w:i/>
          <w:iCs/>
        </w:rPr>
        <w:t>microarray</w:t>
      </w:r>
      <w:r>
        <w:t xml:space="preserve"> individual</w:t>
      </w:r>
      <w:bookmarkStart w:id="502" w:name="ps%253Aq3"/>
      <w:bookmarkStart w:id="503" w:name="ps%253Aq4"/>
      <w:bookmarkStart w:id="504" w:name="g7%253Ay2"/>
      <w:bookmarkStart w:id="505" w:name="ai-y3"/>
      <w:bookmarkStart w:id="506" w:name="ps%253Aq5"/>
      <w:bookmarkStart w:id="507" w:name="ps%253Aq6"/>
      <w:bookmarkStart w:id="508" w:name="g7%253Ay3"/>
      <w:bookmarkStart w:id="509" w:name="ai-y5"/>
      <w:bookmarkStart w:id="510" w:name="z_dp15"/>
      <w:bookmarkStart w:id="511" w:name="dmi_0"/>
      <w:bookmarkStart w:id="512" w:name="ai69"/>
      <w:bookmarkEnd w:id="502"/>
      <w:bookmarkEnd w:id="503"/>
      <w:bookmarkEnd w:id="504"/>
      <w:bookmarkEnd w:id="505"/>
      <w:bookmarkEnd w:id="506"/>
      <w:bookmarkEnd w:id="507"/>
      <w:bookmarkEnd w:id="508"/>
      <w:bookmarkEnd w:id="509"/>
      <w:bookmarkEnd w:id="510"/>
      <w:bookmarkEnd w:id="511"/>
      <w:bookmarkEnd w:id="512"/>
      <w:r>
        <w:t xml:space="preserve"> to the ontology.</w:t>
      </w:r>
    </w:p>
    <w:p w:rsidR="008552F6" w:rsidRDefault="008552F6" w:rsidP="00173027">
      <w:r>
        <w:tab/>
        <w:t xml:space="preserve">This behavior arises because OWL reasoners do not assume </w:t>
      </w:r>
      <w:r w:rsidR="00E70723">
        <w:t xml:space="preserve">simultaneous </w:t>
      </w:r>
      <w:r>
        <w:t>existence of instances of all classes when doing subsumption checks.</w:t>
      </w:r>
      <w:ins w:id="513" w:author="Alan Ruttenberg" w:date="2008-10-11T09:21:00Z">
        <w:r w:rsidR="00C92BC8">
          <w:t xml:space="preserve"> </w:t>
        </w:r>
      </w:ins>
      <w:r>
        <w:t xml:space="preserve">Rather, satisfiability checks are done by asserting that at least one instance exists, serially, for each class. In the framework of BFO, universals exist when and then they are instantiated – a universal can exist only if </w:t>
      </w:r>
      <w:r w:rsidR="0063345F">
        <w:t>it</w:t>
      </w:r>
      <w:r>
        <w:t xml:space="preserve"> </w:t>
      </w:r>
      <w:r w:rsidR="0063345F">
        <w:t>has</w:t>
      </w:r>
      <w:r>
        <w:t xml:space="preserve"> instances</w:t>
      </w:r>
      <w:r w:rsidR="00AF32CE">
        <w:t>.</w:t>
      </w:r>
      <w:r w:rsidR="002D4F7F">
        <w:t xml:space="preserve"> </w:t>
      </w:r>
      <w:r w:rsidR="00AF32CE">
        <w:t>W</w:t>
      </w:r>
      <w:r w:rsidR="002D4F7F">
        <w:t>hile it is possible that a universal only had instances in the past, this situation does not occur in OBI.</w:t>
      </w:r>
      <w:r>
        <w:t xml:space="preserve"> </w:t>
      </w:r>
      <w:r w:rsidR="00AF32CE">
        <w:t xml:space="preserve">Given the choice, we </w:t>
      </w:r>
      <w:r>
        <w:t>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p>
    <w:p w:rsidR="003E0DC4" w:rsidRDefault="003E0DC4" w:rsidP="00173027"/>
    <w:p w:rsidR="003E0DC4" w:rsidRPr="00FA4C10" w:rsidRDefault="003E0DC4" w:rsidP="00C92BC8">
      <w:pPr>
        <w:pStyle w:val="programcode"/>
      </w:pPr>
      <w:r w:rsidRPr="00FA4C10">
        <w:t>Namespace(e = &lt;http://example.com/&gt;)</w:t>
      </w:r>
    </w:p>
    <w:p w:rsidR="003E0DC4" w:rsidRPr="00FA4C10" w:rsidRDefault="003E0DC4" w:rsidP="00C92BC8">
      <w:pPr>
        <w:pStyle w:val="programcode"/>
      </w:pPr>
      <w:r w:rsidRPr="00FA4C10">
        <w:t xml:space="preserve">Ontology(&lt;http://example.com/&gt; </w:t>
      </w:r>
    </w:p>
    <w:p w:rsidR="003E0DC4" w:rsidRPr="00FA4C10" w:rsidRDefault="003E0DC4" w:rsidP="00C92BC8">
      <w:pPr>
        <w:pStyle w:val="programcode"/>
      </w:pPr>
      <w:r w:rsidRPr="00FA4C10">
        <w:t xml:space="preserve"> Class(e:manuf_role partial e:role) </w:t>
      </w:r>
    </w:p>
    <w:p w:rsidR="003E0DC4" w:rsidRPr="00FA4C10" w:rsidRDefault="003E0DC4" w:rsidP="00C92BC8">
      <w:pPr>
        <w:pStyle w:val="programcode"/>
      </w:pPr>
      <w:r w:rsidRPr="00FA4C10">
        <w:t xml:space="preserve"> Class(e:role partial)</w:t>
      </w:r>
    </w:p>
    <w:p w:rsidR="003E0DC4" w:rsidRPr="00FA4C10" w:rsidRDefault="003E0DC4" w:rsidP="00C92BC8">
      <w:pPr>
        <w:pStyle w:val="programcode"/>
      </w:pPr>
      <w:r w:rsidRPr="00FA4C10">
        <w:t xml:space="preserve"> Class(e:organization partial)</w:t>
      </w:r>
    </w:p>
    <w:p w:rsidR="003E0DC4" w:rsidRPr="00FA4C10" w:rsidRDefault="003E0DC4" w:rsidP="00C92BC8">
      <w:pPr>
        <w:pStyle w:val="programcode"/>
      </w:pPr>
      <w:r w:rsidRPr="00FA4C10">
        <w:t xml:space="preserve"> Individual(e:Affymetrix type(e:organization))</w:t>
      </w:r>
    </w:p>
    <w:p w:rsidR="003E0DC4" w:rsidRPr="00FA4C10" w:rsidRDefault="003E0DC4" w:rsidP="00C92BC8">
      <w:pPr>
        <w:pStyle w:val="programcode"/>
      </w:pPr>
      <w:r w:rsidRPr="00FA4C10">
        <w:t xml:space="preserve"> ObjectProperty(e:has_role )</w:t>
      </w:r>
    </w:p>
    <w:p w:rsidR="003E0DC4" w:rsidRPr="00FA4C10" w:rsidRDefault="003E0DC4" w:rsidP="00C92BC8">
      <w:pPr>
        <w:pStyle w:val="programcode"/>
      </w:pPr>
      <w:r w:rsidRPr="00FA4C10">
        <w:t xml:space="preserve"> ObjectProperty(e:is_manufactured_by </w:t>
      </w:r>
    </w:p>
    <w:p w:rsidR="003E0DC4" w:rsidRPr="00FA4C10" w:rsidRDefault="003E0DC4" w:rsidP="00C92BC8">
      <w:pPr>
        <w:pStyle w:val="programcode"/>
      </w:pPr>
      <w:r w:rsidRPr="00FA4C10">
        <w:t xml:space="preserve">    range(restriction (e:has_role someValuesFrom(e:manuf_role)))</w:t>
      </w:r>
    </w:p>
    <w:p w:rsidR="003E0DC4" w:rsidRPr="00FA4C10" w:rsidRDefault="003E0DC4" w:rsidP="00C92BC8">
      <w:pPr>
        <w:pStyle w:val="programcode"/>
      </w:pPr>
      <w:r w:rsidRPr="00FA4C10">
        <w:t xml:space="preserve"> Class(e:hg133 partial e:microarray)</w:t>
      </w:r>
    </w:p>
    <w:p w:rsidR="003E0DC4" w:rsidRPr="00FA4C10" w:rsidRDefault="003E0DC4" w:rsidP="00C92BC8">
      <w:pPr>
        <w:pStyle w:val="programcode"/>
      </w:pPr>
      <w:r w:rsidRPr="00FA4C10">
        <w:t xml:space="preserve"> Class(e:hg133 partial </w:t>
      </w:r>
    </w:p>
    <w:p w:rsidR="003E0DC4" w:rsidRPr="00FA4C10" w:rsidRDefault="003E0DC4" w:rsidP="00C92BC8">
      <w:pPr>
        <w:pStyle w:val="programcode"/>
      </w:pPr>
      <w:r w:rsidRPr="00FA4C10">
        <w:t xml:space="preserve">    restriction</w:t>
      </w:r>
      <w:r w:rsidRPr="00FA4C10">
        <w:tab/>
        <w:t>(e:is_manufactured_by value(e:Affymetrix)))</w:t>
      </w:r>
    </w:p>
    <w:p w:rsidR="003E0DC4" w:rsidRPr="00FA4C10" w:rsidRDefault="003E0DC4" w:rsidP="00C92BC8">
      <w:pPr>
        <w:pStyle w:val="programcode"/>
      </w:pPr>
      <w:r w:rsidRPr="00FA4C10">
        <w:t xml:space="preserve"> Class(e:manufacturer complete</w:t>
      </w:r>
    </w:p>
    <w:p w:rsidR="003E0DC4" w:rsidRPr="00FA4C10" w:rsidRDefault="003E0DC4" w:rsidP="00C92BC8">
      <w:pPr>
        <w:pStyle w:val="programcode"/>
      </w:pPr>
      <w:r w:rsidRPr="00FA4C10">
        <w:t xml:space="preserve">    restriction(e:has_role someValuesFrom(e:manuf_role))))</w:t>
      </w:r>
    </w:p>
    <w:p w:rsidR="003E0DC4" w:rsidRDefault="003E0DC4" w:rsidP="003E0DC4">
      <w:pPr>
        <w:numPr>
          <w:ins w:id="514" w:author="Alan Ruttenberg" w:date="2008-10-11T09:18:00Z"/>
        </w:numPr>
        <w:ind w:firstLine="0"/>
      </w:pPr>
    </w:p>
    <w:p w:rsidR="008552F6" w:rsidRDefault="008552F6" w:rsidP="00173027">
      <w:pPr>
        <w:pStyle w:val="Caption"/>
        <w:ind w:firstLine="0"/>
        <w:rPr>
          <w:b w:val="0"/>
          <w:bCs w:val="0"/>
        </w:rPr>
      </w:pPr>
      <w:proofErr w:type="gramStart"/>
      <w:r>
        <w:t xml:space="preserve">Figure </w:t>
      </w:r>
      <w:r w:rsidR="004A0F8F">
        <w:fldChar w:fldCharType="begin"/>
      </w:r>
      <w:r>
        <w:instrText xml:space="preserve"> SEQ "Figure" \*Arabic </w:instrText>
      </w:r>
      <w:r w:rsidR="004A0F8F">
        <w:fldChar w:fldCharType="separate"/>
      </w:r>
      <w:r w:rsidR="003E0DC4">
        <w:rPr>
          <w:noProof/>
        </w:rPr>
        <w:t>2</w:t>
      </w:r>
      <w:r w:rsidR="004A0F8F">
        <w:fldChar w:fldCharType="end"/>
      </w:r>
      <w:r>
        <w:t xml:space="preserve"> </w:t>
      </w:r>
      <w:r>
        <w:rPr>
          <w:b w:val="0"/>
          <w:bCs w:val="0"/>
        </w:rPr>
        <w:t>Abstract syntax for an ontology for which the desired inference is not made.</w:t>
      </w:r>
      <w:proofErr w:type="gramEnd"/>
    </w:p>
    <w:p w:rsidR="008552F6" w:rsidRDefault="008552F6"/>
    <w:p w:rsidR="008552F6" w:rsidRDefault="008552F6">
      <w:r>
        <w:t>Asserting a distinct anonymous individual as member of each leaf class means that the superclasses will also have one member and ensures that the type of entailment described above, that we</w:t>
      </w:r>
      <w:bookmarkStart w:id="515" w:name="ps%253Aq11"/>
      <w:bookmarkStart w:id="516" w:name="ps%253Aq12"/>
      <w:bookmarkStart w:id="517" w:name="g7%253Ay6"/>
      <w:bookmarkStart w:id="518" w:name="ai-y8"/>
      <w:bookmarkStart w:id="519" w:name="shva0"/>
      <w:bookmarkStart w:id="520" w:name="dmi_3"/>
      <w:bookmarkEnd w:id="515"/>
      <w:bookmarkEnd w:id="516"/>
      <w:bookmarkEnd w:id="517"/>
      <w:bookmarkEnd w:id="518"/>
      <w:bookmarkEnd w:id="519"/>
      <w:bookmarkEnd w:id="520"/>
      <w:r>
        <w:t> depend on, will reliably be computed and that </w:t>
      </w:r>
      <w:bookmarkStart w:id="521" w:name="xhb59"/>
      <w:bookmarkStart w:id="522" w:name="xhb510"/>
      <w:bookmarkStart w:id="523" w:name="xhb511"/>
      <w:bookmarkStart w:id="524" w:name="xhb512"/>
      <w:bookmarkStart w:id="525" w:name="xhb513"/>
      <w:bookmarkStart w:id="526" w:name="xhb514"/>
      <w:bookmarkStart w:id="527" w:name="xhb515"/>
      <w:bookmarkStart w:id="528" w:name="z_dp18"/>
      <w:bookmarkEnd w:id="521"/>
      <w:bookmarkEnd w:id="522"/>
      <w:bookmarkEnd w:id="523"/>
      <w:bookmarkEnd w:id="524"/>
      <w:bookmarkEnd w:id="525"/>
      <w:bookmarkEnd w:id="526"/>
      <w:bookmarkEnd w:id="527"/>
      <w:bookmarkEnd w:id="528"/>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529" w:name="ia%253A2"/>
      <w:bookmarkEnd w:id="529"/>
    </w:p>
    <w:p w:rsidR="008552F6" w:rsidRDefault="008552F6">
      <w:pPr>
        <w:pStyle w:val="Heading2"/>
        <w:tabs>
          <w:tab w:val="left" w:pos="576"/>
        </w:tabs>
      </w:pPr>
      <w:bookmarkStart w:id="530" w:name="nfq%253A"/>
      <w:bookmarkStart w:id="531" w:name="k1z6"/>
      <w:bookmarkStart w:id="532" w:name="dfzv"/>
      <w:bookmarkStart w:id="533" w:name="dfzv0"/>
      <w:bookmarkStart w:id="534" w:name="s3hx"/>
      <w:bookmarkStart w:id="535" w:name="s3hx0"/>
      <w:bookmarkEnd w:id="530"/>
      <w:bookmarkEnd w:id="531"/>
      <w:bookmarkEnd w:id="532"/>
      <w:bookmarkEnd w:id="533"/>
      <w:bookmarkEnd w:id="534"/>
      <w:bookmarkEnd w:id="535"/>
      <w:r>
        <w:t>Increasing the readability of the RDF/XML version of OBI</w:t>
      </w:r>
      <w:bookmarkStart w:id="536" w:name="q3su201"/>
      <w:bookmarkEnd w:id="536"/>
    </w:p>
    <w:p w:rsidR="008552F6" w:rsidRDefault="008552F6">
      <w:pPr>
        <w:pStyle w:val="p1a"/>
      </w:pPr>
      <w:bookmarkStart w:id="537" w:name="q3su203"/>
      <w:bookmarkStart w:id="538" w:name="u5gp0"/>
      <w:bookmarkStart w:id="539" w:name="q3su210"/>
      <w:bookmarkStart w:id="540" w:name="i4he0"/>
      <w:bookmarkEnd w:id="537"/>
      <w:bookmarkEnd w:id="538"/>
      <w:bookmarkEnd w:id="539"/>
      <w:bookmarkEnd w:id="540"/>
      <w:r>
        <w:t xml:space="preserve">We use numerical identifiers for all our </w:t>
      </w:r>
      <w:del w:id="541" w:author="Alan Ruttenberg" w:date="2008-10-11T10:33:00Z">
        <w:r w:rsidDel="00CF3527">
          <w:delText>terms</w:delText>
        </w:r>
      </w:del>
      <w:ins w:id="542" w:author="Alan Ruttenberg" w:date="2008-10-11T10:33:00Z">
        <w:r w:rsidR="00CF3527">
          <w:t>entities</w:t>
        </w:r>
      </w:ins>
      <w:ins w:id="543" w:author="Alan Ruttenberg" w:date="2008-10-11T10:35:00Z">
        <w:r w:rsidR="00931D0F">
          <w:t>, following OBO Foundry practice</w:t>
        </w:r>
      </w:ins>
      <w:ins w:id="544" w:author="Alan Ruttenberg" w:date="2008-10-11T10:33:00Z">
        <w:r w:rsidR="00CF3527">
          <w:t xml:space="preserve">. </w:t>
        </w:r>
      </w:ins>
      <w:del w:id="545" w:author="Alan Ruttenberg" w:date="2008-10-11T10:33:00Z">
        <w:r w:rsidDel="00CF3527">
          <w:delText xml:space="preserve">: classes, instances, but also for annotation, data and object properties. </w:delText>
        </w:r>
      </w:del>
      <w:r>
        <w:t xml:space="preserve">Unique identifiers ensure that a human-readable label can be changed without needing to </w:t>
      </w:r>
      <w:ins w:id="546" w:author="Alan Ruttenberg" w:date="2008-10-11T10:33:00Z">
        <w:r w:rsidR="00CF3527">
          <w:t>change the URI, and establish</w:t>
        </w:r>
      </w:ins>
      <w:ins w:id="547" w:author="Alan Ruttenberg" w:date="2008-10-11T10:34:00Z">
        <w:r w:rsidR="00CF3527">
          <w:t>es</w:t>
        </w:r>
      </w:ins>
      <w:ins w:id="548" w:author="Alan Ruttenberg" w:date="2008-10-11T10:33:00Z">
        <w:r w:rsidR="00CF3527">
          <w:t xml:space="preserve"> an unbiased basis for internationalization</w:t>
        </w:r>
      </w:ins>
      <w:ins w:id="549" w:author="Allyson Lister" w:date="2008-10-07T11:52:00Z">
        <w:del w:id="550" w:author="Alan Ruttenberg" w:date="2008-10-11T10:33:00Z">
          <w:r w:rsidDel="00CF3527">
            <w:delText xml:space="preserve">create a corresponding new </w:delText>
          </w:r>
        </w:del>
      </w:ins>
      <w:ins w:id="551" w:author="Allyson Lister" w:date="2008-10-07T11:56:00Z">
        <w:del w:id="552" w:author="Alan Ruttenberg" w:date="2008-10-11T10:33:00Z">
          <w:r w:rsidDel="00CF3527">
            <w:delText>property</w:delText>
          </w:r>
        </w:del>
      </w:ins>
      <w:ins w:id="553" w:author="Allyson Lister" w:date="2008-10-07T11:55:00Z">
        <w:del w:id="554" w:author="Alan Ruttenberg" w:date="2008-10-11T10:33:00Z">
          <w:r w:rsidDel="00CF3527">
            <w:delText xml:space="preserve">, and ease </w:delText>
          </w:r>
        </w:del>
      </w:ins>
      <w:ins w:id="555" w:author="Melanie Courtot" w:date="2008-10-06T12:16:00Z">
        <w:del w:id="556" w:author="Alan Ruttenberg" w:date="2008-10-11T10:33:00Z">
          <w:r w:rsidDel="00CF3527">
            <w:delText xml:space="preserve">multiple rounds of editing and modifications </w:delText>
          </w:r>
        </w:del>
      </w:ins>
      <w:ins w:id="557" w:author="Allyson Lister" w:date="2008-10-07T11:57:00Z">
        <w:del w:id="558" w:author="Alan Ruttenberg" w:date="2008-10-11T10:33:00Z">
          <w:r w:rsidDel="00CF3527">
            <w:delText>on</w:delText>
          </w:r>
        </w:del>
      </w:ins>
      <w:ins w:id="559" w:author="Melanie Courtot" w:date="2008-10-06T12:16:00Z">
        <w:del w:id="560" w:author="Alan Ruttenberg" w:date="2008-10-11T10:33:00Z">
          <w:r w:rsidDel="00CF3527">
            <w:delText xml:space="preserve"> </w:delText>
          </w:r>
        </w:del>
      </w:ins>
      <w:ins w:id="561" w:author="Melanie Courtot" w:date="2008-10-11T01:03:00Z">
        <w:del w:id="562" w:author="Alan Ruttenberg" w:date="2008-10-11T10:33:00Z">
          <w:r w:rsidR="00084D90" w:rsidDel="00CF3527">
            <w:delText>these properties</w:delText>
          </w:r>
        </w:del>
      </w:ins>
      <w:ins w:id="563" w:author="Allyson Lister" w:date="2008-10-07T11:57:00Z">
        <w:r>
          <w:t>.</w:t>
        </w:r>
      </w:ins>
      <w:ins w:id="564" w:author="Melanie Courtot" w:date="2008-10-06T12:16:00Z">
        <w:r>
          <w:t xml:space="preserve"> </w:t>
        </w:r>
      </w:ins>
      <w:r>
        <w:t xml:space="preserve">However, we sometimes need to edit the OWL RDF/XML directly, which is cumbersome because IDs are not easily remembered. To increase human readability we post-process the RDF/XML and generate XML comments for the released version of the file, see Figure 3. We recommend that tool developers offer an option to use some annotation property as an XML comment when serializing OWL.  </w:t>
      </w:r>
    </w:p>
    <w:p w:rsidR="006847F8" w:rsidRDefault="008552F6">
      <w:pPr>
        <w:pStyle w:val="programcode"/>
        <w:keepLines/>
        <w:rPr>
          <w:sz w:val="14"/>
          <w:szCs w:val="14"/>
        </w:rPr>
      </w:pPr>
      <w:bookmarkStart w:id="565" w:name="kl%253Ao"/>
      <w:bookmarkStart w:id="566" w:name="naxu"/>
      <w:bookmarkStart w:id="567" w:name="tkza"/>
      <w:bookmarkStart w:id="568" w:name="lrf9"/>
      <w:bookmarkStart w:id="569" w:name="z_dp19"/>
      <w:bookmarkStart w:id="570" w:name="eb2a"/>
      <w:bookmarkStart w:id="571" w:name="asbo"/>
      <w:bookmarkStart w:id="572" w:name="gn77"/>
      <w:bookmarkStart w:id="573" w:name="g0qp"/>
      <w:bookmarkStart w:id="574" w:name="naxu1"/>
      <w:bookmarkEnd w:id="565"/>
      <w:bookmarkEnd w:id="566"/>
      <w:bookmarkEnd w:id="567"/>
      <w:bookmarkEnd w:id="568"/>
      <w:bookmarkEnd w:id="569"/>
      <w:bookmarkEnd w:id="570"/>
      <w:bookmarkEnd w:id="571"/>
      <w:bookmarkEnd w:id="572"/>
      <w:bookmarkEnd w:id="573"/>
      <w:bookmarkEnd w:id="574"/>
      <w:r>
        <w:rPr>
          <w:sz w:val="14"/>
          <w:szCs w:val="14"/>
        </w:rPr>
        <w:t>&lt;</w:t>
      </w:r>
      <w:proofErr w:type="gramStart"/>
      <w:r w:rsidR="008974CD">
        <w:rPr>
          <w:sz w:val="14"/>
          <w:szCs w:val="14"/>
        </w:rPr>
        <w:t>owl:Class</w:t>
      </w:r>
      <w:proofErr w:type="gramEnd"/>
      <w:r w:rsidR="008974CD">
        <w:rPr>
          <w:sz w:val="14"/>
          <w:szCs w:val="14"/>
        </w:rPr>
        <w:t> rdf:about="&amp;obo;OBI_0000265"&gt;</w:t>
      </w:r>
      <w:bookmarkStart w:id="575" w:name="ph39"/>
      <w:bookmarkEnd w:id="575"/>
      <w:r w:rsidR="008974CD">
        <w:rPr>
          <w:sz w:val="14"/>
          <w:szCs w:val="14"/>
        </w:rPr>
        <w:t xml:space="preserve"> </w:t>
      </w:r>
      <w:r w:rsidR="008974CD">
        <w:rPr>
          <w:b/>
          <w:bCs/>
          <w:sz w:val="14"/>
          <w:szCs w:val="14"/>
        </w:rPr>
        <w:t>&lt;!-- report table --&gt;</w:t>
      </w:r>
      <w:r w:rsidR="008974CD">
        <w:rPr>
          <w:sz w:val="14"/>
          <w:szCs w:val="14"/>
        </w:rPr>
        <w:t xml:space="preserve"> </w:t>
      </w:r>
      <w:bookmarkStart w:id="576" w:name="kl%253Ao1"/>
      <w:bookmarkStart w:id="577" w:name="lrf90"/>
      <w:bookmarkStart w:id="578" w:name="z_dp20"/>
      <w:bookmarkStart w:id="579" w:name="eb2a0"/>
      <w:bookmarkStart w:id="580" w:name="asbo1"/>
      <w:bookmarkStart w:id="581" w:name="gn771"/>
      <w:bookmarkStart w:id="582" w:name="g0qp1"/>
      <w:bookmarkStart w:id="583" w:name="naxu3"/>
      <w:bookmarkStart w:id="584" w:name="ph390"/>
      <w:bookmarkEnd w:id="576"/>
      <w:bookmarkEnd w:id="577"/>
      <w:bookmarkEnd w:id="578"/>
      <w:bookmarkEnd w:id="579"/>
      <w:bookmarkEnd w:id="580"/>
      <w:bookmarkEnd w:id="581"/>
      <w:bookmarkEnd w:id="582"/>
      <w:bookmarkEnd w:id="583"/>
      <w:bookmarkEnd w:id="584"/>
      <w:ins w:id="585" w:author="Alan Ruttenberg" w:date="2008-10-10T19:54:00Z">
        <w:r w:rsidR="008974CD">
          <w:rPr>
            <w:sz w:val="14"/>
            <w:szCs w:val="14"/>
          </w:rPr>
          <w:br/>
        </w:r>
      </w:ins>
      <w:r w:rsidR="008974CD">
        <w:rPr>
          <w:sz w:val="14"/>
          <w:szCs w:val="14"/>
        </w:rPr>
        <w:t>  </w:t>
      </w:r>
      <w:r w:rsidR="008974CD">
        <w:rPr>
          <w:b/>
          <w:bCs/>
          <w:sz w:val="14"/>
          <w:szCs w:val="14"/>
        </w:rPr>
        <w:t>&lt;!-- definition editor --&gt;</w:t>
      </w:r>
      <w:ins w:id="586" w:author="Alan Ruttenberg" w:date="2008-10-10T19:54:00Z">
        <w:r w:rsidR="008974CD">
          <w:rPr>
            <w:b/>
            <w:bCs/>
            <w:sz w:val="14"/>
            <w:szCs w:val="14"/>
          </w:rPr>
          <w:br/>
        </w:r>
      </w:ins>
      <w:r w:rsidR="008974CD">
        <w:rPr>
          <w:b/>
          <w:bCs/>
          <w:sz w:val="14"/>
          <w:szCs w:val="14"/>
        </w:rPr>
        <w:t xml:space="preserve">   </w:t>
      </w:r>
      <w:r w:rsidR="008974CD">
        <w:rPr>
          <w:sz w:val="14"/>
          <w:szCs w:val="14"/>
        </w:rPr>
        <w:t xml:space="preserve">&lt;OBI_0000274 xml:lang="en"&gt;person:Allyson Lister&lt;/OBI_0000274&gt; </w:t>
      </w:r>
      <w:bookmarkStart w:id="587" w:name="kl%253Ao3"/>
      <w:bookmarkStart w:id="588" w:name="lrf91"/>
      <w:bookmarkStart w:id="589" w:name="z_dp21"/>
      <w:bookmarkStart w:id="590" w:name="eb2a1"/>
      <w:bookmarkStart w:id="591" w:name="asbo3"/>
      <w:bookmarkStart w:id="592" w:name="gn773"/>
      <w:bookmarkStart w:id="593" w:name="g0qp3"/>
      <w:bookmarkStart w:id="594" w:name="naxu5"/>
      <w:bookmarkEnd w:id="587"/>
      <w:bookmarkEnd w:id="588"/>
      <w:bookmarkEnd w:id="589"/>
      <w:bookmarkEnd w:id="590"/>
      <w:bookmarkEnd w:id="591"/>
      <w:bookmarkEnd w:id="592"/>
      <w:bookmarkEnd w:id="593"/>
      <w:bookmarkEnd w:id="594"/>
      <w:ins w:id="595" w:author="Alan Ruttenberg" w:date="2008-10-10T19:54:00Z">
        <w:r w:rsidR="008974CD">
          <w:rPr>
            <w:sz w:val="14"/>
            <w:szCs w:val="14"/>
          </w:rPr>
          <w:br/>
        </w:r>
      </w:ins>
      <w:r w:rsidR="008974CD">
        <w:rPr>
          <w:sz w:val="14"/>
          <w:szCs w:val="14"/>
        </w:rPr>
        <w:t> </w:t>
      </w:r>
      <w:bookmarkStart w:id="596" w:name="ph391"/>
      <w:bookmarkEnd w:id="596"/>
      <w:r w:rsidR="008974CD">
        <w:rPr>
          <w:sz w:val="14"/>
          <w:szCs w:val="14"/>
        </w:rPr>
        <w:t> </w:t>
      </w:r>
      <w:bookmarkStart w:id="597" w:name="kl%253Ao5"/>
      <w:bookmarkStart w:id="598" w:name="lrf92"/>
      <w:bookmarkStart w:id="599" w:name="z_dp22"/>
      <w:bookmarkStart w:id="600" w:name="eb2a2"/>
      <w:bookmarkStart w:id="601" w:name="asbo5"/>
      <w:bookmarkStart w:id="602" w:name="gn775"/>
      <w:bookmarkStart w:id="603" w:name="g0qp5"/>
      <w:bookmarkStart w:id="604" w:name="naxu7"/>
      <w:bookmarkEnd w:id="597"/>
      <w:bookmarkEnd w:id="598"/>
      <w:bookmarkEnd w:id="599"/>
      <w:bookmarkEnd w:id="600"/>
      <w:bookmarkEnd w:id="601"/>
      <w:bookmarkEnd w:id="602"/>
      <w:bookmarkEnd w:id="603"/>
      <w:bookmarkEnd w:id="604"/>
      <w:r w:rsidR="008974CD">
        <w:rPr>
          <w:sz w:val="14"/>
          <w:szCs w:val="14"/>
        </w:rPr>
        <w:t xml:space="preserve">&lt;rdfs:label xml:lang="en"&gt;report table&lt;/rdfs:label&gt; </w:t>
      </w:r>
      <w:bookmarkStart w:id="605" w:name="kl%253Ao7"/>
      <w:bookmarkStart w:id="606" w:name="lrf93"/>
      <w:bookmarkStart w:id="607" w:name="z_dp23"/>
      <w:bookmarkStart w:id="608" w:name="eb2a3"/>
      <w:bookmarkStart w:id="609" w:name="asbo7"/>
      <w:bookmarkStart w:id="610" w:name="gn777"/>
      <w:bookmarkStart w:id="611" w:name="g0qp7"/>
      <w:bookmarkStart w:id="612" w:name="naxu9"/>
      <w:bookmarkEnd w:id="605"/>
      <w:bookmarkEnd w:id="606"/>
      <w:bookmarkEnd w:id="607"/>
      <w:bookmarkEnd w:id="608"/>
      <w:bookmarkEnd w:id="609"/>
      <w:bookmarkEnd w:id="610"/>
      <w:bookmarkEnd w:id="611"/>
      <w:bookmarkEnd w:id="612"/>
      <w:ins w:id="613" w:author="Alan Ruttenberg" w:date="2008-10-10T19:54:00Z">
        <w:r w:rsidR="008974CD">
          <w:rPr>
            <w:sz w:val="14"/>
            <w:szCs w:val="14"/>
          </w:rPr>
          <w:br/>
        </w:r>
      </w:ins>
      <w:r w:rsidR="008974CD">
        <w:rPr>
          <w:sz w:val="14"/>
          <w:szCs w:val="14"/>
        </w:rPr>
        <w:t> </w:t>
      </w:r>
      <w:bookmarkStart w:id="614" w:name="ph392"/>
      <w:bookmarkEnd w:id="614"/>
      <w:r w:rsidR="008974CD">
        <w:rPr>
          <w:sz w:val="14"/>
          <w:szCs w:val="14"/>
        </w:rPr>
        <w:t> </w:t>
      </w:r>
      <w:bookmarkStart w:id="615" w:name="kl%253Ao9"/>
      <w:bookmarkStart w:id="616" w:name="kl%253Ao11"/>
      <w:bookmarkStart w:id="617" w:name="kl%253Ao13"/>
      <w:bookmarkStart w:id="618" w:name="kl%253Ao15"/>
      <w:bookmarkStart w:id="619" w:name="kl%253Ao17"/>
      <w:bookmarkStart w:id="620" w:name="kl%253Ao19"/>
      <w:bookmarkStart w:id="621" w:name="lrf94"/>
      <w:bookmarkStart w:id="622" w:name="z_dp24"/>
      <w:bookmarkStart w:id="623" w:name="eb2a4"/>
      <w:bookmarkStart w:id="624" w:name="asbo9"/>
      <w:bookmarkStart w:id="625" w:name="gn779"/>
      <w:bookmarkStart w:id="626" w:name="g0qp9"/>
      <w:bookmarkStart w:id="627" w:name="naxu11"/>
      <w:bookmarkStart w:id="628" w:name="lrf95"/>
      <w:bookmarkStart w:id="629" w:name="z_dp25"/>
      <w:bookmarkStart w:id="630" w:name="eb2a5"/>
      <w:bookmarkStart w:id="631" w:name="asbo11"/>
      <w:bookmarkStart w:id="632" w:name="gn7711"/>
      <w:bookmarkStart w:id="633" w:name="g0qp11"/>
      <w:bookmarkStart w:id="634" w:name="naxu13"/>
      <w:bookmarkStart w:id="635" w:name="ph393"/>
      <w:bookmarkStart w:id="636" w:name="lrf96"/>
      <w:bookmarkStart w:id="637" w:name="z_dp26"/>
      <w:bookmarkStart w:id="638" w:name="eb2a6"/>
      <w:bookmarkStart w:id="639" w:name="asbo13"/>
      <w:bookmarkStart w:id="640" w:name="gn7713"/>
      <w:bookmarkStart w:id="641" w:name="g0qp13"/>
      <w:bookmarkStart w:id="642" w:name="naxu15"/>
      <w:bookmarkStart w:id="643" w:name="lrf911"/>
      <w:bookmarkStart w:id="644" w:name="z_dp27"/>
      <w:bookmarkStart w:id="645" w:name="eb2a7"/>
      <w:bookmarkStart w:id="646" w:name="asbo15"/>
      <w:bookmarkStart w:id="647" w:name="gn7715"/>
      <w:bookmarkStart w:id="648" w:name="g0qp15"/>
      <w:bookmarkStart w:id="649" w:name="naxu17"/>
      <w:bookmarkStart w:id="650" w:name="ph394"/>
      <w:bookmarkStart w:id="651" w:name="lrf916"/>
      <w:bookmarkStart w:id="652" w:name="z_dp28"/>
      <w:bookmarkStart w:id="653" w:name="eb2a8"/>
      <w:bookmarkStart w:id="654" w:name="asbo17"/>
      <w:bookmarkStart w:id="655" w:name="gn7717"/>
      <w:bookmarkStart w:id="656" w:name="g0qp17"/>
      <w:bookmarkStart w:id="657" w:name="naxu19"/>
      <w:bookmarkStart w:id="658" w:name="ph395"/>
      <w:bookmarkStart w:id="659" w:name="lrf921"/>
      <w:bookmarkStart w:id="660" w:name="z_dp29"/>
      <w:bookmarkStart w:id="661" w:name="eb2a9"/>
      <w:bookmarkStart w:id="662" w:name="asbo19"/>
      <w:bookmarkStart w:id="663" w:name="gn7719"/>
      <w:bookmarkStart w:id="664" w:name="g0qp19"/>
      <w:bookmarkStart w:id="665" w:name="naxu21"/>
      <w:bookmarkStart w:id="666" w:name="ph396"/>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008974CD">
        <w:rPr>
          <w:b/>
          <w:bCs/>
          <w:sz w:val="14"/>
          <w:szCs w:val="14"/>
        </w:rPr>
        <w:t>&lt;!-- definition --&gt;</w:t>
      </w:r>
      <w:ins w:id="667" w:author="Alan Ruttenberg" w:date="2008-10-10T19:54:00Z">
        <w:r w:rsidR="008974CD">
          <w:rPr>
            <w:b/>
            <w:bCs/>
            <w:sz w:val="14"/>
            <w:szCs w:val="14"/>
          </w:rPr>
          <w:br/>
        </w:r>
      </w:ins>
      <w:r w:rsidR="008974CD">
        <w:rPr>
          <w:b/>
          <w:bCs/>
          <w:sz w:val="14"/>
          <w:szCs w:val="14"/>
        </w:rPr>
        <w:t xml:space="preserve">  </w:t>
      </w:r>
      <w:r w:rsidR="008974CD">
        <w:rPr>
          <w:sz w:val="14"/>
          <w:szCs w:val="14"/>
        </w:rPr>
        <w:t>&lt;OBI_0000291 xml:lang="en"&gt;A report table is a report display </w:t>
      </w:r>
      <w:r w:rsidR="008974CD">
        <w:rPr>
          <w:sz w:val="14"/>
          <w:szCs w:val="14"/>
        </w:rPr>
        <w:br/>
        <w:t>element consisting of a matrix of</w:t>
      </w:r>
      <w:bookmarkStart w:id="668" w:name="k%253A6g"/>
      <w:bookmarkStart w:id="669" w:name="k%253A6g0"/>
      <w:bookmarkStart w:id="670" w:name="k%253A6g1"/>
      <w:bookmarkStart w:id="671" w:name="k%253A6g2"/>
      <w:bookmarkStart w:id="672" w:name="k%253A6g3"/>
      <w:bookmarkStart w:id="673" w:name="k%253A6g4"/>
      <w:bookmarkStart w:id="674" w:name="k%253A6g5"/>
      <w:bookmarkStart w:id="675" w:name="k%253A6g6"/>
      <w:bookmarkEnd w:id="668"/>
      <w:bookmarkEnd w:id="669"/>
      <w:bookmarkEnd w:id="670"/>
      <w:bookmarkEnd w:id="671"/>
      <w:bookmarkEnd w:id="672"/>
      <w:bookmarkEnd w:id="673"/>
      <w:bookmarkEnd w:id="674"/>
      <w:bookmarkEnd w:id="675"/>
      <w:r w:rsidR="008974CD">
        <w:rPr>
          <w:sz w:val="14"/>
          <w:szCs w:val="14"/>
        </w:rPr>
        <w:t xml:space="preserve"> cells laid out in a grid, some set of which are filled with some information content&lt;/OBI_0000291&gt; </w:t>
      </w:r>
      <w:bookmarkStart w:id="676" w:name="kl%253Ao21"/>
      <w:bookmarkStart w:id="677" w:name="lrf926"/>
      <w:bookmarkStart w:id="678" w:name="z_dp30"/>
      <w:bookmarkStart w:id="679" w:name="eb2a10"/>
      <w:bookmarkStart w:id="680" w:name="asbo21"/>
      <w:bookmarkStart w:id="681" w:name="gn7721"/>
      <w:bookmarkStart w:id="682" w:name="g0qp21"/>
      <w:bookmarkStart w:id="683" w:name="naxu23"/>
      <w:bookmarkEnd w:id="676"/>
      <w:bookmarkEnd w:id="677"/>
      <w:bookmarkEnd w:id="678"/>
      <w:bookmarkEnd w:id="679"/>
      <w:bookmarkEnd w:id="680"/>
      <w:bookmarkEnd w:id="681"/>
      <w:bookmarkEnd w:id="682"/>
      <w:bookmarkEnd w:id="683"/>
      <w:ins w:id="684" w:author="Alan Ruttenberg" w:date="2008-10-10T19:54:00Z">
        <w:r w:rsidR="008974CD">
          <w:rPr>
            <w:sz w:val="14"/>
            <w:szCs w:val="14"/>
          </w:rPr>
          <w:br/>
        </w:r>
      </w:ins>
      <w:r w:rsidR="008974CD">
        <w:rPr>
          <w:sz w:val="14"/>
          <w:szCs w:val="14"/>
        </w:rPr>
        <w:t xml:space="preserve">  &lt;rdfs:subClassOf&gt; </w:t>
      </w:r>
      <w:bookmarkStart w:id="685" w:name="kl%253Ao23"/>
      <w:bookmarkStart w:id="686" w:name="lrf929"/>
      <w:bookmarkStart w:id="687" w:name="z_dp31"/>
      <w:bookmarkStart w:id="688" w:name="eb2a11"/>
      <w:bookmarkStart w:id="689" w:name="asbo23"/>
      <w:bookmarkStart w:id="690" w:name="gn7723"/>
      <w:bookmarkStart w:id="691" w:name="g0qp23"/>
      <w:bookmarkStart w:id="692" w:name="naxu25"/>
      <w:bookmarkEnd w:id="685"/>
      <w:bookmarkEnd w:id="686"/>
      <w:bookmarkEnd w:id="687"/>
      <w:bookmarkEnd w:id="688"/>
      <w:bookmarkEnd w:id="689"/>
      <w:bookmarkEnd w:id="690"/>
      <w:bookmarkEnd w:id="691"/>
      <w:bookmarkEnd w:id="692"/>
      <w:ins w:id="693" w:author="Alan Ruttenberg" w:date="2008-10-10T19:54:00Z">
        <w:r w:rsidR="008974CD">
          <w:rPr>
            <w:sz w:val="14"/>
            <w:szCs w:val="14"/>
          </w:rPr>
          <w:br/>
        </w:r>
      </w:ins>
      <w:r w:rsidR="008974CD">
        <w:rPr>
          <w:sz w:val="14"/>
          <w:szCs w:val="14"/>
        </w:rPr>
        <w:t>    &lt;owl:Class rdf:about="&amp;obo;OBI_0000001"/&gt;</w:t>
      </w:r>
      <w:bookmarkStart w:id="694" w:name="ufyq"/>
      <w:bookmarkEnd w:id="694"/>
      <w:r w:rsidR="008974CD">
        <w:rPr>
          <w:sz w:val="14"/>
          <w:szCs w:val="14"/>
        </w:rPr>
        <w:t xml:space="preserve"> </w:t>
      </w:r>
      <w:r w:rsidR="008974CD">
        <w:rPr>
          <w:b/>
          <w:bCs/>
          <w:sz w:val="14"/>
          <w:szCs w:val="14"/>
        </w:rPr>
        <w:t>&lt;!-- report display element --&gt;</w:t>
      </w:r>
      <w:r w:rsidR="008974CD">
        <w:rPr>
          <w:sz w:val="14"/>
          <w:szCs w:val="14"/>
        </w:rPr>
        <w:t xml:space="preserve"> </w:t>
      </w:r>
      <w:bookmarkStart w:id="695" w:name="kl%253Ao25"/>
      <w:bookmarkStart w:id="696" w:name="z_dp32"/>
      <w:bookmarkStart w:id="697" w:name="eb2a12"/>
      <w:bookmarkStart w:id="698" w:name="asbo25"/>
      <w:bookmarkStart w:id="699" w:name="gn7725"/>
      <w:bookmarkStart w:id="700" w:name="g0qp25"/>
      <w:bookmarkStart w:id="701" w:name="naxu27"/>
      <w:bookmarkEnd w:id="695"/>
      <w:bookmarkEnd w:id="696"/>
      <w:bookmarkEnd w:id="697"/>
      <w:bookmarkEnd w:id="698"/>
      <w:bookmarkEnd w:id="699"/>
      <w:bookmarkEnd w:id="700"/>
      <w:bookmarkEnd w:id="701"/>
      <w:ins w:id="702" w:author="Alan Ruttenberg" w:date="2008-10-10T19:54:00Z">
        <w:r w:rsidR="00D95FCC">
          <w:rPr>
            <w:sz w:val="14"/>
            <w:szCs w:val="14"/>
          </w:rPr>
          <w:br/>
        </w:r>
      </w:ins>
      <w:r w:rsidR="00D95FCC">
        <w:rPr>
          <w:sz w:val="14"/>
          <w:szCs w:val="14"/>
        </w:rPr>
        <w:t>  &lt;/rdfs:subClassOf&gt;</w:t>
      </w:r>
      <w:bookmarkStart w:id="703" w:name="s_j0"/>
      <w:bookmarkEnd w:id="703"/>
      <w:r w:rsidR="00D95FCC">
        <w:rPr>
          <w:sz w:val="14"/>
          <w:szCs w:val="14"/>
        </w:rPr>
        <w:br/>
        <w:t>&lt;/owl:Class&gt;</w:t>
      </w:r>
      <w:bookmarkStart w:id="704" w:name="naxu28"/>
      <w:bookmarkStart w:id="705" w:name="ydq837"/>
      <w:bookmarkStart w:id="706" w:name="ydq838"/>
      <w:bookmarkStart w:id="707" w:name="iaqb3"/>
      <w:bookmarkStart w:id="708" w:name="q3su306"/>
      <w:bookmarkStart w:id="709" w:name="q3su308"/>
      <w:bookmarkStart w:id="710" w:name="gmrk1"/>
      <w:bookmarkStart w:id="711" w:name="gmrk2"/>
      <w:bookmarkStart w:id="712" w:name="a1ma1"/>
      <w:bookmarkStart w:id="713" w:name="a1ma2"/>
      <w:bookmarkEnd w:id="704"/>
      <w:bookmarkEnd w:id="705"/>
      <w:bookmarkEnd w:id="706"/>
      <w:bookmarkEnd w:id="707"/>
      <w:bookmarkEnd w:id="708"/>
      <w:bookmarkEnd w:id="709"/>
      <w:bookmarkEnd w:id="710"/>
      <w:bookmarkEnd w:id="711"/>
      <w:bookmarkEnd w:id="712"/>
      <w:bookmarkEnd w:id="713"/>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714" w:name="d.08"/>
      <w:bookmarkStart w:id="715" w:name="gpx-1"/>
      <w:bookmarkStart w:id="716" w:name="gpx-2"/>
      <w:bookmarkStart w:id="717" w:name="gpx-17"/>
      <w:bookmarkStart w:id="718" w:name="g8j%253A"/>
      <w:bookmarkStart w:id="719" w:name="yxp%253A6"/>
      <w:bookmarkStart w:id="720" w:name="yxp%253A8"/>
      <w:bookmarkStart w:id="721" w:name="yxp%253A9"/>
      <w:bookmarkStart w:id="722" w:name="yxp%253A11"/>
      <w:bookmarkStart w:id="723" w:name="o50m2"/>
      <w:bookmarkStart w:id="724" w:name="o50m3"/>
      <w:bookmarkStart w:id="725" w:name="dxdm10"/>
      <w:bookmarkStart w:id="726" w:name="q3su310"/>
      <w:bookmarkStart w:id="727" w:name="q3su312"/>
      <w:bookmarkStart w:id="728" w:name="q3su314"/>
      <w:bookmarkStart w:id="729" w:name="fa0j"/>
      <w:bookmarkStart w:id="730" w:name="fa0j2"/>
      <w:bookmarkStart w:id="731" w:name="o7li"/>
      <w:bookmarkStart w:id="732" w:name="q3su320"/>
      <w:bookmarkStart w:id="733" w:name="q3su324"/>
      <w:bookmarkStart w:id="734" w:name="cwy1"/>
      <w:bookmarkStart w:id="735" w:name="q3su326"/>
      <w:bookmarkStart w:id="736" w:name="u2jj"/>
      <w:bookmarkStart w:id="737" w:name="u2jj0"/>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 In doing so we follow httpRange-14</w:t>
      </w:r>
      <w:r w:rsidRPr="00DA68C3">
        <w:rPr>
          <w:rStyle w:val="FootnoteReference"/>
        </w:rPr>
        <w:footnoteReference w:id="15"/>
      </w:r>
      <w:r>
        <w:t xml:space="preserve"> and use a HTTP response code of 303 with a redirect to RDF/XML describing the term. </w:t>
      </w:r>
      <w:r w:rsidR="00656528">
        <w:t xml:space="preserve">We use the Persistent Uniform Resource Locator (PURL) [14] system for all identifiers to ensure that changes in hosting do not force changes to our URIs. </w:t>
      </w:r>
      <w:r>
        <w:t xml:space="preserve">We do no content negotiation to emphasize that the URI names a single thing. In order to present readable information in web browsers, we use an XSL </w:t>
      </w:r>
      <w:proofErr w:type="spellStart"/>
      <w:r>
        <w:t>stylesheet</w:t>
      </w:r>
      <w:proofErr w:type="spellEnd"/>
      <w:r>
        <w:t xml:space="preserve">, which is executed by the browser to generate HTML (Figure 4). We chose to make each bundle of RDF delivered at this URL a valid OWL DL ontology by importing the full OBI ontology. A certain amount of relevant information is included for web clients that do not follow that import statement: for a class, </w:t>
      </w:r>
      <w:bookmarkStart w:id="738" w:name="k%253Amx0"/>
      <w:bookmarkStart w:id="739" w:name="sxp71"/>
      <w:bookmarkStart w:id="740" w:name="sxp73"/>
      <w:bookmarkStart w:id="741" w:name="x5ei0"/>
      <w:bookmarkStart w:id="742" w:name="x5ei2"/>
      <w:bookmarkStart w:id="743" w:name="z2ia0"/>
      <w:bookmarkEnd w:id="738"/>
      <w:bookmarkEnd w:id="739"/>
      <w:bookmarkEnd w:id="740"/>
      <w:bookmarkEnd w:id="741"/>
      <w:bookmarkEnd w:id="742"/>
      <w:bookmarkEnd w:id="743"/>
      <w:r>
        <w:t xml:space="preserve">the </w:t>
      </w:r>
      <w:bookmarkStart w:id="744" w:name="wi%253Ar0"/>
      <w:bookmarkEnd w:id="744"/>
      <w:r>
        <w:t>axioms defining it, inferred superclasses,</w:t>
      </w:r>
      <w:bookmarkStart w:id="745" w:name="n2kx0"/>
      <w:bookmarkEnd w:id="745"/>
      <w:r>
        <w:t xml:space="preserve"> properties</w:t>
      </w:r>
      <w:bookmarkStart w:id="746" w:name="rzy00"/>
      <w:bookmarkEnd w:id="746"/>
      <w:r>
        <w:t xml:space="preserve"> that it is in the domain of or range of, and labels for any referenced terms are added. We also include project information using the DOAP schema</w:t>
      </w:r>
      <w:r>
        <w:rPr>
          <w:rStyle w:val="FootnoteReference"/>
        </w:rPr>
        <w:footnoteReference w:id="16"/>
      </w:r>
      <w:r>
        <w:t xml:space="preserve"> including pointers to our </w:t>
      </w:r>
      <w:bookmarkStart w:id="747" w:name="rzy02"/>
      <w:bookmarkStart w:id="748" w:name="h3mz0"/>
      <w:bookmarkEnd w:id="747"/>
      <w:bookmarkEnd w:id="748"/>
      <w:r>
        <w:t>repository, tracker, mailing list, and release information</w:t>
      </w:r>
      <w:bookmarkStart w:id="749" w:name="q5m20"/>
      <w:bookmarkStart w:id="750" w:name="q5m22"/>
      <w:bookmarkStart w:id="751" w:name="z46v0"/>
      <w:bookmarkEnd w:id="749"/>
      <w:bookmarkEnd w:id="750"/>
      <w:bookmarkEnd w:id="751"/>
      <w:r>
        <w:t xml:space="preserve">. </w:t>
      </w:r>
    </w:p>
    <w:p w:rsidR="008552F6" w:rsidRDefault="008552F6"/>
    <w:p w:rsidR="006847F8" w:rsidRDefault="000B7A1C">
      <w:pPr>
        <w:keepNext/>
        <w:ind w:hanging="270"/>
      </w:pPr>
      <w:ins w:id="752" w:author="Alan Ruttenberg" w:date="2008-10-10T19:45:00Z">
        <w:r>
          <w:rPr>
            <w:noProof/>
          </w:rPr>
          <w:drawing>
            <wp:inline distT="0" distB="0" distL="0" distR="0">
              <wp:extent cx="5077002" cy="2531534"/>
              <wp:effectExtent l="25400" t="0" r="2998" b="0"/>
              <wp:docPr id="1" name="Picture 0" descr="OBITer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ITerm.pdf"/>
                      <pic:cNvPicPr/>
                    </pic:nvPicPr>
                    <ve:AlternateContent xmlns:ma="http://schemas.microsoft.com/office/mac/drawingml/2008/main">
                      <ve:Choice Requires="ma">
                        <pic:blipFill>
                          <a:blip r:embed="rId11"/>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1"/>
                          <a:stretch>
                            <a:fillRect/>
                          </a:stretch>
                        </pic:blipFill>
                      </ve:Fallback>
                    </ve:AlternateContent>
                    <pic:spPr>
                      <a:xfrm>
                        <a:off x="0" y="0"/>
                        <a:ext cx="5079203" cy="2532632"/>
                      </a:xfrm>
                      <a:prstGeom prst="rect">
                        <a:avLst/>
                      </a:prstGeom>
                    </pic:spPr>
                  </pic:pic>
                </a:graphicData>
              </a:graphic>
            </wp:inline>
          </w:drawing>
        </w:r>
      </w:ins>
    </w:p>
    <w:p w:rsidR="008552F6" w:rsidRDefault="008552F6">
      <w:pPr>
        <w:keepNext/>
      </w:pPr>
    </w:p>
    <w:p w:rsidR="006847F8" w:rsidRDefault="008552F6">
      <w:pPr>
        <w:pStyle w:val="Caption"/>
      </w:pPr>
      <w:r>
        <w:t xml:space="preserve">Figure 4 </w:t>
      </w:r>
      <w:r>
        <w:rPr>
          <w:b w:val="0"/>
          <w:bCs w:val="0"/>
        </w:rPr>
        <w:t>Screenshots of the prototype HTML page for an OBI term and its associated metadata (left), and the corresponding RDF content (right)</w:t>
      </w:r>
      <w:r w:rsidR="00B92AA8">
        <w:rPr>
          <w:b w:val="0"/>
          <w:bCs w:val="0"/>
        </w:rPr>
        <w:t xml:space="preserve"> from http://purl.obofoundry.org/obo/OBI_0000225.</w:t>
      </w:r>
      <w:r w:rsidR="00EF13A5" w:rsidDel="00EF13A5">
        <w:t xml:space="preserve"> </w:t>
      </w:r>
    </w:p>
    <w:p w:rsidR="008552F6" w:rsidRDefault="008552F6">
      <w:pPr>
        <w:pStyle w:val="Heading1"/>
        <w:tabs>
          <w:tab w:val="left" w:pos="432"/>
        </w:tabs>
      </w:pPr>
      <w:r>
        <w:t>Discussion</w:t>
      </w:r>
    </w:p>
    <w:p w:rsidR="008552F6" w:rsidRDefault="008552F6">
      <w:pPr>
        <w:pStyle w:val="Heading2"/>
        <w:tabs>
          <w:tab w:val="left" w:pos="576"/>
        </w:tabs>
      </w:pPr>
      <w:bookmarkStart w:id="753" w:name="v%253A%253A62"/>
      <w:bookmarkStart w:id="754" w:name="q8ev3"/>
      <w:bookmarkStart w:id="755" w:name="q8ev4"/>
      <w:bookmarkStart w:id="756" w:name="j5or1"/>
      <w:bookmarkStart w:id="757" w:name="v7h5"/>
      <w:bookmarkStart w:id="758" w:name="q3su342"/>
      <w:bookmarkStart w:id="759" w:name="ek15"/>
      <w:bookmarkStart w:id="760" w:name="q3su371"/>
      <w:bookmarkStart w:id="761" w:name="l1q6"/>
      <w:bookmarkStart w:id="762" w:name="l1q60"/>
      <w:bookmarkStart w:id="763" w:name="scrg"/>
      <w:bookmarkStart w:id="764" w:name="am420"/>
      <w:bookmarkEnd w:id="753"/>
      <w:bookmarkEnd w:id="754"/>
      <w:bookmarkEnd w:id="755"/>
      <w:bookmarkEnd w:id="756"/>
      <w:bookmarkEnd w:id="757"/>
      <w:bookmarkEnd w:id="758"/>
      <w:bookmarkEnd w:id="759"/>
      <w:bookmarkEnd w:id="760"/>
      <w:bookmarkEnd w:id="761"/>
      <w:bookmarkEnd w:id="762"/>
      <w:bookmarkEnd w:id="763"/>
      <w:bookmarkEnd w:id="764"/>
      <w:r>
        <w:t xml:space="preserve">Deprecation </w:t>
      </w:r>
    </w:p>
    <w:p w:rsidR="008552F6" w:rsidRDefault="00627661" w:rsidP="00173027">
      <w:pPr>
        <w:pStyle w:val="p1a"/>
      </w:pPr>
      <w:r w:rsidRPr="00627661">
        <w:t xml:space="preserve">As OBI evolves we find that sometimes terms have errors and need to be </w:t>
      </w:r>
      <w:r>
        <w:t>obsolesced, while</w:t>
      </w:r>
      <w:r w:rsidR="008552F6">
        <w:t xml:space="preserve"> its identifier must be maintained, as users, datasets and analysis pipelines may be dependent on their existence.</w:t>
      </w:r>
      <w:r w:rsidDel="00627661">
        <w:t xml:space="preserve"> </w:t>
      </w:r>
      <w:r w:rsidR="008552F6">
        <w:t xml:space="preserve">We chose to follow the Gene Ontology deprecation policy by moving our obsolete terms under the </w:t>
      </w:r>
      <w:proofErr w:type="spellStart"/>
      <w:r w:rsidR="008552F6">
        <w:rPr>
          <w:i/>
          <w:iCs/>
        </w:rPr>
        <w:t>ObsoleteClass</w:t>
      </w:r>
      <w:proofErr w:type="spellEnd"/>
      <w:r w:rsidR="008552F6">
        <w:t xml:space="preserve"> hierarchy and store them in a separate file to make it easier to excise them from some versions of OBI. As Protégé allows for editing of only one ontology file at a time (the </w:t>
      </w:r>
      <w:r w:rsidR="008552F6">
        <w:rPr>
          <w:i/>
          <w:iCs/>
        </w:rPr>
        <w:t>active ontology</w:t>
      </w:r>
      <w:r w:rsidR="008552F6">
        <w:t>), we constantly run into issues surrounding term movement among ontology files</w:t>
      </w:r>
      <w:r>
        <w:t>,</w:t>
      </w:r>
      <w:r w:rsidR="008552F6">
        <w:t xml:space="preserve"> mak</w:t>
      </w:r>
      <w:r>
        <w:t>ing</w:t>
      </w:r>
      <w:r w:rsidR="008552F6">
        <w:t xml:space="preserve"> editing difficult and error prone. In addition, our deprecation policy stipulates, among other things, that axioms involving deprecated terms should be removed. In order to support this practice</w:t>
      </w:r>
      <w:r w:rsidR="00680F2F">
        <w:t xml:space="preserve"> and the relocation of the classes </w:t>
      </w:r>
      <w:r w:rsidR="006F0994">
        <w:t>to</w:t>
      </w:r>
      <w:r w:rsidR="00680F2F">
        <w:t xml:space="preserve"> the </w:t>
      </w:r>
      <w:r w:rsidR="004A0F8F" w:rsidRPr="004A0F8F">
        <w:rPr>
          <w:i/>
        </w:rPr>
        <w:t>Obsolete.owl</w:t>
      </w:r>
      <w:r w:rsidR="00582E5F">
        <w:t xml:space="preserve"> file, </w:t>
      </w:r>
      <w:r w:rsidR="008552F6">
        <w:t xml:space="preserve">we wish to see either better tool or OWL language support that would cause axioms involving </w:t>
      </w:r>
      <w:commentRangeStart w:id="765"/>
      <w:r w:rsidR="008552F6">
        <w:t xml:space="preserve">deprecated/obsolesced </w:t>
      </w:r>
      <w:commentRangeEnd w:id="765"/>
      <w:r w:rsidR="002A5E0F">
        <w:rPr>
          <w:rStyle w:val="CommentReference"/>
          <w:vanish/>
        </w:rPr>
        <w:commentReference w:id="765"/>
      </w:r>
      <w:r w:rsidR="008552F6">
        <w:t>terms to be considered annotations.</w:t>
      </w:r>
      <w:r w:rsidR="00516E77">
        <w:t xml:space="preserve"> </w:t>
      </w:r>
      <w:r w:rsidR="008552F6">
        <w:t>W</w:t>
      </w:r>
      <w:r>
        <w:t>hile w</w:t>
      </w:r>
      <w:r w:rsidR="008552F6">
        <w:t>e are also considering extending our deprecation policy by using the existing OWL mechanism</w:t>
      </w:r>
      <w:r w:rsidR="00114A1F">
        <w:t xml:space="preserve"> (</w:t>
      </w:r>
      <w:r w:rsidR="004A0F8F" w:rsidRPr="004A0F8F">
        <w:rPr>
          <w:i/>
        </w:rPr>
        <w:t>owl</w:t>
      </w:r>
      <w:proofErr w:type="gramStart"/>
      <w:r w:rsidR="004A0F8F" w:rsidRPr="004A0F8F">
        <w:rPr>
          <w:i/>
        </w:rPr>
        <w:t>:DeprecatedClass</w:t>
      </w:r>
      <w:proofErr w:type="gramEnd"/>
      <w:r w:rsidR="008552F6">
        <w:t xml:space="preserve">, </w:t>
      </w:r>
      <w:r w:rsidR="004A0F8F" w:rsidRPr="004A0F8F">
        <w:rPr>
          <w:i/>
        </w:rPr>
        <w:t>owl:DeprecatedProperty)</w:t>
      </w:r>
      <w:r w:rsidR="008552F6">
        <w:t xml:space="preserve"> to our terms</w:t>
      </w:r>
      <w:r w:rsidR="00B10260">
        <w:t xml:space="preserve">, </w:t>
      </w:r>
      <w:r w:rsidR="00516E77">
        <w:t>we did not find tools that</w:t>
      </w:r>
      <w:r w:rsidR="00930683">
        <w:t xml:space="preserve"> </w:t>
      </w:r>
      <w:r w:rsidR="00516E77">
        <w:t>take advantage of the designation to offer useful services</w:t>
      </w:r>
      <w:r>
        <w:t xml:space="preserve"> yet</w:t>
      </w:r>
      <w:ins w:id="766" w:author="Alan Ruttenberg" w:date="2008-10-11T10:40:00Z">
        <w:r w:rsidR="006F0994">
          <w:t>.</w:t>
        </w:r>
      </w:ins>
      <w:del w:id="767" w:author="Alan Ruttenberg" w:date="2008-10-11T10:40:00Z">
        <w:r w:rsidR="00516E77" w:rsidDel="006F0994">
          <w:delText>.</w:delText>
        </w:r>
      </w:del>
      <w:r w:rsidR="008552F6">
        <w:t xml:space="preserve">  </w:t>
      </w:r>
    </w:p>
    <w:p w:rsidR="008552F6" w:rsidRDefault="008552F6">
      <w:pPr>
        <w:pStyle w:val="Heading2"/>
        <w:tabs>
          <w:tab w:val="left" w:pos="576"/>
        </w:tabs>
      </w:pPr>
      <w:r>
        <w:t>Annotations on annotations</w:t>
      </w:r>
    </w:p>
    <w:p w:rsidR="008552F6" w:rsidRDefault="007B02B6" w:rsidP="00173027">
      <w:pPr>
        <w:pStyle w:val="p1a"/>
      </w:pPr>
      <w:bookmarkStart w:id="768" w:name="e6x3"/>
      <w:bookmarkEnd w:id="768"/>
      <w:r>
        <w:t xml:space="preserve">As </w:t>
      </w:r>
      <w:r w:rsidR="008552F6">
        <w:t xml:space="preserve">OBI is used in a variety of fields we need to address the fact that one term can mean different things in different communities. For example, the term </w:t>
      </w:r>
      <w:r w:rsidR="008552F6">
        <w:rPr>
          <w:i/>
          <w:iCs/>
        </w:rPr>
        <w:t>probe</w:t>
      </w:r>
      <w:r w:rsidR="008552F6">
        <w:t xml:space="preserve"> is a synonym for the term </w:t>
      </w:r>
      <w:r w:rsidR="008552F6">
        <w:rPr>
          <w:i/>
          <w:iCs/>
        </w:rPr>
        <w:t>reporter</w:t>
      </w:r>
      <w:r w:rsidR="008552F6">
        <w:t xml:space="preserve"> in</w:t>
      </w:r>
      <w:r>
        <w:t xml:space="preserve"> some microarray experimentalist</w:t>
      </w:r>
      <w:r w:rsidR="008552F6">
        <w:t xml:space="preserve"> communit</w:t>
      </w:r>
      <w:r>
        <w:t>ies</w:t>
      </w:r>
      <w:r w:rsidR="008552F6">
        <w:t xml:space="preserve">, whereas it is a synonym for the term </w:t>
      </w:r>
      <w:r w:rsidR="008552F6">
        <w:rPr>
          <w:i/>
          <w:iCs/>
        </w:rPr>
        <w:t>detector</w:t>
      </w:r>
      <w:r w:rsidR="008552F6">
        <w:t xml:space="preserve"> in another. </w:t>
      </w:r>
      <w:ins w:id="769" w:author="Alan Ruttenberg" w:date="2008-10-11T10:29:00Z">
        <w:r w:rsidR="006E5EBB">
          <w:t xml:space="preserve">While this is clumsy in OWL 1, </w:t>
        </w:r>
      </w:ins>
      <w:r>
        <w:t>OWL 2’s proposed annotations </w:t>
      </w:r>
      <w:r w:rsidR="008552F6">
        <w:t>on annotations</w:t>
      </w:r>
      <w:r w:rsidR="00133B18">
        <w:rPr>
          <w:rStyle w:val="CommentReference"/>
          <w:vanish/>
        </w:rPr>
        <w:t>isis</w:t>
      </w:r>
      <w:r w:rsidR="00133B18">
        <w:t xml:space="preserve"> is </w:t>
      </w:r>
      <w:del w:id="770" w:author="Alan Ruttenberg" w:date="2008-10-11T10:27:00Z">
        <w:r w:rsidR="008552F6" w:rsidDel="005247D2">
          <w:delText xml:space="preserve">an </w:delText>
        </w:r>
      </w:del>
      <w:r>
        <w:t>adequate</w:t>
      </w:r>
      <w:r w:rsidR="008552F6">
        <w:t xml:space="preserve"> </w:t>
      </w:r>
      <w:del w:id="771" w:author="Alan Ruttenberg" w:date="2008-10-11T10:27:00Z">
        <w:r w:rsidDel="005247D2">
          <w:delText xml:space="preserve">mechanism </w:delText>
        </w:r>
      </w:del>
      <w:r>
        <w:t xml:space="preserve">for specifying </w:t>
      </w:r>
      <w:r w:rsidR="008552F6">
        <w:t xml:space="preserve">these community-specific labels, </w:t>
      </w:r>
      <w:r>
        <w:t xml:space="preserve">as it </w:t>
      </w:r>
      <w:r w:rsidR="008552F6">
        <w:t>would allow us to “tag” any of our synonyms with extra information noting pertinence to a specific community.</w:t>
      </w:r>
      <w:bookmarkStart w:id="772" w:name="izix"/>
      <w:bookmarkEnd w:id="772"/>
      <w:ins w:id="773" w:author="Alan Ruttenberg" w:date="2008-10-10T18:33:00Z">
        <w:r>
          <w:t xml:space="preserve"> </w:t>
        </w:r>
      </w:ins>
    </w:p>
    <w:p w:rsidR="008552F6" w:rsidRDefault="008552F6">
      <w:pPr>
        <w:pStyle w:val="Heading2"/>
        <w:tabs>
          <w:tab w:val="left" w:pos="576"/>
        </w:tabs>
      </w:pPr>
      <w:bookmarkStart w:id="774" w:name="am421"/>
      <w:bookmarkStart w:id="775" w:name="l1q61"/>
      <w:bookmarkStart w:id="776" w:name="l1q62"/>
      <w:bookmarkStart w:id="777" w:name="sf5l0"/>
      <w:bookmarkStart w:id="778" w:name="sf5l1"/>
      <w:bookmarkStart w:id="779" w:name="sf5l2"/>
      <w:bookmarkStart w:id="780" w:name="sf5l4"/>
      <w:bookmarkEnd w:id="774"/>
      <w:bookmarkEnd w:id="775"/>
      <w:bookmarkEnd w:id="776"/>
      <w:bookmarkEnd w:id="777"/>
      <w:bookmarkEnd w:id="778"/>
      <w:bookmarkEnd w:id="779"/>
      <w:bookmarkEnd w:id="780"/>
      <w:r>
        <w:t xml:space="preserve">Versioning </w:t>
      </w:r>
      <w:bookmarkStart w:id="781" w:name="mok4"/>
      <w:bookmarkEnd w:id="781"/>
    </w:p>
    <w:p w:rsidR="008552F6" w:rsidRDefault="008552F6" w:rsidP="00173027">
      <w:pPr>
        <w:pStyle w:val="p1a"/>
      </w:pPr>
      <w:r>
        <w:t xml:space="preserve">OBI's policy is to release frequent updates and to maintain access to all versions. We create dated versions of each release to provide access to successive revisions as well as a permanent unversioned link to the most recent release. This leaves to the end-user the choice between preferring stability </w:t>
      </w:r>
      <w:proofErr w:type="gramStart"/>
      <w:r>
        <w:t>or</w:t>
      </w:r>
      <w:proofErr w:type="gramEnd"/>
      <w:r>
        <w:t xml:space="preserve"> being up to date with the latest developments.</w:t>
      </w:r>
      <w:bookmarkStart w:id="782" w:name="lg%253Ag"/>
      <w:bookmarkEnd w:id="782"/>
      <w:r>
        <w:t xml:space="preserve"> While developing OBI we prefer stability (i.e., not being surprised by unplanned-for changes), and to work around the lack of published ontology versions we have to rely on local copies of imported ontologies. OWL 2's version URIs</w:t>
      </w:r>
      <w:r w:rsidRPr="00CE214E">
        <w:rPr>
          <w:rStyle w:val="FootnoteReference"/>
        </w:rPr>
        <w:footnoteReference w:id="17"/>
      </w:r>
      <w:r>
        <w:t xml:space="preserve"> will make it possible for </w:t>
      </w:r>
      <w:ins w:id="783" w:author="Alan Ruttenberg" w:date="2008-10-11T10:25:00Z">
        <w:r w:rsidR="00F166BF">
          <w:t xml:space="preserve">publishers to make available, and </w:t>
        </w:r>
      </w:ins>
      <w:r>
        <w:t>users to easily choose which version of the ontology to use</w:t>
      </w:r>
      <w:r w:rsidR="00F166BF">
        <w:t>. W</w:t>
      </w:r>
      <w:r>
        <w:t xml:space="preserve">e believe this is an efficient mechanism for coping with ontology versioning both for OBI and the wider ontology community in general. </w:t>
      </w:r>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hierarchy. However the style proposed by Rector and </w:t>
      </w:r>
      <w:del w:id="784" w:author="Alan Ruttenberg" w:date="2008-10-11T10:24:00Z">
        <w:r w:rsidDel="00293A9A">
          <w:delText xml:space="preserve">others </w:delText>
        </w:r>
      </w:del>
      <w:ins w:id="785" w:author="Alan Ruttenberg" w:date="2008-10-11T10:24:00Z">
        <w:r w:rsidR="00293A9A">
          <w:t xml:space="preserve">advocated by the OBO Foundry </w:t>
        </w:r>
      </w:ins>
      <w:r>
        <w:t>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786" w:name="e41s0"/>
      <w:bookmarkStart w:id="787" w:name="e41s1"/>
      <w:bookmarkStart w:id="788" w:name="qb571"/>
      <w:bookmarkStart w:id="789" w:name="m7q115"/>
      <w:bookmarkStart w:id="790" w:name="m7q116"/>
      <w:bookmarkStart w:id="791" w:name="m7q117"/>
      <w:bookmarkStart w:id="792" w:name="sith"/>
      <w:bookmarkStart w:id="793" w:name="yydp"/>
      <w:bookmarkStart w:id="794" w:name="yjiy"/>
      <w:bookmarkStart w:id="795" w:name="yjiy0"/>
      <w:bookmarkEnd w:id="786"/>
      <w:bookmarkEnd w:id="787"/>
      <w:bookmarkEnd w:id="788"/>
      <w:bookmarkEnd w:id="789"/>
      <w:bookmarkEnd w:id="790"/>
      <w:bookmarkEnd w:id="791"/>
      <w:bookmarkEnd w:id="792"/>
      <w:bookmarkEnd w:id="793"/>
      <w:bookmarkEnd w:id="794"/>
      <w:bookmarkEnd w:id="795"/>
      <w:r>
        <w:t>Disjoints</w:t>
      </w:r>
    </w:p>
    <w:p w:rsidR="008552F6" w:rsidRDefault="008552F6">
      <w:pPr>
        <w:pStyle w:val="p1a"/>
      </w:pPr>
      <w:r>
        <w:t xml:space="preserve">Our solution for disjoints is not entirely satisfactory. Declaring a disjoint policy for whole trees where the siblings are all mutually disjoint is appealing, but there are exceptions. Consider the </w:t>
      </w:r>
      <w:proofErr w:type="gramStart"/>
      <w:r>
        <w:t>classes</w:t>
      </w:r>
      <w:proofErr w:type="gramEnd"/>
      <w:r>
        <w:t xml:space="preserve">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other potential exceptions - cases where, the siblings were not always disjoint. One example is the </w:t>
      </w:r>
      <w:r>
        <w:rPr>
          <w:i/>
          <w:iCs/>
        </w:rPr>
        <w:t>Role</w:t>
      </w:r>
      <w:r>
        <w:t xml:space="preserve"> hierarchy, and within that </w:t>
      </w:r>
      <w:r>
        <w:rPr>
          <w:i/>
          <w:iCs/>
        </w:rPr>
        <w:t>biological specimen role</w:t>
      </w:r>
      <w:r>
        <w:t xml:space="preserve"> and </w:t>
      </w:r>
      <w:r>
        <w:rPr>
          <w:i/>
          <w:iCs/>
        </w:rPr>
        <w:t>assay input role</w:t>
      </w:r>
      <w:r>
        <w:t xml:space="preserve">. We are currently debating whether these two roles overlap with each other - certainly the processes in which they are realized do. In OBI, an assay always is defined as having some </w:t>
      </w:r>
      <w:r>
        <w:rPr>
          <w:i/>
          <w:iCs/>
        </w:rPr>
        <w:t>material</w:t>
      </w:r>
      <w:r>
        <w:t xml:space="preserve"> as input, and a biological specimen role is the role borne by a material prior to a study. We might wish to note this pair as an exception - that they are not disjoint. </w:t>
      </w:r>
    </w:p>
    <w:p w:rsidR="008552F6" w:rsidRDefault="008552F6">
      <w:r>
        <w:t xml:space="preserve">There are additional complications involving the choice of whether disjoints should be added relative to the asserted or inferred class hierarchy. If the former and the author </w:t>
      </w:r>
      <w:proofErr w:type="gramStart"/>
      <w:r>
        <w:t>misses</w:t>
      </w:r>
      <w:proofErr w:type="gramEnd"/>
      <w:r>
        <w:t xml:space="preserve"> an inference that results in a rearrangement of the class hierarchy, we might get an inconsistency. If disjoints are added after reasoning then we need to not add disjoints for completely defined classes.</w:t>
      </w:r>
    </w:p>
    <w:p w:rsidR="008552F6" w:rsidRDefault="008552F6">
      <w:pPr>
        <w:pStyle w:val="Heading1"/>
        <w:numPr>
          <w:numberingChange w:id="796" w:author="Alan Ruttenberg" w:date="2008-10-11T09:29:00Z" w:original="%1:4:0:"/>
        </w:numPr>
        <w:tabs>
          <w:tab w:val="left" w:pos="432"/>
        </w:tabs>
      </w:pPr>
      <w:r>
        <w:t>Conclusion</w:t>
      </w:r>
    </w:p>
    <w:p w:rsidR="008552F6" w:rsidRDefault="008552F6">
      <w:pPr>
        <w:pStyle w:val="p1a"/>
      </w:pPr>
      <w:r>
        <w:t>OBI is an ambitious project, uniting a large number of collaborators from different biological and biomedical sciences (more than 45 experts representing 18 communities</w:t>
      </w:r>
      <w:r w:rsidRPr="00C064F8">
        <w:rPr>
          <w:rStyle w:val="FootnoteReference"/>
        </w:rPr>
        <w:footnoteReference w:id="18"/>
      </w:r>
      <w:r>
        <w:t xml:space="preserve">), </w:t>
      </w:r>
      <w:r w:rsidR="0063345F">
        <w:t xml:space="preserve">many of who plan to use OBI in their own projects. </w:t>
      </w:r>
      <w:r>
        <w:t xml:space="preserve">Due to the number and </w:t>
      </w:r>
      <w:r w:rsidR="0063345F">
        <w:t xml:space="preserve">distributed </w:t>
      </w:r>
      <w:r>
        <w:t>location of developers and domain experts, OBI</w:t>
      </w:r>
      <w:r w:rsidR="00CE7A0A">
        <w:t>’s</w:t>
      </w:r>
      <w:r>
        <w:t xml:space="preserve"> </w:t>
      </w:r>
      <w:r w:rsidR="0063345F">
        <w:t>need</w:t>
      </w:r>
      <w:r w:rsidR="00CE7A0A">
        <w:t>s</w:t>
      </w:r>
      <w:r w:rsidR="0063345F">
        <w:t xml:space="preserve"> for collaborative </w:t>
      </w:r>
      <w:r>
        <w:t xml:space="preserve">ontology development </w:t>
      </w:r>
      <w:r w:rsidR="0063345F">
        <w:t xml:space="preserve">bring </w:t>
      </w:r>
      <w:r>
        <w:t>new</w:t>
      </w:r>
      <w:r w:rsidR="0063345F">
        <w:t xml:space="preserve"> and currently unaddressed</w:t>
      </w:r>
      <w:r>
        <w:t xml:space="preserve"> requirements </w:t>
      </w:r>
      <w:r w:rsidR="0063345F">
        <w:t xml:space="preserve">at </w:t>
      </w:r>
      <w:r>
        <w:t xml:space="preserve">both </w:t>
      </w:r>
      <w:r w:rsidR="0063345F">
        <w:t xml:space="preserve">the </w:t>
      </w:r>
      <w:r>
        <w:t xml:space="preserve">organizational and technical levels. </w:t>
      </w:r>
    </w:p>
    <w:p w:rsidR="0063345F" w:rsidRDefault="0063345F" w:rsidP="00173027">
      <w:r>
        <w:t>Already</w:t>
      </w:r>
      <w:r w:rsidR="00D56344">
        <w:t>,</w:t>
      </w:r>
      <w:r>
        <w:t xml:space="preserve"> projects such as Array Express</w:t>
      </w:r>
      <w:r w:rsidR="00D56344">
        <w:rPr>
          <w:rStyle w:val="FootnoteReference"/>
        </w:rPr>
        <w:footnoteReference w:id="19"/>
      </w:r>
      <w:r w:rsidR="00D56344">
        <w:t xml:space="preserve"> and </w:t>
      </w:r>
      <w:proofErr w:type="spellStart"/>
      <w:r w:rsidR="00D56344">
        <w:t>ModECODE</w:t>
      </w:r>
      <w:proofErr w:type="spellEnd"/>
      <w:r w:rsidR="00D56344">
        <w:rPr>
          <w:rStyle w:val="FootnoteReference"/>
        </w:rPr>
        <w:footnoteReference w:id="20"/>
      </w:r>
      <w:r w:rsidR="00D56344">
        <w:t xml:space="preserve"> are starting to use OBI terms</w:t>
      </w:r>
      <w:proofErr w:type="gramStart"/>
      <w:r w:rsidR="00D56344">
        <w:t>.</w:t>
      </w:r>
      <w:r w:rsidR="008D1965">
        <w:t>,</w:t>
      </w:r>
      <w:proofErr w:type="gramEnd"/>
      <w:r w:rsidR="008D1965">
        <w:t xml:space="preserve"> and a</w:t>
      </w:r>
      <w:r w:rsidR="00D56344">
        <w:t xml:space="preserve"> variety of other projects are planning to in the near future, for example the Vaccine Ontology</w:t>
      </w:r>
      <w:r w:rsidR="00D56344">
        <w:rPr>
          <w:rStyle w:val="FootnoteReference"/>
        </w:rPr>
        <w:footnoteReference w:id="21"/>
      </w:r>
      <w:r w:rsidR="00D56344">
        <w:t>, the Immune Epitope Database</w:t>
      </w:r>
      <w:r w:rsidR="00D56344">
        <w:rPr>
          <w:rStyle w:val="FootnoteReference"/>
        </w:rPr>
        <w:footnoteReference w:id="22"/>
      </w:r>
      <w:r w:rsidR="00D56344">
        <w:t>, and K-</w:t>
      </w:r>
      <w:proofErr w:type="spellStart"/>
      <w:r w:rsidR="00D56344">
        <w:t>Ef</w:t>
      </w:r>
      <w:proofErr w:type="spellEnd"/>
      <w:r w:rsidR="00D56344">
        <w:t>-Ed</w:t>
      </w:r>
      <w:r w:rsidR="00D56344">
        <w:rPr>
          <w:rStyle w:val="FootnoteReference"/>
        </w:rPr>
        <w:footnoteReference w:id="23"/>
      </w:r>
    </w:p>
    <w:p w:rsidR="005874ED" w:rsidRDefault="005874ED" w:rsidP="00173027">
      <w:r>
        <w:t>The collective use of OBI by these and other communities will enhance the dissemination of, elucidation of and reasoning with knowledge about investigations, and therefore help advance our understanding of biological systems.</w:t>
      </w:r>
    </w:p>
    <w:p w:rsidR="008552F6" w:rsidRDefault="008552F6">
      <w:pPr>
        <w:pStyle w:val="Heading1"/>
        <w:numPr>
          <w:numberingChange w:id="797" w:author="Alan Ruttenberg" w:date="2008-10-11T09:29:00Z" w:original="%1:5:0:"/>
        </w:numPr>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w:t>
      </w:r>
      <w:proofErr w:type="spellStart"/>
      <w:r>
        <w:t>Causton</w:t>
      </w:r>
      <w:proofErr w:type="spellEnd"/>
      <w:r>
        <w:t xml:space="preserve">, Kevin Clancy, Christian </w:t>
      </w:r>
      <w:proofErr w:type="spellStart"/>
      <w:r>
        <w:t>Cocos</w:t>
      </w:r>
      <w:proofErr w:type="spellEnd"/>
      <w:r>
        <w:t xml:space="preserve">, Mélanie Courtot, Eric Deutsch, </w:t>
      </w:r>
      <w:proofErr w:type="spellStart"/>
      <w:r>
        <w:t>Liju</w:t>
      </w:r>
      <w:proofErr w:type="spellEnd"/>
      <w:r>
        <w:t xml:space="preserve"> Fan, Dawn Field, Jennifer </w:t>
      </w:r>
      <w:proofErr w:type="spellStart"/>
      <w:r>
        <w:t>Fostel</w:t>
      </w:r>
      <w:proofErr w:type="spellEnd"/>
      <w:r>
        <w:t xml:space="preserve">, Gilberto </w:t>
      </w:r>
      <w:proofErr w:type="spellStart"/>
      <w:r>
        <w:t>Fragoso</w:t>
      </w:r>
      <w:proofErr w:type="spellEnd"/>
      <w:r>
        <w:t xml:space="preserve">, Frank Gibson, Tanya Gray, Jason </w:t>
      </w:r>
      <w:proofErr w:type="spellStart"/>
      <w:r>
        <w:t>Greenbaum</w:t>
      </w:r>
      <w:proofErr w:type="spellEnd"/>
      <w:r>
        <w:t xml:space="preserve">, Pierre </w:t>
      </w:r>
      <w:proofErr w:type="spellStart"/>
      <w:r>
        <w:t>Grenon</w:t>
      </w:r>
      <w:proofErr w:type="spellEnd"/>
      <w:r>
        <w:t xml:space="preserve">, Jeff </w:t>
      </w:r>
      <w:proofErr w:type="spellStart"/>
      <w:r>
        <w:t>Grethe</w:t>
      </w:r>
      <w:proofErr w:type="spellEnd"/>
      <w:r>
        <w:t xml:space="preserve">, </w:t>
      </w:r>
      <w:proofErr w:type="spellStart"/>
      <w:r>
        <w:t>Mervi</w:t>
      </w:r>
      <w:proofErr w:type="spellEnd"/>
      <w:r>
        <w:t xml:space="preserve"> </w:t>
      </w:r>
      <w:proofErr w:type="spellStart"/>
      <w:r>
        <w:t>Heiskanen</w:t>
      </w:r>
      <w:proofErr w:type="spellEnd"/>
      <w:r>
        <w:t>, Tina Hernandez-</w:t>
      </w:r>
      <w:proofErr w:type="spellStart"/>
      <w:r>
        <w:t>Boussard</w:t>
      </w:r>
      <w:proofErr w:type="spellEnd"/>
      <w:r>
        <w:t xml:space="preserve">, Allyson Lister, James Malone, </w:t>
      </w:r>
      <w:proofErr w:type="spellStart"/>
      <w:r>
        <w:t>Elisabetta</w:t>
      </w:r>
      <w:proofErr w:type="spellEnd"/>
      <w:r>
        <w:t xml:space="preserve"> </w:t>
      </w:r>
      <w:proofErr w:type="spellStart"/>
      <w:r>
        <w:t>Manduchi</w:t>
      </w:r>
      <w:proofErr w:type="spellEnd"/>
      <w:r>
        <w:t xml:space="preserve">, Luisa </w:t>
      </w:r>
      <w:proofErr w:type="spellStart"/>
      <w:r>
        <w:t>Montecchi</w:t>
      </w:r>
      <w:proofErr w:type="spellEnd"/>
      <w:r>
        <w:t xml:space="preserve">, Norman Morrison, Chris Mungall, Helen Parkinson, Bjoern Peters, Matthew Pocock, Philippe Rocca-Serra, Daniel Rubin, Alan Ruttenberg, Susanna-Assunta Sansone, Richard Scheuermann, Daniel </w:t>
      </w:r>
      <w:proofErr w:type="spellStart"/>
      <w:r>
        <w:t>Schober</w:t>
      </w:r>
      <w:proofErr w:type="spellEnd"/>
      <w:r>
        <w:t xml:space="preserve">, Barry Smith, Holger </w:t>
      </w:r>
      <w:proofErr w:type="spellStart"/>
      <w:r>
        <w:t>Stenzhorn</w:t>
      </w:r>
      <w:proofErr w:type="spellEnd"/>
      <w:r>
        <w:t>, Chris Stoeckert, Chris Taylor, John Westbrook,  Joe White, Trish Whetzel, Stefan Wiemann. T</w:t>
      </w:r>
      <w:r>
        <w:rPr>
          <w:color w:val="000000"/>
        </w:rPr>
        <w:t xml:space="preserve">he author’s work is partially supported by funding from the </w:t>
      </w:r>
      <w:proofErr w:type="gramStart"/>
      <w:r>
        <w:rPr>
          <w:color w:val="000000"/>
        </w:rPr>
        <w:t>NIH(</w:t>
      </w:r>
      <w:proofErr w:type="gramEnd"/>
      <w:r>
        <w:rPr>
          <w:color w:val="000000"/>
        </w:rPr>
        <w:t xml:space="preserve">R01EB005034), the EC EMERALD project(LSHG-CT-2006-037686), the BBSRC (BB/C008200/1, BB/D524283/1, BB/E025080/1), the EU </w:t>
      </w:r>
      <w:proofErr w:type="spellStart"/>
      <w:r>
        <w:rPr>
          <w:color w:val="000000"/>
        </w:rPr>
        <w:t>NoE</w:t>
      </w:r>
      <w:proofErr w:type="spellEnd"/>
      <w:r>
        <w:rPr>
          <w:color w:val="000000"/>
        </w:rPr>
        <w:t xml:space="preserve"> </w:t>
      </w:r>
      <w:proofErr w:type="spellStart"/>
      <w:r>
        <w:rPr>
          <w:color w:val="000000"/>
        </w:rPr>
        <w:t>NuGO</w:t>
      </w:r>
      <w:proofErr w:type="spellEnd"/>
      <w:r>
        <w:rPr>
          <w:color w:val="000000"/>
        </w:rPr>
        <w:t>(</w:t>
      </w:r>
      <w:proofErr w:type="spellStart"/>
      <w:r>
        <w:rPr>
          <w:color w:val="000000"/>
        </w:rPr>
        <w:t>NoE</w:t>
      </w:r>
      <w:proofErr w:type="spellEnd"/>
      <w:r>
        <w:rPr>
          <w:color w:val="000000"/>
        </w:rPr>
        <w:t xml:space="preserve"> 503630), the EU </w:t>
      </w:r>
      <w:proofErr w:type="spellStart"/>
      <w:r>
        <w:rPr>
          <w:color w:val="000000"/>
        </w:rPr>
        <w:t>Carcigenomics</w:t>
      </w:r>
      <w:proofErr w:type="spellEnd"/>
      <w:r>
        <w:rPr>
          <w:color w:val="000000"/>
        </w:rPr>
        <w:t xml:space="preserve"> (PL037712), the CARMEN project EPSRC(EP/E002331/1), and the Michael Smith Foundation for Health Research.</w:t>
      </w:r>
    </w:p>
    <w:p w:rsidR="008552F6" w:rsidRDefault="008552F6">
      <w:pPr>
        <w:pStyle w:val="Heading1"/>
        <w:tabs>
          <w:tab w:val="left" w:pos="432"/>
        </w:tabs>
      </w:pPr>
      <w:r>
        <w:t>References</w:t>
      </w:r>
      <w:bookmarkStart w:id="798" w:name="h00j"/>
      <w:bookmarkStart w:id="799" w:name="bypl0"/>
      <w:bookmarkEnd w:id="798"/>
      <w:bookmarkEnd w:id="799"/>
    </w:p>
    <w:p w:rsidR="008552F6" w:rsidRDefault="008552F6">
      <w:pPr>
        <w:pStyle w:val="reference"/>
        <w:ind w:left="0" w:firstLine="0"/>
      </w:pPr>
    </w:p>
    <w:p w:rsidR="008552F6" w:rsidRPr="006A0B12" w:rsidRDefault="005D040F">
      <w:pPr>
        <w:pStyle w:val="reference"/>
      </w:pPr>
      <w:r w:rsidRPr="005D040F">
        <w:t>1</w:t>
      </w:r>
      <w:r w:rsidR="008552F6" w:rsidRPr="006A0B12">
        <w:t xml:space="preserve">.  B. Smith and M. </w:t>
      </w:r>
      <w:proofErr w:type="spellStart"/>
      <w:r w:rsidR="008552F6" w:rsidRPr="006A0B12">
        <w:t>Ashburner</w:t>
      </w:r>
      <w:proofErr w:type="spellEnd"/>
      <w:r w:rsidR="008552F6" w:rsidRPr="006A0B12">
        <w:t xml:space="preserve"> and C. </w:t>
      </w:r>
      <w:proofErr w:type="spellStart"/>
      <w:r w:rsidR="008552F6" w:rsidRPr="006A0B12">
        <w:t>Rosse</w:t>
      </w:r>
      <w:proofErr w:type="spellEnd"/>
      <w:r w:rsidR="008552F6" w:rsidRPr="006A0B12">
        <w:t xml:space="preserve"> and J. Bard and W. Bug and W. </w:t>
      </w:r>
      <w:proofErr w:type="spellStart"/>
      <w:r w:rsidR="008552F6" w:rsidRPr="006A0B12">
        <w:t>Ceusters</w:t>
      </w:r>
      <w:proofErr w:type="spellEnd"/>
      <w:r w:rsidR="008552F6" w:rsidRPr="006A0B12">
        <w:t xml:space="preserve"> and L. J. Goldberg and K. </w:t>
      </w:r>
      <w:proofErr w:type="spellStart"/>
      <w:r w:rsidR="008552F6" w:rsidRPr="006A0B12">
        <w:t>Eilbeck</w:t>
      </w:r>
      <w:proofErr w:type="spellEnd"/>
      <w:r w:rsidR="008552F6" w:rsidRPr="006A0B12">
        <w:t xml:space="preserve"> and A. Ireland and C. J. Mungall and N. </w:t>
      </w:r>
      <w:proofErr w:type="spellStart"/>
      <w:r w:rsidR="008552F6" w:rsidRPr="006A0B12">
        <w:t>Leontis</w:t>
      </w:r>
      <w:proofErr w:type="spellEnd"/>
      <w:r w:rsidR="008552F6" w:rsidRPr="006A0B12">
        <w:t xml:space="preserve"> and P. Rocca-Serra and A. Ruttenberg and S. Sansone and R. H. Scheuermann and N. Shah and P. L. Whetzel and S. Lewis  (2007) The OBO Foundry: coordinated evolution of ontologies to support biomedical data </w:t>
      </w:r>
      <w:proofErr w:type="gramStart"/>
      <w:r w:rsidR="008552F6" w:rsidRPr="006A0B12">
        <w:t>integration</w:t>
      </w:r>
      <w:r w:rsidR="008552F6" w:rsidRPr="006A0B12">
        <w:rPr>
          <w:color w:val="666666"/>
        </w:rPr>
        <w:t xml:space="preserve"> </w:t>
      </w:r>
      <w:r w:rsidR="008552F6" w:rsidRPr="006A0B12">
        <w:t>.</w:t>
      </w:r>
      <w:proofErr w:type="gramEnd"/>
      <w:r w:rsidR="008552F6" w:rsidRPr="006A0B12">
        <w:t xml:space="preserve"> Nat Biotech, 1251-1255.</w:t>
      </w:r>
    </w:p>
    <w:p w:rsidR="008552F6" w:rsidRPr="006A0B12" w:rsidRDefault="005D040F">
      <w:pPr>
        <w:pStyle w:val="reference"/>
        <w:rPr>
          <w:rFonts w:ascii="Times New Roman" w:hAnsi="Times New Roman" w:cs="Times New Roman"/>
        </w:rPr>
      </w:pPr>
      <w:r w:rsidRPr="005D040F">
        <w:rPr>
          <w:color w:val="000000"/>
        </w:rPr>
        <w:t xml:space="preserve">2. </w:t>
      </w:r>
      <w:hyperlink r:id="rId13" w:history="1">
        <w:r w:rsidR="008552F6" w:rsidRPr="006A0B12">
          <w:rPr>
            <w:rStyle w:val="Hyperlink"/>
          </w:rPr>
          <w:t xml:space="preserve">Pierre </w:t>
        </w:r>
        <w:proofErr w:type="spellStart"/>
        <w:r w:rsidR="008552F6" w:rsidRPr="006A0B12">
          <w:rPr>
            <w:rStyle w:val="Hyperlink"/>
          </w:rPr>
          <w:t>Grenon</w:t>
        </w:r>
        <w:proofErr w:type="spellEnd"/>
        <w:r w:rsidR="008552F6" w:rsidRPr="006A0B12">
          <w:rPr>
            <w:rStyle w:val="Hyperlink"/>
          </w:rPr>
          <w:t>, Barry Smith and Louis Goldberg: "Biodynamic Ontology: Applying BFO in the Biomedical Domain"</w:t>
        </w:r>
      </w:hyperlink>
      <w:r w:rsidR="008552F6" w:rsidRPr="006A0B12">
        <w:t xml:space="preserve">. </w:t>
      </w:r>
      <w:r w:rsidR="008552F6" w:rsidRPr="006A0B12">
        <w:rPr>
          <w:rFonts w:ascii="Times New Roman" w:hAnsi="Times New Roman" w:cs="Times New Roman"/>
        </w:rPr>
        <w:t xml:space="preserve">From D. M. </w:t>
      </w:r>
      <w:proofErr w:type="spellStart"/>
      <w:r w:rsidR="008552F6" w:rsidRPr="006A0B12">
        <w:rPr>
          <w:rFonts w:ascii="Times New Roman" w:hAnsi="Times New Roman" w:cs="Times New Roman"/>
        </w:rPr>
        <w:t>Pisanelli</w:t>
      </w:r>
      <w:proofErr w:type="spellEnd"/>
      <w:r w:rsidR="008552F6" w:rsidRPr="006A0B12">
        <w:rPr>
          <w:rFonts w:ascii="Times New Roman" w:hAnsi="Times New Roman" w:cs="Times New Roman"/>
        </w:rPr>
        <w:t xml:space="preserve"> (ed.), </w:t>
      </w:r>
      <w:r w:rsidR="008552F6" w:rsidRPr="006A0B12">
        <w:rPr>
          <w:rFonts w:ascii="Times New Roman" w:hAnsi="Times New Roman" w:cs="Times New Roman"/>
          <w:i/>
          <w:iCs/>
        </w:rPr>
        <w:t>Ontologies in Medicine</w:t>
      </w:r>
      <w:r w:rsidR="008552F6" w:rsidRPr="006A0B12">
        <w:rPr>
          <w:rFonts w:ascii="Times New Roman" w:hAnsi="Times New Roman" w:cs="Times New Roman"/>
        </w:rPr>
        <w:t>, Amsterdam: IOS Press, 2004, 20–38</w:t>
      </w:r>
    </w:p>
    <w:p w:rsidR="008552F6" w:rsidRPr="006A0B12" w:rsidRDefault="008552F6">
      <w:pPr>
        <w:pStyle w:val="reference"/>
      </w:pPr>
      <w:r w:rsidRPr="006A0B12">
        <w:t xml:space="preserve">3.  Wheeler DL, </w:t>
      </w:r>
      <w:proofErr w:type="spellStart"/>
      <w:r w:rsidRPr="006A0B12">
        <w:t>Chappey</w:t>
      </w:r>
      <w:proofErr w:type="spellEnd"/>
      <w:r w:rsidRPr="006A0B12">
        <w:t xml:space="preserve"> C, Lash AE, </w:t>
      </w:r>
      <w:proofErr w:type="spellStart"/>
      <w:r w:rsidRPr="006A0B12">
        <w:t>Leipe</w:t>
      </w:r>
      <w:proofErr w:type="spellEnd"/>
      <w:r w:rsidRPr="006A0B12">
        <w:t xml:space="preserve"> DD, Madden TL, Schuler GD, </w:t>
      </w:r>
      <w:proofErr w:type="spellStart"/>
      <w:r w:rsidRPr="006A0B12">
        <w:t>Tatusova</w:t>
      </w:r>
      <w:proofErr w:type="spellEnd"/>
      <w:r w:rsidRPr="006A0B12">
        <w:t xml:space="preserve"> TA, Rapp BA (2000). </w:t>
      </w:r>
      <w:proofErr w:type="gramStart"/>
      <w:r w:rsidRPr="006A0B12">
        <w:t>Database resources of the National Center for Biotechnology Information.</w:t>
      </w:r>
      <w:proofErr w:type="gramEnd"/>
      <w:r w:rsidRPr="006A0B12">
        <w:t xml:space="preserve"> Nucleic Acids Res 2000 Jan 1</w:t>
      </w:r>
      <w:proofErr w:type="gramStart"/>
      <w:r w:rsidRPr="006A0B12">
        <w:t>;28</w:t>
      </w:r>
      <w:proofErr w:type="gramEnd"/>
      <w:r w:rsidRPr="006A0B12">
        <w:t>(1):10-</w:t>
      </w:r>
    </w:p>
    <w:p w:rsidR="008552F6" w:rsidRPr="006A0B12" w:rsidRDefault="005D040F">
      <w:pPr>
        <w:pStyle w:val="reference"/>
      </w:pPr>
      <w:r w:rsidRPr="005D040F">
        <w:t xml:space="preserve">4.  </w:t>
      </w:r>
      <w:proofErr w:type="spellStart"/>
      <w:r w:rsidR="008552F6" w:rsidRPr="006A0B12">
        <w:t>Golbreich</w:t>
      </w:r>
      <w:proofErr w:type="spellEnd"/>
      <w:r w:rsidR="008552F6" w:rsidRPr="006A0B12">
        <w:t xml:space="preserve"> C, Zhang S and </w:t>
      </w:r>
      <w:proofErr w:type="spellStart"/>
      <w:r w:rsidR="008552F6" w:rsidRPr="006A0B12">
        <w:t>Bodenreider</w:t>
      </w:r>
      <w:proofErr w:type="spellEnd"/>
      <w:r w:rsidR="008552F6" w:rsidRPr="006A0B12">
        <w:t xml:space="preserve"> O. (2006) The foundational model of anatomy in OWL: Experience and perspectives. Web Semantics: Science, Services and Agents on the World Wide Web, 4 (3). 181-1</w:t>
      </w:r>
    </w:p>
    <w:p w:rsidR="008552F6" w:rsidRPr="006A0B12" w:rsidRDefault="005D040F">
      <w:pPr>
        <w:pStyle w:val="reference"/>
      </w:pPr>
      <w:r w:rsidRPr="005D040F">
        <w:t xml:space="preserve">5.  </w:t>
      </w:r>
      <w:r w:rsidR="008552F6" w:rsidRPr="006A0B12">
        <w:t>The Gene Ontology Consortium. Gene Ontology: tool for the unification of biology. Nature Genet. (2000) 25: 25-29</w:t>
      </w:r>
    </w:p>
    <w:p w:rsidR="008552F6" w:rsidRPr="006A0B12" w:rsidRDefault="008552F6">
      <w:pPr>
        <w:pStyle w:val="reference"/>
        <w:jc w:val="left"/>
      </w:pPr>
      <w:r w:rsidRPr="006A0B12">
        <w:t xml:space="preserve">6. The Gene Ontology Consortium.  </w:t>
      </w:r>
      <w:proofErr w:type="gramStart"/>
      <w:r w:rsidRPr="006A0B12">
        <w:t>The Gene Ontology editorial guide.</w:t>
      </w:r>
      <w:proofErr w:type="gramEnd"/>
      <w:r w:rsidRPr="006A0B12">
        <w:t xml:space="preserve"> http://www.geneontology.org/GO.usage.shtml</w:t>
      </w:r>
    </w:p>
    <w:p w:rsidR="008552F6" w:rsidRPr="006A0B12" w:rsidRDefault="005D040F">
      <w:pPr>
        <w:pStyle w:val="reference"/>
      </w:pPr>
      <w:r w:rsidRPr="005D040F">
        <w:t xml:space="preserve">7. </w:t>
      </w:r>
      <w:r w:rsidR="008552F6" w:rsidRPr="006A0B12">
        <w:t xml:space="preserve"> Jonathan Bard, </w:t>
      </w:r>
      <w:proofErr w:type="spellStart"/>
      <w:r w:rsidR="008552F6" w:rsidRPr="006A0B12">
        <w:t>Seung</w:t>
      </w:r>
      <w:proofErr w:type="spellEnd"/>
      <w:r w:rsidR="008552F6" w:rsidRPr="006A0B12">
        <w:t xml:space="preserve"> Y Rhee, and Michael </w:t>
      </w:r>
      <w:proofErr w:type="spellStart"/>
      <w:r w:rsidR="008552F6" w:rsidRPr="006A0B12">
        <w:t>Ashburner</w:t>
      </w:r>
      <w:proofErr w:type="spellEnd"/>
      <w:r w:rsidR="008552F6" w:rsidRPr="006A0B12">
        <w:t xml:space="preserve"> An ontology for cell types.</w:t>
      </w:r>
      <w:r w:rsidRPr="005D040F">
        <w:t xml:space="preserve"> </w:t>
      </w:r>
      <w:r w:rsidR="008552F6" w:rsidRPr="006A0B12">
        <w:t>Genome Biol. 2005; 6(2): R21.</w:t>
      </w:r>
    </w:p>
    <w:p w:rsidR="008552F6" w:rsidRPr="006A0B12" w:rsidRDefault="005D040F">
      <w:pPr>
        <w:pStyle w:val="reference"/>
      </w:pPr>
      <w:r w:rsidRPr="005D040F">
        <w:t xml:space="preserve">8. </w:t>
      </w:r>
      <w:r w:rsidR="008552F6" w:rsidRPr="006A0B12">
        <w:t xml:space="preserve"> </w:t>
      </w:r>
      <w:proofErr w:type="spellStart"/>
      <w:r w:rsidR="008552F6" w:rsidRPr="006A0B12">
        <w:t>Grau</w:t>
      </w:r>
      <w:proofErr w:type="spellEnd"/>
      <w:r w:rsidR="008552F6" w:rsidRPr="006A0B12">
        <w:t xml:space="preserve"> BC, </w:t>
      </w:r>
      <w:proofErr w:type="spellStart"/>
      <w:r w:rsidR="008552F6" w:rsidRPr="006A0B12">
        <w:t>Horrocks</w:t>
      </w:r>
      <w:proofErr w:type="spellEnd"/>
      <w:r w:rsidR="008552F6" w:rsidRPr="006A0B12">
        <w:t xml:space="preserve"> I, </w:t>
      </w:r>
      <w:proofErr w:type="spellStart"/>
      <w:r w:rsidR="008552F6" w:rsidRPr="006A0B12">
        <w:t>Kazakov</w:t>
      </w:r>
      <w:proofErr w:type="spellEnd"/>
      <w:r w:rsidR="008552F6" w:rsidRPr="006A0B12">
        <w:t xml:space="preserve">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 xml:space="preserve">9.  Carroll, J. J., Dickinson, I., </w:t>
      </w:r>
      <w:proofErr w:type="spellStart"/>
      <w:r w:rsidRPr="006A0B12">
        <w:rPr>
          <w:color w:val="000000"/>
        </w:rPr>
        <w:t>Dollin</w:t>
      </w:r>
      <w:proofErr w:type="spellEnd"/>
      <w:r w:rsidRPr="006A0B12">
        <w:rPr>
          <w:color w:val="000000"/>
        </w:rPr>
        <w:t xml:space="preserve">, C., Reynolds, D., Seaborne, A., and Wilkinson, K. 2004. Jena: implementing the semantic web recommendations. </w:t>
      </w:r>
      <w:proofErr w:type="gramStart"/>
      <w:r w:rsidRPr="006A0B12">
        <w:rPr>
          <w:color w:val="000000"/>
        </w:rPr>
        <w:t xml:space="preserve">In Proceedings of the 13th </w:t>
      </w:r>
      <w:r w:rsidR="00175757">
        <w:rPr>
          <w:color w:val="000000"/>
        </w:rPr>
        <w:t>I</w:t>
      </w:r>
      <w:r w:rsidR="00175757" w:rsidRPr="006A0B12">
        <w:rPr>
          <w:color w:val="000000"/>
        </w:rPr>
        <w:t xml:space="preserve">nternational </w:t>
      </w:r>
      <w:r w:rsidRPr="006A0B12">
        <w:rPr>
          <w:color w:val="000000"/>
        </w:rPr>
        <w:t>World Wide Web Conference</w:t>
      </w:r>
      <w:r w:rsidR="00175757">
        <w:rPr>
          <w:color w:val="000000"/>
        </w:rPr>
        <w:t xml:space="preserve">, </w:t>
      </w:r>
      <w:r w:rsidRPr="006A0B12">
        <w:rPr>
          <w:color w:val="000000"/>
        </w:rPr>
        <w:t>Alternate Track Papers &amp; Posters (New York, NY, USA, May 19 - 21, 2004).</w:t>
      </w:r>
      <w:proofErr w:type="gramEnd"/>
      <w:r w:rsidRPr="006A0B12">
        <w:rPr>
          <w:color w:val="000000"/>
        </w:rPr>
        <w:t xml:space="preserve">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 xml:space="preserve">11. Alan L. Rector (2003). </w:t>
      </w:r>
      <w:proofErr w:type="spellStart"/>
      <w:proofErr w:type="gramStart"/>
      <w:r w:rsidRPr="006A0B12">
        <w:t>Modularisation</w:t>
      </w:r>
      <w:proofErr w:type="spellEnd"/>
      <w:r w:rsidRPr="006A0B12">
        <w:t xml:space="preserve"> of Domain Ontologies Implemented in Description Logics and related formalisms including OWL.</w:t>
      </w:r>
      <w:proofErr w:type="gramEnd"/>
      <w:r w:rsidRPr="006A0B12">
        <w:t xml:space="preserve"> Proc K-CAP: 2003 (</w:t>
      </w:r>
      <w:proofErr w:type="spellStart"/>
      <w:r w:rsidRPr="006A0B12">
        <w:t>ed</w:t>
      </w:r>
      <w:proofErr w:type="spellEnd"/>
      <w:r w:rsidRPr="006A0B12">
        <w:t xml:space="preserve"> J </w:t>
      </w:r>
      <w:proofErr w:type="spellStart"/>
      <w:r w:rsidRPr="006A0B12">
        <w:t>Genari</w:t>
      </w:r>
      <w:proofErr w:type="spellEnd"/>
      <w:r w:rsidRPr="006A0B12">
        <w:t>)</w:t>
      </w:r>
    </w:p>
    <w:p w:rsidR="008552F6" w:rsidRPr="006A0B12" w:rsidRDefault="005D040F">
      <w:pPr>
        <w:pStyle w:val="reference"/>
      </w:pPr>
      <w:r w:rsidRPr="005D040F">
        <w:t xml:space="preserve">12.  </w:t>
      </w:r>
      <w:proofErr w:type="spellStart"/>
      <w:r w:rsidR="008552F6" w:rsidRPr="006A0B12">
        <w:t>Sirin</w:t>
      </w:r>
      <w:proofErr w:type="spellEnd"/>
      <w:r w:rsidR="008552F6" w:rsidRPr="006A0B12">
        <w:t xml:space="preserve">, E., </w:t>
      </w:r>
      <w:proofErr w:type="spellStart"/>
      <w:r w:rsidR="008552F6" w:rsidRPr="006A0B12">
        <w:t>Parsia</w:t>
      </w:r>
      <w:proofErr w:type="spellEnd"/>
      <w:r w:rsidR="008552F6" w:rsidRPr="006A0B12">
        <w:t xml:space="preserve">, B., </w:t>
      </w:r>
      <w:proofErr w:type="spellStart"/>
      <w:r w:rsidR="008552F6" w:rsidRPr="006A0B12">
        <w:t>Grau</w:t>
      </w:r>
      <w:proofErr w:type="spellEnd"/>
      <w:r w:rsidR="008552F6" w:rsidRPr="006A0B12">
        <w:t xml:space="preserve">, B. C., </w:t>
      </w:r>
      <w:proofErr w:type="spellStart"/>
      <w:r w:rsidR="008552F6" w:rsidRPr="006A0B12">
        <w:t>Kalyanpur</w:t>
      </w:r>
      <w:proofErr w:type="spellEnd"/>
      <w:r w:rsidR="008552F6" w:rsidRPr="006A0B12">
        <w:t xml:space="preserve">, A., and Katz, Y. 2007. Pellet: A practical OWL-DL reasoner. Web </w:t>
      </w:r>
      <w:proofErr w:type="spellStart"/>
      <w:r w:rsidR="008552F6" w:rsidRPr="006A0B12">
        <w:t>Semant</w:t>
      </w:r>
      <w:proofErr w:type="spellEnd"/>
      <w:r w:rsidR="008552F6" w:rsidRPr="006A0B12">
        <w:t xml:space="preserve">. </w:t>
      </w:r>
      <w:proofErr w:type="gramStart"/>
      <w:r w:rsidR="008552F6" w:rsidRPr="006A0B12">
        <w:t>5, 2 (Jun. 2007), 51-53.</w:t>
      </w:r>
      <w:proofErr w:type="gramEnd"/>
    </w:p>
    <w:p w:rsidR="008552F6" w:rsidRPr="006A0B12" w:rsidRDefault="008552F6">
      <w:pPr>
        <w:pStyle w:val="reference"/>
        <w:rPr>
          <w:color w:val="000000"/>
        </w:rPr>
      </w:pPr>
      <w:r w:rsidRPr="006A0B12">
        <w:t xml:space="preserve">13. </w:t>
      </w:r>
      <w:r w:rsidRPr="006A0B12">
        <w:rPr>
          <w:color w:val="000000"/>
        </w:rPr>
        <w:t xml:space="preserve">Dmitry </w:t>
      </w:r>
      <w:proofErr w:type="spellStart"/>
      <w:r w:rsidRPr="006A0B12">
        <w:rPr>
          <w:color w:val="000000"/>
        </w:rPr>
        <w:t>Tsarkov</w:t>
      </w:r>
      <w:proofErr w:type="spellEnd"/>
      <w:r w:rsidRPr="006A0B12">
        <w:rPr>
          <w:color w:val="000000"/>
        </w:rPr>
        <w:t xml:space="preserve">, Ian </w:t>
      </w:r>
      <w:proofErr w:type="spellStart"/>
      <w:r w:rsidRPr="006A0B12">
        <w:rPr>
          <w:color w:val="000000"/>
        </w:rPr>
        <w:t>Horrocks</w:t>
      </w:r>
      <w:proofErr w:type="spellEnd"/>
      <w:r w:rsidRPr="006A0B12">
        <w:rPr>
          <w:color w:val="000000"/>
        </w:rPr>
        <w:t xml:space="preserve"> (2006)</w:t>
      </w:r>
      <w:r w:rsidRPr="006A0B12">
        <w:t xml:space="preserve"> </w:t>
      </w:r>
      <w:proofErr w:type="spellStart"/>
      <w:r w:rsidRPr="006A0B12">
        <w:rPr>
          <w:color w:val="000000"/>
        </w:rPr>
        <w:t>FaCT</w:t>
      </w:r>
      <w:proofErr w:type="spellEnd"/>
      <w:r w:rsidRPr="006A0B12">
        <w:rPr>
          <w:color w:val="000000"/>
        </w:rPr>
        <w:t>++ description logic reasoner: System description. In Proc. of the Int. Joint Conf. on Automated Reasoning (IJCAR 2006)</w:t>
      </w:r>
    </w:p>
    <w:p w:rsidR="008845D9" w:rsidRDefault="008552F6" w:rsidP="0074551D">
      <w:pPr>
        <w:pStyle w:val="reference"/>
      </w:pPr>
      <w:r w:rsidRPr="006A0B12">
        <w:t xml:space="preserve">14. KE Shafer, SL </w:t>
      </w:r>
      <w:proofErr w:type="spellStart"/>
      <w:r w:rsidRPr="006A0B12">
        <w:t>Weibel</w:t>
      </w:r>
      <w:proofErr w:type="spellEnd"/>
      <w:r w:rsidRPr="006A0B12">
        <w:t>, E Jul (2001) The PURL Project. Journal of Library Administration, 2001</w:t>
      </w:r>
      <w:bookmarkStart w:id="800" w:name="x5h%253A"/>
      <w:bookmarkStart w:id="801" w:name="df1."/>
      <w:bookmarkStart w:id="802" w:name="df1.0"/>
      <w:bookmarkStart w:id="803" w:name="ymz-1"/>
      <w:bookmarkStart w:id="804" w:name="ymz-2"/>
      <w:bookmarkStart w:id="805" w:name="ymz-3"/>
      <w:bookmarkStart w:id="806" w:name="ymz-5"/>
      <w:bookmarkStart w:id="807" w:name="tq6-1"/>
      <w:bookmarkStart w:id="808" w:name="bypl2"/>
      <w:bookmarkStart w:id="809" w:name="bypl3"/>
      <w:bookmarkStart w:id="810" w:name="t2b2"/>
      <w:bookmarkStart w:id="811" w:name="vdxe"/>
      <w:bookmarkStart w:id="812" w:name="l63k0"/>
      <w:bookmarkStart w:id="813" w:name="iirt"/>
      <w:bookmarkStart w:id="814" w:name="obvo"/>
      <w:bookmarkStart w:id="815" w:name="xf061"/>
      <w:bookmarkStart w:id="816" w:name="obvo1"/>
      <w:bookmarkStart w:id="817" w:name="obvo2"/>
      <w:bookmarkStart w:id="818" w:name="odna"/>
      <w:bookmarkStart w:id="819" w:name="v3tr"/>
      <w:bookmarkStart w:id="820" w:name="v3tr0"/>
      <w:bookmarkStart w:id="821" w:name="a2mk"/>
      <w:bookmarkStart w:id="822" w:name="p25o"/>
      <w:bookmarkStart w:id="823" w:name="p25o0"/>
      <w:bookmarkStart w:id="824" w:name="mowo"/>
      <w:bookmarkStart w:id="825" w:name="mowo0"/>
      <w:bookmarkStart w:id="826" w:name="wy_9"/>
      <w:bookmarkStart w:id="827" w:name="ocpo3"/>
      <w:bookmarkStart w:id="828" w:name="ocpo4"/>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rsidR="008845D9" w:rsidRDefault="008845D9" w:rsidP="00230F0F">
      <w:pPr>
        <w:pStyle w:val="reference"/>
      </w:pPr>
      <w:r>
        <w:t>15</w:t>
      </w:r>
      <w:r w:rsidRPr="006A0B12">
        <w:t xml:space="preserve">. </w:t>
      </w:r>
      <w:r>
        <w:t xml:space="preserve">B. Cuenca </w:t>
      </w:r>
      <w:proofErr w:type="spellStart"/>
      <w:r>
        <w:t>Grau</w:t>
      </w:r>
      <w:proofErr w:type="spellEnd"/>
      <w:r w:rsidRPr="006A0B12">
        <w:t>,</w:t>
      </w:r>
      <w:r>
        <w:t xml:space="preserve"> I. </w:t>
      </w:r>
      <w:proofErr w:type="spellStart"/>
      <w:r>
        <w:t>Horrocks</w:t>
      </w:r>
      <w:proofErr w:type="spellEnd"/>
      <w:r>
        <w:t xml:space="preserve">, Y. </w:t>
      </w:r>
      <w:proofErr w:type="spellStart"/>
      <w:r>
        <w:t>Kazakov</w:t>
      </w:r>
      <w:proofErr w:type="spellEnd"/>
      <w:r>
        <w:t xml:space="preserve"> and U. Sattler (2007) Just the right amount: Extracting modules from ontologies. In proc. </w:t>
      </w:r>
      <w:r w:rsidR="00E71547">
        <w:t>of</w:t>
      </w:r>
      <w:r>
        <w:t xml:space="preserve"> the 16</w:t>
      </w:r>
      <w:r w:rsidR="004A0F8F" w:rsidRPr="004A0F8F">
        <w:rPr>
          <w:vertAlign w:val="superscript"/>
        </w:rPr>
        <w:t>th</w:t>
      </w:r>
      <w:r>
        <w:t xml:space="preserve"> International World Wide Web Conferenc</w:t>
      </w:r>
      <w:r w:rsidR="00E71547">
        <w:t>e</w:t>
      </w:r>
      <w:r>
        <w:t xml:space="preserve"> (WWW 2007)</w:t>
      </w:r>
    </w:p>
    <w:p w:rsidR="00023323" w:rsidRDefault="008845D9">
      <w:pPr>
        <w:pStyle w:val="reference"/>
      </w:pPr>
      <w:r w:rsidRPr="006A0B12">
        <w:t>1</w:t>
      </w:r>
      <w:r w:rsidR="00E71547">
        <w:t>6</w:t>
      </w:r>
      <w:r w:rsidRPr="006A0B12">
        <w:t xml:space="preserve">. </w:t>
      </w:r>
      <w:r w:rsidR="00E71547">
        <w:t xml:space="preserve">E. Jimenez-Ruiz, </w:t>
      </w:r>
      <w:proofErr w:type="spellStart"/>
      <w:r w:rsidR="00E71547">
        <w:t>B.Cuenca-Grau</w:t>
      </w:r>
      <w:proofErr w:type="spellEnd"/>
      <w:r w:rsidR="00E71547">
        <w:t xml:space="preserve">, U. Sattler, T. Schneider and R. </w:t>
      </w:r>
      <w:proofErr w:type="spellStart"/>
      <w:r w:rsidR="00E71547">
        <w:t>Berlanga</w:t>
      </w:r>
      <w:proofErr w:type="spellEnd"/>
      <w:r w:rsidR="00E71547">
        <w:t xml:space="preserve"> (2008) Safe and Economic Re-Use of Ontologies: A Logic-Based Methodology and Tool </w:t>
      </w:r>
      <w:proofErr w:type="spellStart"/>
      <w:r w:rsidR="00E71547">
        <w:t>Suuport</w:t>
      </w:r>
      <w:proofErr w:type="spellEnd"/>
      <w:r w:rsidR="00E71547">
        <w:t>. 5</w:t>
      </w:r>
      <w:r w:rsidR="004A0F8F" w:rsidRPr="004A0F8F">
        <w:rPr>
          <w:vertAlign w:val="superscript"/>
        </w:rPr>
        <w:t>th</w:t>
      </w:r>
      <w:r w:rsidR="00E71547">
        <w:t xml:space="preserve"> European Semantic Web Conference (ESWC 2008)</w:t>
      </w:r>
    </w:p>
    <w:p w:rsidR="008845D9" w:rsidRDefault="008845D9" w:rsidP="008845D9">
      <w:pPr>
        <w:pStyle w:val="reference"/>
      </w:pPr>
      <w:r w:rsidRPr="006A0B12">
        <w:t>1</w:t>
      </w:r>
      <w:r w:rsidR="00E71547">
        <w:t>7</w:t>
      </w:r>
      <w:r w:rsidRPr="006A0B12">
        <w:t xml:space="preserve">. </w:t>
      </w:r>
      <w:r w:rsidR="00E71547">
        <w:t>J. Seidenberg, A. Rector</w:t>
      </w:r>
      <w:r w:rsidRPr="006A0B12">
        <w:t xml:space="preserve"> (200</w:t>
      </w:r>
      <w:r w:rsidR="00E71547">
        <w:t>6</w:t>
      </w:r>
      <w:r w:rsidRPr="006A0B12">
        <w:t xml:space="preserve">) </w:t>
      </w:r>
      <w:r w:rsidR="00E71547">
        <w:t>Web ontology segmentation: analysis, classification and use. In proc. of the 15</w:t>
      </w:r>
      <w:r w:rsidR="004A0F8F" w:rsidRPr="004A0F8F">
        <w:rPr>
          <w:vertAlign w:val="superscript"/>
        </w:rPr>
        <w:t>th</w:t>
      </w:r>
      <w:r w:rsidR="00E71547">
        <w:t xml:space="preserve"> International World Wide Web Conference (WWW 2006)</w:t>
      </w:r>
    </w:p>
    <w:p w:rsidR="008845D9" w:rsidRDefault="008845D9">
      <w:pPr>
        <w:pStyle w:val="reference"/>
      </w:pPr>
    </w:p>
    <w:p w:rsidR="008552F6" w:rsidRPr="006A0B12" w:rsidRDefault="008552F6" w:rsidP="00CE75F8">
      <w:pPr>
        <w:pStyle w:val="reference"/>
        <w:numPr>
          <w:ins w:id="829" w:author="Melanie Courtot" w:date="2008-10-09T14:51:00Z"/>
        </w:numPr>
      </w:pPr>
    </w:p>
    <w:sectPr w:rsidR="008552F6" w:rsidRPr="006A0B12" w:rsidSect="008552F6">
      <w:headerReference w:type="default" r:id="rId14"/>
      <w:footerReference w:type="default" r:id="rId15"/>
      <w:headerReference w:type="first" r:id="rId16"/>
      <w:footerReference w:type="first" r:id="rId17"/>
      <w:footnotePr>
        <w:numRestart w:val="eachPage"/>
      </w:footnotePr>
      <w:pgSz w:w="11905" w:h="16837"/>
      <w:pgMar w:top="2952" w:right="2491" w:bottom="2952" w:left="2491" w:header="2376" w:footer="1382" w:gutter="0"/>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77" w:author="Melanie Courtot" w:date="2008-10-11T09:22:00Z" w:initials="MC">
    <w:p w:rsidR="00B01F91" w:rsidRDefault="00B01F91" w:rsidP="006F7AE6">
      <w:pPr>
        <w:pStyle w:val="CommentText"/>
      </w:pPr>
      <w:r>
        <w:rPr>
          <w:rStyle w:val="CommentReference"/>
        </w:rPr>
        <w:annotationRef/>
      </w:r>
      <w:r>
        <w:t>Moved here from pre-</w:t>
      </w:r>
      <w:proofErr w:type="spellStart"/>
      <w:r>
        <w:t>mireot</w:t>
      </w:r>
      <w:proofErr w:type="spellEnd"/>
      <w:r>
        <w:t xml:space="preserve"> introduction</w:t>
      </w:r>
    </w:p>
  </w:comment>
  <w:comment w:id="231" w:author="Melanie Courtot" w:date="2008-10-11T09:22:00Z" w:initials="MC">
    <w:p w:rsidR="00B01F91" w:rsidRDefault="00B01F91">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52" w:author="Melanie Courtot" w:date="2008-10-11T09:22:00Z" w:initials="MC">
    <w:p w:rsidR="00B01F91" w:rsidRDefault="00B01F91">
      <w:pPr>
        <w:pStyle w:val="CommentText"/>
      </w:pPr>
      <w:r>
        <w:rPr>
          <w:rStyle w:val="CommentReference"/>
        </w:rPr>
        <w:annotationRef/>
      </w:r>
      <w:r>
        <w:t xml:space="preserve">AL put “possible” here – I don’t agree, it was possible, we just didn’t want to – so I replaced it again. </w:t>
      </w:r>
    </w:p>
  </w:comment>
  <w:comment w:id="263" w:author="Melanie Courtot" w:date="2008-10-11T09:22:00Z" w:initials="MC">
    <w:p w:rsidR="00B01F91" w:rsidRDefault="00B01F91">
      <w:pPr>
        <w:pStyle w:val="CommentText"/>
      </w:pPr>
      <w:r>
        <w:rPr>
          <w:rStyle w:val="CommentReference"/>
        </w:rPr>
        <w:annotationRef/>
      </w:r>
      <w:r>
        <w:t xml:space="preserve">Ok – but I think we need to specify that it would cover the organism that we chose to use </w:t>
      </w:r>
      <w:proofErr w:type="spellStart"/>
      <w:r>
        <w:t>ncbi</w:t>
      </w:r>
      <w:proofErr w:type="spellEnd"/>
      <w:r>
        <w:t xml:space="preserve"> tax for, otherwise sounds a bit </w:t>
      </w:r>
      <w:proofErr w:type="gramStart"/>
      <w:r>
        <w:t>unclear :</w:t>
      </w:r>
      <w:proofErr w:type="gramEnd"/>
      <w:r>
        <w:t xml:space="preserve"> if it covers them, why don’t you replace them as well could be a question.</w:t>
      </w:r>
    </w:p>
  </w:comment>
  <w:comment w:id="277" w:author="Frank Gibson" w:date="2008-10-11T09:22:00Z" w:initials="FG">
    <w:p w:rsidR="00B01F91" w:rsidRDefault="00B01F91">
      <w:pPr>
        <w:pStyle w:val="CommentText"/>
      </w:pPr>
      <w:r>
        <w:rPr>
          <w:rStyle w:val="CommentReference"/>
        </w:rPr>
        <w:annotationRef/>
      </w:r>
      <w:r>
        <w:t>This is a big claim you need to back it up with an example of ref</w:t>
      </w:r>
    </w:p>
  </w:comment>
  <w:comment w:id="307" w:author="Ryan Brinkman" w:date="2008-10-11T09:22:00Z" w:initials="rrb">
    <w:p w:rsidR="00B01F91" w:rsidRDefault="00B01F91">
      <w:pPr>
        <w:pStyle w:val="CommentText"/>
      </w:pPr>
      <w:r>
        <w:rPr>
          <w:rStyle w:val="CommentReference"/>
        </w:rPr>
        <w:annotationRef/>
      </w:r>
      <w:r>
        <w:t>Why?</w:t>
      </w:r>
    </w:p>
  </w:comment>
  <w:comment w:id="313" w:author="Frank Gibson" w:date="2008-10-11T09:22:00Z" w:initials="FG">
    <w:p w:rsidR="00B01F91" w:rsidRDefault="00B01F91">
      <w:pPr>
        <w:pStyle w:val="CommentText"/>
      </w:pPr>
      <w:r>
        <w:rPr>
          <w:rStyle w:val="CommentReference"/>
        </w:rPr>
        <w:annotationRef/>
      </w:r>
      <w:r>
        <w:t xml:space="preserve">You need to back this claim up with a reference or an </w:t>
      </w:r>
      <w:proofErr w:type="spellStart"/>
      <w:r>
        <w:t>examp</w:t>
      </w:r>
      <w:proofErr w:type="spellEnd"/>
    </w:p>
  </w:comment>
  <w:comment w:id="296" w:author="Melanie Courtot" w:date="2008-10-11T09:22:00Z" w:initials="MC">
    <w:p w:rsidR="00B01F91" w:rsidRDefault="00B01F91">
      <w:pPr>
        <w:pStyle w:val="CommentText"/>
      </w:pPr>
      <w:r>
        <w:rPr>
          <w:rStyle w:val="CommentReference"/>
        </w:rPr>
        <w:annotationRef/>
      </w:r>
      <w:r>
        <w:t>Deleted whole sentence, we already said we developed a light mechanism before and that we are aware of the implications regarding semantics</w:t>
      </w:r>
    </w:p>
  </w:comment>
  <w:comment w:id="354" w:author="Melanie Courtot" w:date="2008-10-11T11:03:00Z" w:initials="MC">
    <w:p w:rsidR="00B01F91" w:rsidRDefault="00B01F91" w:rsidP="00B01F91">
      <w:pPr>
        <w:pStyle w:val="CommentText"/>
      </w:pPr>
      <w:r>
        <w:rPr>
          <w:rStyle w:val="CommentReference"/>
        </w:rPr>
        <w:annotationRef/>
      </w:r>
      <w:r>
        <w:t xml:space="preserve">I think it is better there, after describing </w:t>
      </w:r>
      <w:proofErr w:type="spellStart"/>
      <w:r>
        <w:t>mireot</w:t>
      </w:r>
      <w:proofErr w:type="spellEnd"/>
      <w:r>
        <w:t>, rather than at the end once we started talking about modules</w:t>
      </w:r>
    </w:p>
  </w:comment>
  <w:comment w:id="765" w:author="Melanie Courtot" w:date="2008-10-11T09:22:00Z" w:initials="MC">
    <w:p w:rsidR="00B01F91" w:rsidRDefault="00B01F91">
      <w:pPr>
        <w:pStyle w:val="CommentText"/>
      </w:pPr>
      <w:r>
        <w:rPr>
          <w:rStyle w:val="CommentReference"/>
        </w:rPr>
        <w:annotationRef/>
      </w:r>
      <w:r>
        <w:t xml:space="preserve">Confusing – we should stick to either deprecated or </w:t>
      </w:r>
      <w:proofErr w:type="spellStart"/>
      <w:r>
        <w:t>obsoleted</w:t>
      </w:r>
      <w:proofErr w:type="spellEnd"/>
      <w:r>
        <w:t xml:space="preserve"> and keep to it. +1 for obsolete</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01F91" w:rsidRDefault="00B01F91">
      <w:r>
        <w:separator/>
      </w:r>
    </w:p>
  </w:endnote>
  <w:endnote w:type="continuationSeparator" w:id="1">
    <w:p w:rsidR="00B01F91" w:rsidRDefault="00B01F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ms Rmn">
    <w:altName w:val="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tarSymbol">
    <w:altName w:val="ヒラギノ角ゴ Pro W3"/>
    <w:charset w:val="80"/>
    <w:family w:val="auto"/>
    <w:pitch w:val="default"/>
    <w:sig w:usb0="00000000" w:usb1="00000000" w:usb2="00000000" w:usb3="00000000" w:csb0="00000000" w:csb1="00000000"/>
  </w:font>
  <w:font w:name="Albany">
    <w:altName w:val="Arial"/>
    <w:charset w:val="00"/>
    <w:family w:val="swiss"/>
    <w:pitch w:val="variable"/>
    <w:sig w:usb0="00000000" w:usb1="00000000" w:usb2="00000000" w:usb3="00000000" w:csb0="00000000" w:csb1="00000000"/>
  </w:font>
  <w:font w:name="Helvetica">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1F91" w:rsidRDefault="00B01F91">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1F91" w:rsidRDefault="00B01F91"/>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01F91" w:rsidRDefault="00B01F91">
      <w:r>
        <w:separator/>
      </w:r>
    </w:p>
  </w:footnote>
  <w:footnote w:type="continuationSeparator" w:id="1">
    <w:p w:rsidR="00B01F91" w:rsidRDefault="00B01F91">
      <w:r>
        <w:continuationSeparator/>
      </w:r>
    </w:p>
  </w:footnote>
  <w:footnote w:id="2">
    <w:p w:rsidR="00B01F91" w:rsidRDefault="00B01F91">
      <w:pPr>
        <w:pStyle w:val="FootnoteText"/>
      </w:pPr>
      <w:r w:rsidRPr="005747C3">
        <w:rPr>
          <w:rStyle w:val="FootnoteReference"/>
        </w:rPr>
        <w:footnoteRef/>
      </w:r>
      <w:r>
        <w:t xml:space="preserve"> </w:t>
      </w:r>
      <w:hyperlink r:id="rId1" w:history="1">
        <w:r>
          <w:rPr>
            <w:rStyle w:val="Hyperlink"/>
          </w:rPr>
          <w:t>http://purl.obofoundry.org/obo/obi</w:t>
        </w:r>
      </w:hyperlink>
    </w:p>
  </w:footnote>
  <w:footnote w:id="3">
    <w:p w:rsidR="00B01F91" w:rsidRDefault="00B01F91">
      <w:pPr>
        <w:pStyle w:val="FootnoteText"/>
      </w:pPr>
      <w:r w:rsidRPr="005747C3">
        <w:rPr>
          <w:rStyle w:val="FootnoteReference"/>
        </w:rPr>
        <w:footnoteRef/>
      </w:r>
      <w:r>
        <w:t xml:space="preserve"> </w:t>
      </w:r>
      <w:hyperlink r:id="rId2" w:history="1">
        <w:r>
          <w:rPr>
            <w:rStyle w:val="Hyperlink"/>
          </w:rPr>
          <w:t>http://ifomis.org/bfo/</w:t>
        </w:r>
      </w:hyperlink>
      <w:r>
        <w:t xml:space="preserve"> </w:t>
      </w:r>
    </w:p>
  </w:footnote>
  <w:footnote w:id="4">
    <w:p w:rsidR="00B01F91" w:rsidRDefault="00B01F91">
      <w:pPr>
        <w:pStyle w:val="FootnoteText"/>
      </w:pPr>
      <w:r w:rsidRPr="000F66A7">
        <w:rPr>
          <w:rStyle w:val="FootnoteReference"/>
        </w:rPr>
        <w:footnoteRef/>
      </w:r>
      <w:r>
        <w:t xml:space="preserve"> </w:t>
      </w:r>
      <w:hyperlink r:id="rId3" w:history="1">
        <w:r>
          <w:rPr>
            <w:rStyle w:val="Hyperlink"/>
          </w:rPr>
          <w:t>http://subversion.tigris.org/</w:t>
        </w:r>
      </w:hyperlink>
      <w:r>
        <w:t xml:space="preserve"> </w:t>
      </w:r>
    </w:p>
  </w:footnote>
  <w:footnote w:id="5">
    <w:p w:rsidR="00B01F91" w:rsidRDefault="00B01F91">
      <w:pPr>
        <w:pStyle w:val="FootnoteText"/>
      </w:pPr>
      <w:r w:rsidRPr="000F66A7">
        <w:rPr>
          <w:rStyle w:val="FootnoteReference"/>
        </w:rPr>
        <w:footnoteRef/>
      </w:r>
      <w:r>
        <w:t xml:space="preserve"> This term will itself likely be replaced by the corresponding CARO term.</w:t>
      </w:r>
    </w:p>
  </w:footnote>
  <w:footnote w:id="6">
    <w:p w:rsidR="00B01F91" w:rsidRDefault="00B01F91">
      <w:pPr>
        <w:pStyle w:val="FootnoteText"/>
      </w:pPr>
      <w:r w:rsidRPr="000F66A7">
        <w:rPr>
          <w:rStyle w:val="FootnoteReference"/>
        </w:rPr>
        <w:footnoteRef/>
      </w:r>
      <w:r>
        <w:t xml:space="preserve"> http://purl.obofoundry.org/obo/obi/repository/trunk/src/tools/build/external-templates.txt</w:t>
      </w:r>
    </w:p>
  </w:footnote>
  <w:footnote w:id="7">
    <w:p w:rsidR="00B01F91" w:rsidRDefault="00B01F91">
      <w:pPr>
        <w:pStyle w:val="FootnoteText"/>
      </w:pPr>
      <w:r w:rsidRPr="00DB2E87">
        <w:rPr>
          <w:rStyle w:val="FootnoteReference"/>
        </w:rPr>
        <w:footnoteRef/>
      </w:r>
      <w:r>
        <w:t xml:space="preserve"> http://neurocommons.org/</w:t>
      </w:r>
    </w:p>
  </w:footnote>
  <w:footnote w:id="8">
    <w:p w:rsidR="00B01F91" w:rsidRDefault="00B01F91">
      <w:pPr>
        <w:pStyle w:val="FootnoteText"/>
      </w:pPr>
      <w:r w:rsidRPr="00DB2E87">
        <w:rPr>
          <w:rStyle w:val="FootnoteReference"/>
        </w:rPr>
        <w:footnoteRef/>
      </w:r>
      <w:r>
        <w:t xml:space="preserve"> </w:t>
      </w:r>
      <w:hyperlink r:id="rId4" w:history="1">
        <w:r>
          <w:rPr>
            <w:rStyle w:val="Hyperlink"/>
          </w:rPr>
          <w:t>http://www.w3.org/TR/rdf-sparql-query/</w:t>
        </w:r>
      </w:hyperlink>
    </w:p>
  </w:footnote>
  <w:footnote w:id="9">
    <w:p w:rsidR="00B01F91" w:rsidRDefault="00B01F91">
      <w:pPr>
        <w:pStyle w:val="FootnoteText"/>
      </w:pPr>
      <w:r w:rsidRPr="00DB2E87">
        <w:rPr>
          <w:rStyle w:val="FootnoteReference"/>
        </w:rPr>
        <w:footnoteRef/>
      </w:r>
      <w:r>
        <w:t xml:space="preserve"> </w:t>
      </w:r>
      <w:r>
        <w:rPr>
          <w:color w:val="000000"/>
          <w:lang w:val="en-CA"/>
        </w:rPr>
        <w:t>http://sparql.neurocommons.org/sparql</w:t>
      </w:r>
    </w:p>
  </w:footnote>
  <w:footnote w:id="10">
    <w:p w:rsidR="00B01F91" w:rsidRDefault="00B01F91">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B01F91" w:rsidRDefault="00B01F91">
      <w:pPr>
        <w:pStyle w:val="FootnoteText"/>
      </w:pPr>
      <w:r>
        <w:rPr>
          <w:rStyle w:val="FootnoteReference"/>
        </w:rPr>
        <w:footnoteRef/>
      </w:r>
      <w:r>
        <w:t xml:space="preserve"> </w:t>
      </w:r>
      <w:r w:rsidRPr="000B7014">
        <w:t>http://</w:t>
      </w:r>
      <w:proofErr w:type="spellStart"/>
      <w:r w:rsidRPr="000B7014">
        <w:t>bioontology.org/wiki/index.php/CARO</w:t>
      </w:r>
      <w:proofErr w:type="gramStart"/>
      <w:r w:rsidRPr="000B7014">
        <w:t>:Main</w:t>
      </w:r>
      <w:proofErr w:type="gramEnd"/>
      <w:r w:rsidRPr="000B7014">
        <w:t>_Page</w:t>
      </w:r>
      <w:proofErr w:type="spellEnd"/>
    </w:p>
  </w:footnote>
  <w:footnote w:id="12">
    <w:p w:rsidR="00B01F91" w:rsidRDefault="00B01F91">
      <w:pPr>
        <w:pStyle w:val="FootnoteText"/>
      </w:pPr>
      <w:r>
        <w:rPr>
          <w:rStyle w:val="FootnoteReference"/>
        </w:rPr>
        <w:footnoteRef/>
      </w:r>
      <w:r>
        <w:t xml:space="preserve"> </w:t>
      </w:r>
      <w:r w:rsidRPr="00D62D74">
        <w:t xml:space="preserve">We tried </w:t>
      </w:r>
      <w:r>
        <w:t>[15], [16] and [17].</w:t>
      </w:r>
      <w:r w:rsidRPr="00D62D74">
        <w:t xml:space="preserve"> All module extractions discarded annotations. We also experienc</w:t>
      </w:r>
      <w:r>
        <w:t>ed crashes on large ontologies. One tool had</w:t>
      </w:r>
      <w:r w:rsidRPr="00D62D74">
        <w:t xml:space="preserve"> undocumented assumptions about the form of URIs used as class names and therefore extracted empty modules. Our conclusion</w:t>
      </w:r>
      <w:r>
        <w:t>:</w:t>
      </w:r>
      <w:r w:rsidRPr="00D62D74">
        <w:t xml:space="preserve"> - the technology is in early stages of development and</w:t>
      </w:r>
      <w:r>
        <w:t>,</w:t>
      </w:r>
      <w:r w:rsidRPr="00D62D74">
        <w:t xml:space="preserve"> </w:t>
      </w:r>
      <w:r>
        <w:t xml:space="preserve">though promising, </w:t>
      </w:r>
      <w:r w:rsidRPr="00D62D74">
        <w:t>cannot be used as is</w:t>
      </w:r>
      <w:r>
        <w:t>.</w:t>
      </w:r>
    </w:p>
  </w:footnote>
  <w:footnote w:id="13">
    <w:p w:rsidR="00B01F91" w:rsidRDefault="00B01F91">
      <w:pPr>
        <w:pStyle w:val="FootnoteText"/>
      </w:pPr>
      <w:r w:rsidRPr="00D325BE">
        <w:rPr>
          <w:rStyle w:val="FootnoteReference"/>
        </w:rPr>
        <w:footnoteRef/>
      </w:r>
      <w:r>
        <w:t xml:space="preserve"> The latest version of OBI is available at http://purl.obofoundry.org/obo/obi.owl</w:t>
      </w:r>
    </w:p>
  </w:footnote>
  <w:footnote w:id="14">
    <w:p w:rsidR="00B01F91" w:rsidRDefault="00B01F91">
      <w:pPr>
        <w:pStyle w:val="FootnoteText"/>
      </w:pPr>
      <w:r>
        <w:rPr>
          <w:rStyle w:val="FootnoteReference"/>
        </w:rPr>
        <w:footnoteRef/>
      </w:r>
      <w:r>
        <w:t xml:space="preserve"> </w:t>
      </w:r>
      <w:r w:rsidRPr="00822D63">
        <w:t>http://</w:t>
      </w:r>
      <w:r>
        <w:t>purl.obofoundry.org/obo/obi/wiki/MinimalMetadata</w:t>
      </w:r>
    </w:p>
  </w:footnote>
  <w:footnote w:id="15">
    <w:p w:rsidR="00B01F91" w:rsidRDefault="00B01F91">
      <w:pPr>
        <w:pStyle w:val="FootnoteText"/>
      </w:pPr>
      <w:r w:rsidRPr="00DA68C3">
        <w:rPr>
          <w:rStyle w:val="FootnoteReference"/>
        </w:rPr>
        <w:footnoteRef/>
      </w:r>
      <w:r>
        <w:t xml:space="preserve"> </w:t>
      </w:r>
      <w:hyperlink r:id="rId6" w:anchor="httpRange-14" w:history="1">
        <w:r>
          <w:rPr>
            <w:rStyle w:val="Hyperlink"/>
          </w:rPr>
          <w:t>http://www.w3.org/2001/tag/issues#httpRange-14</w:t>
        </w:r>
      </w:hyperlink>
    </w:p>
  </w:footnote>
  <w:footnote w:id="16">
    <w:p w:rsidR="00B01F91" w:rsidRDefault="00B01F91">
      <w:pPr>
        <w:pStyle w:val="FootnoteText"/>
      </w:pPr>
      <w:r w:rsidRPr="00DA68C3">
        <w:rPr>
          <w:rStyle w:val="FootnoteReference"/>
        </w:rPr>
        <w:footnoteRef/>
      </w:r>
      <w:r>
        <w:t xml:space="preserve"> http://trac.usefulinc.com/doap</w:t>
      </w:r>
    </w:p>
  </w:footnote>
  <w:footnote w:id="17">
    <w:p w:rsidR="00B01F91" w:rsidRDefault="00B01F91">
      <w:pPr>
        <w:pStyle w:val="FootnoteText"/>
      </w:pPr>
      <w:r w:rsidRPr="00CE214E">
        <w:rPr>
          <w:rStyle w:val="FootnoteReference"/>
        </w:rPr>
        <w:footnoteRef/>
      </w:r>
      <w:r>
        <w:t xml:space="preserve"> http://www.w3.org/2007/OWL/wiki/Syntax#Ontology_URI_and_Version_URI</w:t>
      </w:r>
    </w:p>
  </w:footnote>
  <w:footnote w:id="18">
    <w:p w:rsidR="00B01F91" w:rsidRDefault="00B01F91">
      <w:pPr>
        <w:pStyle w:val="FootnoteText"/>
      </w:pPr>
      <w:r w:rsidRPr="001867DF">
        <w:rPr>
          <w:rStyle w:val="FootnoteReference"/>
        </w:rPr>
        <w:footnoteRef/>
      </w:r>
      <w:r>
        <w:t xml:space="preserve"> http://obi-ontology.org/page/Consortium</w:t>
      </w:r>
    </w:p>
  </w:footnote>
  <w:footnote w:id="19">
    <w:p w:rsidR="00B01F91" w:rsidRDefault="00B01F91">
      <w:pPr>
        <w:pStyle w:val="FootnoteText"/>
      </w:pPr>
      <w:r>
        <w:rPr>
          <w:rStyle w:val="FootnoteReference"/>
        </w:rPr>
        <w:footnoteRef/>
      </w:r>
      <w:r>
        <w:t xml:space="preserve"> </w:t>
      </w:r>
      <w:r w:rsidRPr="00D56344">
        <w:t>http://www.ebi.ac.uk/microarray-as/ae/</w:t>
      </w:r>
    </w:p>
  </w:footnote>
  <w:footnote w:id="20">
    <w:p w:rsidR="00B01F91" w:rsidRDefault="00B01F91">
      <w:pPr>
        <w:pStyle w:val="FootnoteText"/>
      </w:pPr>
      <w:r>
        <w:rPr>
          <w:rStyle w:val="FootnoteReference"/>
        </w:rPr>
        <w:footnoteRef/>
      </w:r>
      <w:r>
        <w:t xml:space="preserve"> </w:t>
      </w:r>
      <w:r w:rsidRPr="00D56344">
        <w:t>http://www.modencode.org/</w:t>
      </w:r>
    </w:p>
  </w:footnote>
  <w:footnote w:id="21">
    <w:p w:rsidR="00B01F91" w:rsidRDefault="00B01F91">
      <w:pPr>
        <w:pStyle w:val="FootnoteText"/>
      </w:pPr>
      <w:r>
        <w:rPr>
          <w:rStyle w:val="FootnoteReference"/>
        </w:rPr>
        <w:footnoteRef/>
      </w:r>
      <w:r>
        <w:t xml:space="preserve"> </w:t>
      </w:r>
      <w:r w:rsidRPr="00D56344">
        <w:t>http://www.violinet.org/vaccineontology/</w:t>
      </w:r>
    </w:p>
  </w:footnote>
  <w:footnote w:id="22">
    <w:p w:rsidR="00B01F91" w:rsidRDefault="00B01F91">
      <w:pPr>
        <w:pStyle w:val="FootnoteText"/>
      </w:pPr>
      <w:r>
        <w:rPr>
          <w:rStyle w:val="FootnoteReference"/>
        </w:rPr>
        <w:footnoteRef/>
      </w:r>
      <w:r>
        <w:t xml:space="preserve"> </w:t>
      </w:r>
      <w:r w:rsidRPr="00D56344">
        <w:t>http://www.immuneepitope.org/</w:t>
      </w:r>
    </w:p>
  </w:footnote>
  <w:footnote w:id="23">
    <w:p w:rsidR="00B01F91" w:rsidRDefault="00B01F91">
      <w:pPr>
        <w:pStyle w:val="FootnoteText"/>
      </w:pPr>
      <w:r>
        <w:rPr>
          <w:rStyle w:val="FootnoteReference"/>
        </w:rPr>
        <w:footnoteRef/>
      </w:r>
      <w:r>
        <w:t xml:space="preserve"> </w:t>
      </w:r>
      <w:r w:rsidRPr="00D56344">
        <w:t>http://troll.isi.edu/twiki/bin/view/KEfED/WebHome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1F91" w:rsidRDefault="00B01F91">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01F91" w:rsidRDefault="00B01F91"/>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Courier"/>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proofState w:spelling="clean" w:grammar="clean"/>
  <w:revisionView w:markup="0"/>
  <w:trackRevisions/>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footnotePr>
    <w:numRestart w:val="eachPage"/>
    <w:footnote w:id="0"/>
    <w:footnote w:id="1"/>
  </w:footnotePr>
  <w:endnotePr>
    <w:endnote w:id="0"/>
    <w:endnote w:id="1"/>
  </w:endnotePr>
  <w:compat/>
  <w:rsids>
    <w:rsidRoot w:val="00EE002D"/>
    <w:rsid w:val="00023323"/>
    <w:rsid w:val="00051521"/>
    <w:rsid w:val="00073FF2"/>
    <w:rsid w:val="00080C1B"/>
    <w:rsid w:val="00084D90"/>
    <w:rsid w:val="000B4A71"/>
    <w:rsid w:val="000B7014"/>
    <w:rsid w:val="000B7A1C"/>
    <w:rsid w:val="000E6B35"/>
    <w:rsid w:val="000F66A7"/>
    <w:rsid w:val="0010065D"/>
    <w:rsid w:val="001008B1"/>
    <w:rsid w:val="00114A1F"/>
    <w:rsid w:val="00132149"/>
    <w:rsid w:val="00133B18"/>
    <w:rsid w:val="001560F2"/>
    <w:rsid w:val="001566CB"/>
    <w:rsid w:val="0016530F"/>
    <w:rsid w:val="00173027"/>
    <w:rsid w:val="00173275"/>
    <w:rsid w:val="00175757"/>
    <w:rsid w:val="00181817"/>
    <w:rsid w:val="001867DF"/>
    <w:rsid w:val="001C4731"/>
    <w:rsid w:val="00201A6B"/>
    <w:rsid w:val="00230F0F"/>
    <w:rsid w:val="00233460"/>
    <w:rsid w:val="002518AF"/>
    <w:rsid w:val="002904CD"/>
    <w:rsid w:val="00293A9A"/>
    <w:rsid w:val="002A5E0F"/>
    <w:rsid w:val="002A6E25"/>
    <w:rsid w:val="002D4F7F"/>
    <w:rsid w:val="003027D3"/>
    <w:rsid w:val="00305484"/>
    <w:rsid w:val="003B4C16"/>
    <w:rsid w:val="003C35E7"/>
    <w:rsid w:val="003C5B6B"/>
    <w:rsid w:val="003E0DC4"/>
    <w:rsid w:val="0044441F"/>
    <w:rsid w:val="004654AF"/>
    <w:rsid w:val="00473024"/>
    <w:rsid w:val="004A0F8F"/>
    <w:rsid w:val="004A714B"/>
    <w:rsid w:val="004B1400"/>
    <w:rsid w:val="004E7487"/>
    <w:rsid w:val="0050700C"/>
    <w:rsid w:val="00516E77"/>
    <w:rsid w:val="005247D2"/>
    <w:rsid w:val="00525CA3"/>
    <w:rsid w:val="00526D23"/>
    <w:rsid w:val="005519B3"/>
    <w:rsid w:val="005700FE"/>
    <w:rsid w:val="00572FA2"/>
    <w:rsid w:val="005747C3"/>
    <w:rsid w:val="00582E5F"/>
    <w:rsid w:val="005874ED"/>
    <w:rsid w:val="005C3364"/>
    <w:rsid w:val="005C5858"/>
    <w:rsid w:val="005D040F"/>
    <w:rsid w:val="005F5874"/>
    <w:rsid w:val="00600157"/>
    <w:rsid w:val="00601BFF"/>
    <w:rsid w:val="00627661"/>
    <w:rsid w:val="0063345F"/>
    <w:rsid w:val="0063635B"/>
    <w:rsid w:val="00643FE2"/>
    <w:rsid w:val="006553BB"/>
    <w:rsid w:val="00656528"/>
    <w:rsid w:val="00680F2F"/>
    <w:rsid w:val="006847F8"/>
    <w:rsid w:val="00697D85"/>
    <w:rsid w:val="006A0B12"/>
    <w:rsid w:val="006C51EF"/>
    <w:rsid w:val="006E02B5"/>
    <w:rsid w:val="006E5EBB"/>
    <w:rsid w:val="006F0994"/>
    <w:rsid w:val="006F7AE6"/>
    <w:rsid w:val="0071494F"/>
    <w:rsid w:val="00725166"/>
    <w:rsid w:val="0074551D"/>
    <w:rsid w:val="007506FB"/>
    <w:rsid w:val="007677D2"/>
    <w:rsid w:val="00780EF0"/>
    <w:rsid w:val="00796A0A"/>
    <w:rsid w:val="007A0B15"/>
    <w:rsid w:val="007A4726"/>
    <w:rsid w:val="007A598D"/>
    <w:rsid w:val="007B02B6"/>
    <w:rsid w:val="007F1B17"/>
    <w:rsid w:val="00822D63"/>
    <w:rsid w:val="00830FB2"/>
    <w:rsid w:val="00846BAB"/>
    <w:rsid w:val="00850D35"/>
    <w:rsid w:val="008552F6"/>
    <w:rsid w:val="00857344"/>
    <w:rsid w:val="00863883"/>
    <w:rsid w:val="0086794E"/>
    <w:rsid w:val="00883227"/>
    <w:rsid w:val="008845D9"/>
    <w:rsid w:val="008854DC"/>
    <w:rsid w:val="00890638"/>
    <w:rsid w:val="008974CD"/>
    <w:rsid w:val="008B1DEE"/>
    <w:rsid w:val="008D1965"/>
    <w:rsid w:val="008F2A43"/>
    <w:rsid w:val="00930683"/>
    <w:rsid w:val="00931D0F"/>
    <w:rsid w:val="009358C6"/>
    <w:rsid w:val="00936AC6"/>
    <w:rsid w:val="009D4D05"/>
    <w:rsid w:val="009D6124"/>
    <w:rsid w:val="009F622C"/>
    <w:rsid w:val="00A27476"/>
    <w:rsid w:val="00A326EE"/>
    <w:rsid w:val="00A72816"/>
    <w:rsid w:val="00AD0114"/>
    <w:rsid w:val="00AD241F"/>
    <w:rsid w:val="00AE1EB1"/>
    <w:rsid w:val="00AF32CE"/>
    <w:rsid w:val="00B01F91"/>
    <w:rsid w:val="00B10260"/>
    <w:rsid w:val="00B11FCB"/>
    <w:rsid w:val="00B23750"/>
    <w:rsid w:val="00B42042"/>
    <w:rsid w:val="00B47523"/>
    <w:rsid w:val="00B51657"/>
    <w:rsid w:val="00B60458"/>
    <w:rsid w:val="00B70F9A"/>
    <w:rsid w:val="00B76D36"/>
    <w:rsid w:val="00B84D35"/>
    <w:rsid w:val="00B92AA8"/>
    <w:rsid w:val="00BC484A"/>
    <w:rsid w:val="00BD798C"/>
    <w:rsid w:val="00BE3A5E"/>
    <w:rsid w:val="00C04C8F"/>
    <w:rsid w:val="00C064F8"/>
    <w:rsid w:val="00C260C9"/>
    <w:rsid w:val="00C31786"/>
    <w:rsid w:val="00C3253E"/>
    <w:rsid w:val="00C6243A"/>
    <w:rsid w:val="00C624F9"/>
    <w:rsid w:val="00C92BC8"/>
    <w:rsid w:val="00CA0201"/>
    <w:rsid w:val="00CC0414"/>
    <w:rsid w:val="00CE214E"/>
    <w:rsid w:val="00CE75F8"/>
    <w:rsid w:val="00CE7A0A"/>
    <w:rsid w:val="00CF3527"/>
    <w:rsid w:val="00CF7A34"/>
    <w:rsid w:val="00D325BE"/>
    <w:rsid w:val="00D56344"/>
    <w:rsid w:val="00D62D74"/>
    <w:rsid w:val="00D63DBC"/>
    <w:rsid w:val="00D923D8"/>
    <w:rsid w:val="00D95FCC"/>
    <w:rsid w:val="00DA68C3"/>
    <w:rsid w:val="00DB0D07"/>
    <w:rsid w:val="00DB2E87"/>
    <w:rsid w:val="00DF7CEA"/>
    <w:rsid w:val="00E56462"/>
    <w:rsid w:val="00E70723"/>
    <w:rsid w:val="00E71547"/>
    <w:rsid w:val="00E777C3"/>
    <w:rsid w:val="00E97479"/>
    <w:rsid w:val="00ED3D18"/>
    <w:rsid w:val="00ED4440"/>
    <w:rsid w:val="00EE002D"/>
    <w:rsid w:val="00EF13A5"/>
    <w:rsid w:val="00F117A1"/>
    <w:rsid w:val="00F166BF"/>
    <w:rsid w:val="00F30E5E"/>
    <w:rsid w:val="00F51A9B"/>
    <w:rsid w:val="00F66823"/>
    <w:rsid w:val="00F709B4"/>
    <w:rsid w:val="00F7137D"/>
    <w:rsid w:val="00F727EC"/>
    <w:rsid w:val="00F91EA1"/>
    <w:rsid w:val="00FA4C10"/>
    <w:rsid w:val="00FC1470"/>
    <w:rsid w:val="00FD6CA5"/>
  </w:rsids>
  <m:mathPr>
    <m:mathFont m:val="Impac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
    <w:name w:val="Balloon Text Char"/>
    <w:basedOn w:val="DefaultParagraphFont"/>
    <w:link w:val="BalloonText"/>
    <w:uiPriority w:val="99"/>
    <w:semiHidden/>
    <w:rsid w:val="00B879FD"/>
    <w:rPr>
      <w:rFonts w:ascii="Lucida Grande" w:hAnsi="Lucida Grande"/>
      <w:sz w:val="18"/>
      <w:szCs w:val="18"/>
    </w:rPr>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0">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C92BC8"/>
    <w:pPr>
      <w:tabs>
        <w:tab w:val="left" w:pos="1588"/>
        <w:tab w:val="left" w:pos="1758"/>
        <w:tab w:val="left" w:pos="1928"/>
        <w:tab w:val="left" w:pos="2098"/>
        <w:tab w:val="left" w:pos="2268"/>
        <w:tab w:val="left" w:pos="2438"/>
        <w:tab w:val="left" w:pos="2608"/>
        <w:tab w:val="left" w:pos="2779"/>
      </w:tabs>
      <w:ind w:firstLine="0"/>
      <w:jc w:val="left"/>
    </w:pPr>
    <w:rPr>
      <w:rFonts w:ascii="Courier" w:hAnsi="Courier" w:cs="Courier"/>
      <w:noProof/>
      <w:sz w:val="18"/>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sid w:val="00857344"/>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pdf"/><Relationship Id="rId12" Type="http://schemas.openxmlformats.org/officeDocument/2006/relationships/image" Target="media/image21.pdf"/><Relationship Id="rId13" Type="http://schemas.openxmlformats.org/officeDocument/2006/relationships/hyperlink" Target="http://ontology.buffalo.edu/medo/biodynamic.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courtot@bccrc.ca" TargetMode="External"/><Relationship Id="rId8" Type="http://schemas.openxmlformats.org/officeDocument/2006/relationships/hyperlink" Target="mailto:alanruttenberg@gmail.com" TargetMode="External"/><Relationship Id="rId9" Type="http://schemas.openxmlformats.org/officeDocument/2006/relationships/image" Target="media/image1.png"/><Relationship Id="rId18"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url.obofoundry.org/obo/obi/" TargetMode="External"/><Relationship Id="rId2" Type="http://schemas.openxmlformats.org/officeDocument/2006/relationships/hyperlink" Target="http://ifomis.org/bfo/" TargetMode="External"/><Relationship Id="rId3" Type="http://schemas.openxmlformats.org/officeDocument/2006/relationships/hyperlink" Target="http://subversion.tigris.org/" TargetMode="External"/><Relationship Id="rId4" Type="http://schemas.openxmlformats.org/officeDocument/2006/relationships/hyperlink" Target="http://www.w3.org/TR/rdf-sparql-query/" TargetMode="External"/><Relationship Id="rId5" Type="http://schemas.openxmlformats.org/officeDocument/2006/relationships/hyperlink" Target="http://www.w3.org/TR/rdf-sparql-protocol/" TargetMode="External"/><Relationship Id="rId6" Type="http://schemas.openxmlformats.org/officeDocument/2006/relationships/hyperlink" Target="http://www.w3.org/2001/tag/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4768</Words>
  <Characters>27178</Characters>
  <Application>Microsoft Word 12.1.2</Application>
  <DocSecurity>0</DocSecurity>
  <Lines>226</Lines>
  <Paragraphs>54</Paragraphs>
  <ScaleCrop>false</ScaleCrop>
  <Company>BCCRCIS</Company>
  <LinksUpToDate>false</LinksUpToDate>
  <CharactersWithSpaces>33376</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Alan Ruttenberg</cp:lastModifiedBy>
  <cp:revision>4</cp:revision>
  <cp:lastPrinted>2008-10-11T08:08:00Z</cp:lastPrinted>
  <dcterms:created xsi:type="dcterms:W3CDTF">2008-10-11T14:56:00Z</dcterms:created>
  <dcterms:modified xsi:type="dcterms:W3CDTF">2008-10-11T15:17:00Z</dcterms:modified>
</cp:coreProperties>
</file>