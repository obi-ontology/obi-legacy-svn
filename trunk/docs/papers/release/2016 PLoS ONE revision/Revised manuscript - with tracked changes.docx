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86B7C" w:rsidRDefault="00686B7C">
      <w:pPr>
        <w:pStyle w:val="Heading1"/>
      </w:pPr>
      <w:r>
        <w:t xml:space="preserve">The Ontology for Biomedical Investigations </w:t>
      </w:r>
    </w:p>
    <w:p w:rsidR="00151D5B" w:rsidRPr="008D2F39" w:rsidRDefault="00151D5B" w:rsidP="002716CC">
      <w:pPr>
        <w:pStyle w:val="CommentText"/>
        <w:rPr>
          <w:sz w:val="22"/>
          <w:szCs w:val="22"/>
          <w:highlight w:val="yellow"/>
        </w:rPr>
      </w:pPr>
      <w:r w:rsidRPr="00151D5B">
        <w:rPr>
          <w:sz w:val="22"/>
          <w:szCs w:val="22"/>
        </w:rPr>
        <w:t>Anita Bandrowski</w:t>
      </w:r>
      <w:r w:rsidRPr="00151D5B">
        <w:rPr>
          <w:sz w:val="22"/>
          <w:szCs w:val="22"/>
          <w:vertAlign w:val="superscript"/>
        </w:rPr>
        <w:t>1</w:t>
      </w:r>
      <w:r w:rsidRPr="00151D5B">
        <w:rPr>
          <w:sz w:val="22"/>
          <w:szCs w:val="22"/>
        </w:rPr>
        <w:t>, Ryan Brinkman</w:t>
      </w:r>
      <w:r w:rsidRPr="00151D5B">
        <w:rPr>
          <w:sz w:val="22"/>
          <w:szCs w:val="22"/>
          <w:vertAlign w:val="superscript"/>
        </w:rPr>
        <w:t>2</w:t>
      </w:r>
      <w:r>
        <w:rPr>
          <w:sz w:val="22"/>
          <w:szCs w:val="22"/>
        </w:rPr>
        <w:t>,</w:t>
      </w:r>
      <w:r w:rsidRPr="00151D5B">
        <w:t xml:space="preserve"> </w:t>
      </w:r>
      <w:r w:rsidRPr="00151D5B">
        <w:rPr>
          <w:sz w:val="22"/>
          <w:szCs w:val="22"/>
        </w:rPr>
        <w:t>Mathias Brochhausen</w:t>
      </w:r>
      <w:r w:rsidRPr="00151D5B">
        <w:rPr>
          <w:sz w:val="22"/>
          <w:szCs w:val="22"/>
          <w:vertAlign w:val="superscript"/>
        </w:rPr>
        <w:t>3</w:t>
      </w:r>
      <w:r>
        <w:rPr>
          <w:sz w:val="22"/>
          <w:szCs w:val="22"/>
        </w:rPr>
        <w:t>,</w:t>
      </w:r>
      <w:r w:rsidRPr="00151D5B">
        <w:t xml:space="preserve"> </w:t>
      </w:r>
      <w:r w:rsidRPr="00151D5B">
        <w:rPr>
          <w:sz w:val="22"/>
          <w:szCs w:val="22"/>
        </w:rPr>
        <w:t>Matthew H. Brush</w:t>
      </w:r>
      <w:r w:rsidRPr="00151D5B">
        <w:rPr>
          <w:vertAlign w:val="superscript"/>
        </w:rPr>
        <w:t>4</w:t>
      </w:r>
      <w:r>
        <w:t xml:space="preserve">, </w:t>
      </w:r>
      <w:r w:rsidRPr="00151D5B">
        <w:rPr>
          <w:sz w:val="22"/>
          <w:szCs w:val="22"/>
        </w:rPr>
        <w:t>Bill Bug</w:t>
      </w:r>
      <w:r w:rsidRPr="00151D5B">
        <w:rPr>
          <w:vertAlign w:val="superscript"/>
        </w:rPr>
        <w:t>†</w:t>
      </w:r>
      <w:r w:rsidR="008D2F39">
        <w:t xml:space="preserve">, </w:t>
      </w:r>
      <w:r w:rsidR="008D2F39" w:rsidRPr="008D2F39">
        <w:rPr>
          <w:sz w:val="22"/>
          <w:szCs w:val="22"/>
        </w:rPr>
        <w:t>Marcus C. Chibucos</w:t>
      </w:r>
      <w:r w:rsidR="008D2F39" w:rsidRPr="008D2F39">
        <w:rPr>
          <w:sz w:val="22"/>
          <w:szCs w:val="22"/>
          <w:vertAlign w:val="superscript"/>
        </w:rPr>
        <w:t>5</w:t>
      </w:r>
      <w:r w:rsidR="008D2F39">
        <w:rPr>
          <w:sz w:val="22"/>
          <w:szCs w:val="22"/>
        </w:rPr>
        <w:t xml:space="preserve">, </w:t>
      </w:r>
      <w:r w:rsidR="008D2F39" w:rsidRPr="008D2F39">
        <w:rPr>
          <w:sz w:val="22"/>
          <w:szCs w:val="22"/>
        </w:rPr>
        <w:t>Kevin Clancy</w:t>
      </w:r>
      <w:r w:rsidR="008D2F39" w:rsidRPr="008D2F39">
        <w:rPr>
          <w:sz w:val="22"/>
          <w:szCs w:val="22"/>
          <w:vertAlign w:val="superscript"/>
        </w:rPr>
        <w:t>6</w:t>
      </w:r>
      <w:r w:rsidR="008D2F39">
        <w:rPr>
          <w:sz w:val="22"/>
          <w:szCs w:val="22"/>
        </w:rPr>
        <w:t xml:space="preserve">, </w:t>
      </w:r>
      <w:proofErr w:type="spellStart"/>
      <w:r w:rsidR="008D2F39" w:rsidRPr="008D2F39">
        <w:rPr>
          <w:sz w:val="22"/>
          <w:szCs w:val="22"/>
        </w:rPr>
        <w:t>Mélanie</w:t>
      </w:r>
      <w:proofErr w:type="spellEnd"/>
      <w:r w:rsidR="008D2F39" w:rsidRPr="008D2F39">
        <w:rPr>
          <w:sz w:val="22"/>
          <w:szCs w:val="22"/>
        </w:rPr>
        <w:t xml:space="preserve"> Courtot</w:t>
      </w:r>
      <w:r w:rsidR="008D2F39" w:rsidRPr="008D2F39">
        <w:rPr>
          <w:sz w:val="22"/>
          <w:szCs w:val="22"/>
          <w:vertAlign w:val="superscript"/>
        </w:rPr>
        <w:t>7</w:t>
      </w:r>
      <w:r w:rsidR="008D2F39">
        <w:rPr>
          <w:sz w:val="22"/>
          <w:szCs w:val="22"/>
        </w:rPr>
        <w:t xml:space="preserve">, </w:t>
      </w:r>
      <w:r w:rsidR="008D2F39" w:rsidRPr="008D2F39">
        <w:rPr>
          <w:sz w:val="22"/>
          <w:szCs w:val="22"/>
        </w:rPr>
        <w:t>Dirk Derom</w:t>
      </w:r>
      <w:r w:rsidR="008D2F39" w:rsidRPr="008D2F39">
        <w:rPr>
          <w:sz w:val="22"/>
          <w:szCs w:val="22"/>
          <w:vertAlign w:val="superscript"/>
        </w:rPr>
        <w:t>8</w:t>
      </w:r>
      <w:r w:rsidR="008D2F39">
        <w:rPr>
          <w:sz w:val="22"/>
          <w:szCs w:val="22"/>
        </w:rPr>
        <w:t xml:space="preserve">, </w:t>
      </w:r>
      <w:r w:rsidR="008D2F39" w:rsidRPr="008D2F39">
        <w:rPr>
          <w:sz w:val="22"/>
          <w:szCs w:val="22"/>
        </w:rPr>
        <w:t>Michel Dumontier</w:t>
      </w:r>
      <w:r w:rsidR="007E7C80" w:rsidRPr="007E7C80">
        <w:rPr>
          <w:sz w:val="22"/>
          <w:szCs w:val="22"/>
          <w:vertAlign w:val="superscript"/>
        </w:rPr>
        <w:t>9</w:t>
      </w:r>
      <w:r w:rsidR="007E7C80">
        <w:rPr>
          <w:sz w:val="22"/>
          <w:szCs w:val="22"/>
        </w:rPr>
        <w:t xml:space="preserve">, </w:t>
      </w:r>
      <w:proofErr w:type="spellStart"/>
      <w:r w:rsidR="000B0CA0" w:rsidRPr="000B0CA0">
        <w:rPr>
          <w:sz w:val="22"/>
          <w:szCs w:val="22"/>
        </w:rPr>
        <w:t>Liju</w:t>
      </w:r>
      <w:proofErr w:type="spellEnd"/>
      <w:r w:rsidR="000B0CA0" w:rsidRPr="000B0CA0">
        <w:rPr>
          <w:sz w:val="22"/>
          <w:szCs w:val="22"/>
        </w:rPr>
        <w:t xml:space="preserve"> Fan</w:t>
      </w:r>
      <w:r w:rsidR="00706E1B" w:rsidRPr="00706E1B">
        <w:rPr>
          <w:sz w:val="22"/>
          <w:szCs w:val="22"/>
          <w:vertAlign w:val="superscript"/>
        </w:rPr>
        <w:t>10</w:t>
      </w:r>
      <w:r w:rsidR="00706E1B">
        <w:rPr>
          <w:sz w:val="22"/>
          <w:szCs w:val="22"/>
        </w:rPr>
        <w:t xml:space="preserve">, </w:t>
      </w:r>
      <w:r w:rsidR="00706E1B" w:rsidRPr="00706E1B">
        <w:rPr>
          <w:sz w:val="22"/>
          <w:szCs w:val="22"/>
        </w:rPr>
        <w:t>Jennifer Fostel</w:t>
      </w:r>
      <w:r w:rsidR="00706E1B" w:rsidRPr="00706E1B">
        <w:rPr>
          <w:sz w:val="22"/>
          <w:szCs w:val="22"/>
          <w:vertAlign w:val="superscript"/>
        </w:rPr>
        <w:t>11</w:t>
      </w:r>
      <w:r w:rsidR="00706E1B">
        <w:rPr>
          <w:sz w:val="22"/>
          <w:szCs w:val="22"/>
        </w:rPr>
        <w:t xml:space="preserve">, </w:t>
      </w:r>
      <w:r w:rsidR="00706E1B" w:rsidRPr="00706E1B">
        <w:rPr>
          <w:sz w:val="22"/>
          <w:szCs w:val="22"/>
        </w:rPr>
        <w:t>Gilberto Fragoso</w:t>
      </w:r>
      <w:r w:rsidR="00706E1B" w:rsidRPr="00706E1B">
        <w:rPr>
          <w:sz w:val="22"/>
          <w:szCs w:val="22"/>
          <w:vertAlign w:val="superscript"/>
        </w:rPr>
        <w:t>12</w:t>
      </w:r>
      <w:r w:rsidR="00706E1B">
        <w:rPr>
          <w:sz w:val="22"/>
          <w:szCs w:val="22"/>
        </w:rPr>
        <w:t xml:space="preserve">, </w:t>
      </w:r>
      <w:r w:rsidR="00891B75" w:rsidRPr="00891B75">
        <w:rPr>
          <w:sz w:val="22"/>
          <w:szCs w:val="22"/>
        </w:rPr>
        <w:t>Frank Gibson</w:t>
      </w:r>
      <w:r w:rsidR="00891B75" w:rsidRPr="00891B75">
        <w:rPr>
          <w:sz w:val="22"/>
          <w:szCs w:val="22"/>
          <w:vertAlign w:val="superscript"/>
        </w:rPr>
        <w:t>13</w:t>
      </w:r>
      <w:r w:rsidR="00891B75">
        <w:rPr>
          <w:sz w:val="22"/>
          <w:szCs w:val="22"/>
        </w:rPr>
        <w:t xml:space="preserve">, </w:t>
      </w:r>
      <w:r w:rsidR="00891B75" w:rsidRPr="00891B75">
        <w:rPr>
          <w:sz w:val="22"/>
          <w:szCs w:val="22"/>
        </w:rPr>
        <w:t>Alejandra Gonzalez-Beltran</w:t>
      </w:r>
      <w:r w:rsidR="00891B75" w:rsidRPr="00891B75">
        <w:rPr>
          <w:sz w:val="22"/>
          <w:szCs w:val="22"/>
          <w:vertAlign w:val="superscript"/>
        </w:rPr>
        <w:t>14</w:t>
      </w:r>
      <w:r w:rsidR="00891B75">
        <w:rPr>
          <w:sz w:val="22"/>
          <w:szCs w:val="22"/>
        </w:rPr>
        <w:t xml:space="preserve">, </w:t>
      </w:r>
      <w:r w:rsidR="00891B75" w:rsidRPr="00891B75">
        <w:rPr>
          <w:sz w:val="22"/>
          <w:szCs w:val="22"/>
        </w:rPr>
        <w:t>Melissa A. Haendel</w:t>
      </w:r>
      <w:r w:rsidR="00891B75" w:rsidRPr="00891B75">
        <w:rPr>
          <w:sz w:val="22"/>
          <w:szCs w:val="22"/>
          <w:vertAlign w:val="superscript"/>
        </w:rPr>
        <w:t>4</w:t>
      </w:r>
      <w:r w:rsidR="00891B75">
        <w:rPr>
          <w:sz w:val="22"/>
          <w:szCs w:val="22"/>
        </w:rPr>
        <w:t xml:space="preserve">, </w:t>
      </w:r>
      <w:proofErr w:type="spellStart"/>
      <w:r w:rsidR="00891B75" w:rsidRPr="00891B75">
        <w:rPr>
          <w:sz w:val="22"/>
          <w:szCs w:val="22"/>
        </w:rPr>
        <w:t>Yongqun</w:t>
      </w:r>
      <w:proofErr w:type="spellEnd"/>
      <w:r w:rsidR="00891B75" w:rsidRPr="00891B75">
        <w:rPr>
          <w:sz w:val="22"/>
          <w:szCs w:val="22"/>
        </w:rPr>
        <w:t xml:space="preserve"> He</w:t>
      </w:r>
      <w:r w:rsidR="00891B75" w:rsidRPr="00891B75">
        <w:rPr>
          <w:sz w:val="22"/>
          <w:szCs w:val="22"/>
          <w:vertAlign w:val="superscript"/>
        </w:rPr>
        <w:t>15</w:t>
      </w:r>
      <w:r w:rsidR="00891B75">
        <w:rPr>
          <w:sz w:val="22"/>
          <w:szCs w:val="22"/>
        </w:rPr>
        <w:t xml:space="preserve">, </w:t>
      </w:r>
      <w:proofErr w:type="spellStart"/>
      <w:r w:rsidR="00891B75" w:rsidRPr="00891B75">
        <w:rPr>
          <w:sz w:val="22"/>
          <w:szCs w:val="22"/>
        </w:rPr>
        <w:t>Mervi</w:t>
      </w:r>
      <w:proofErr w:type="spellEnd"/>
      <w:r w:rsidR="00891B75" w:rsidRPr="00891B75">
        <w:rPr>
          <w:sz w:val="22"/>
          <w:szCs w:val="22"/>
        </w:rPr>
        <w:t xml:space="preserve"> Heiskanen</w:t>
      </w:r>
      <w:r w:rsidR="009844DC" w:rsidRPr="009844DC">
        <w:rPr>
          <w:sz w:val="22"/>
          <w:szCs w:val="22"/>
          <w:vertAlign w:val="superscript"/>
        </w:rPr>
        <w:t>16</w:t>
      </w:r>
      <w:r w:rsidR="009844DC">
        <w:rPr>
          <w:sz w:val="22"/>
          <w:szCs w:val="22"/>
        </w:rPr>
        <w:t xml:space="preserve">, </w:t>
      </w:r>
      <w:r w:rsidR="009844DC" w:rsidRPr="009844DC">
        <w:rPr>
          <w:sz w:val="22"/>
          <w:szCs w:val="22"/>
        </w:rPr>
        <w:t>Tina Hernandez-Boussard</w:t>
      </w:r>
      <w:r w:rsidR="009844DC" w:rsidRPr="009844DC">
        <w:rPr>
          <w:sz w:val="22"/>
          <w:szCs w:val="22"/>
          <w:vertAlign w:val="superscript"/>
        </w:rPr>
        <w:t>9</w:t>
      </w:r>
      <w:r w:rsidR="009844DC">
        <w:rPr>
          <w:sz w:val="22"/>
          <w:szCs w:val="22"/>
        </w:rPr>
        <w:t xml:space="preserve">, </w:t>
      </w:r>
      <w:r w:rsidR="009844DC" w:rsidRPr="009844DC">
        <w:rPr>
          <w:sz w:val="22"/>
          <w:szCs w:val="22"/>
        </w:rPr>
        <w:t>Mark Jensen</w:t>
      </w:r>
      <w:r w:rsidR="009844DC" w:rsidRPr="009844DC">
        <w:rPr>
          <w:sz w:val="22"/>
          <w:szCs w:val="22"/>
          <w:vertAlign w:val="superscript"/>
        </w:rPr>
        <w:t>17</w:t>
      </w:r>
      <w:r w:rsidR="009844DC">
        <w:rPr>
          <w:sz w:val="22"/>
          <w:szCs w:val="22"/>
        </w:rPr>
        <w:t xml:space="preserve">, </w:t>
      </w:r>
      <w:r w:rsidR="009844DC" w:rsidRPr="009844DC">
        <w:rPr>
          <w:sz w:val="22"/>
          <w:szCs w:val="22"/>
        </w:rPr>
        <w:t>Yu Lin</w:t>
      </w:r>
      <w:r w:rsidR="009844DC" w:rsidRPr="009844DC">
        <w:rPr>
          <w:sz w:val="22"/>
          <w:szCs w:val="22"/>
          <w:vertAlign w:val="superscript"/>
        </w:rPr>
        <w:t>15</w:t>
      </w:r>
      <w:r w:rsidR="009844DC">
        <w:rPr>
          <w:sz w:val="22"/>
          <w:szCs w:val="22"/>
        </w:rPr>
        <w:t xml:space="preserve">, </w:t>
      </w:r>
      <w:r w:rsidR="009844DC" w:rsidRPr="009844DC">
        <w:rPr>
          <w:sz w:val="22"/>
          <w:szCs w:val="22"/>
        </w:rPr>
        <w:t>Allyson L. Lister</w:t>
      </w:r>
      <w:r w:rsidR="009844DC" w:rsidRPr="009844DC">
        <w:rPr>
          <w:sz w:val="22"/>
          <w:szCs w:val="22"/>
          <w:vertAlign w:val="superscript"/>
        </w:rPr>
        <w:t>14</w:t>
      </w:r>
      <w:r w:rsidR="009844DC">
        <w:rPr>
          <w:sz w:val="22"/>
          <w:szCs w:val="22"/>
        </w:rPr>
        <w:t xml:space="preserve">, </w:t>
      </w:r>
      <w:r w:rsidR="009844DC" w:rsidRPr="009844DC">
        <w:rPr>
          <w:sz w:val="22"/>
          <w:szCs w:val="22"/>
        </w:rPr>
        <w:t>Phillip Lord</w:t>
      </w:r>
      <w:r w:rsidR="009844DC" w:rsidRPr="0035460F">
        <w:rPr>
          <w:sz w:val="22"/>
          <w:szCs w:val="22"/>
          <w:vertAlign w:val="superscript"/>
        </w:rPr>
        <w:t>18</w:t>
      </w:r>
      <w:r w:rsidR="009844DC">
        <w:rPr>
          <w:sz w:val="22"/>
          <w:szCs w:val="22"/>
        </w:rPr>
        <w:t xml:space="preserve">, </w:t>
      </w:r>
      <w:r w:rsidR="00717E04" w:rsidRPr="00717E04">
        <w:rPr>
          <w:sz w:val="22"/>
          <w:szCs w:val="22"/>
        </w:rPr>
        <w:t>James Malone</w:t>
      </w:r>
      <w:r w:rsidR="00717E04" w:rsidRPr="00717E04">
        <w:rPr>
          <w:sz w:val="22"/>
          <w:szCs w:val="22"/>
          <w:vertAlign w:val="superscript"/>
        </w:rPr>
        <w:t>19</w:t>
      </w:r>
      <w:r w:rsidR="00717E04">
        <w:rPr>
          <w:sz w:val="22"/>
          <w:szCs w:val="22"/>
        </w:rPr>
        <w:t xml:space="preserve">, </w:t>
      </w:r>
      <w:proofErr w:type="spellStart"/>
      <w:r w:rsidR="00717E04" w:rsidRPr="00717E04">
        <w:rPr>
          <w:sz w:val="22"/>
          <w:szCs w:val="22"/>
        </w:rPr>
        <w:t>Elisabetta</w:t>
      </w:r>
      <w:proofErr w:type="spellEnd"/>
      <w:r w:rsidR="00717E04" w:rsidRPr="00717E04">
        <w:rPr>
          <w:sz w:val="22"/>
          <w:szCs w:val="22"/>
        </w:rPr>
        <w:t xml:space="preserve"> Manduchi</w:t>
      </w:r>
      <w:r w:rsidR="00717E04" w:rsidRPr="00717E04">
        <w:rPr>
          <w:sz w:val="22"/>
          <w:szCs w:val="22"/>
          <w:vertAlign w:val="superscript"/>
        </w:rPr>
        <w:t>20</w:t>
      </w:r>
      <w:r w:rsidR="00717E04">
        <w:rPr>
          <w:sz w:val="22"/>
          <w:szCs w:val="22"/>
        </w:rPr>
        <w:t xml:space="preserve">, </w:t>
      </w:r>
      <w:proofErr w:type="spellStart"/>
      <w:r w:rsidR="00717E04" w:rsidRPr="00717E04">
        <w:rPr>
          <w:sz w:val="22"/>
          <w:szCs w:val="22"/>
        </w:rPr>
        <w:t>Monnie</w:t>
      </w:r>
      <w:proofErr w:type="spellEnd"/>
      <w:r w:rsidR="00717E04" w:rsidRPr="00717E04">
        <w:rPr>
          <w:sz w:val="22"/>
          <w:szCs w:val="22"/>
        </w:rPr>
        <w:t xml:space="preserve"> McGee</w:t>
      </w:r>
      <w:r w:rsidR="00717E04" w:rsidRPr="00717E04">
        <w:rPr>
          <w:sz w:val="22"/>
          <w:szCs w:val="22"/>
          <w:vertAlign w:val="superscript"/>
        </w:rPr>
        <w:t>21</w:t>
      </w:r>
      <w:r w:rsidR="00717E04">
        <w:rPr>
          <w:sz w:val="22"/>
          <w:szCs w:val="22"/>
        </w:rPr>
        <w:t xml:space="preserve">, </w:t>
      </w:r>
      <w:r w:rsidR="00771AED" w:rsidRPr="00771AED">
        <w:rPr>
          <w:sz w:val="22"/>
          <w:szCs w:val="22"/>
        </w:rPr>
        <w:t>Norman Morrison</w:t>
      </w:r>
      <w:r w:rsidR="00771AED" w:rsidRPr="00771AED">
        <w:rPr>
          <w:sz w:val="22"/>
          <w:szCs w:val="22"/>
          <w:vertAlign w:val="superscript"/>
        </w:rPr>
        <w:t>22</w:t>
      </w:r>
      <w:r w:rsidR="00771AED">
        <w:rPr>
          <w:sz w:val="22"/>
          <w:szCs w:val="22"/>
        </w:rPr>
        <w:t xml:space="preserve">, </w:t>
      </w:r>
      <w:r w:rsidR="0005654F" w:rsidRPr="0005654F">
        <w:rPr>
          <w:sz w:val="22"/>
          <w:szCs w:val="22"/>
        </w:rPr>
        <w:t>James A. Overton</w:t>
      </w:r>
      <w:r w:rsidR="0005654F" w:rsidRPr="0005654F">
        <w:rPr>
          <w:sz w:val="22"/>
          <w:szCs w:val="22"/>
          <w:vertAlign w:val="superscript"/>
        </w:rPr>
        <w:t>23</w:t>
      </w:r>
      <w:r w:rsidR="0005654F">
        <w:rPr>
          <w:sz w:val="22"/>
          <w:szCs w:val="22"/>
        </w:rPr>
        <w:t xml:space="preserve">, </w:t>
      </w:r>
      <w:r w:rsidR="0005654F" w:rsidRPr="0005654F">
        <w:rPr>
          <w:sz w:val="22"/>
          <w:szCs w:val="22"/>
        </w:rPr>
        <w:t>Helen Parkinson</w:t>
      </w:r>
      <w:r w:rsidR="0005654F" w:rsidRPr="0005654F">
        <w:rPr>
          <w:sz w:val="22"/>
          <w:szCs w:val="22"/>
          <w:vertAlign w:val="superscript"/>
        </w:rPr>
        <w:t>19</w:t>
      </w:r>
      <w:r w:rsidR="0005654F">
        <w:rPr>
          <w:sz w:val="22"/>
          <w:szCs w:val="22"/>
        </w:rPr>
        <w:t xml:space="preserve">, </w:t>
      </w:r>
      <w:proofErr w:type="spellStart"/>
      <w:r w:rsidR="0005654F" w:rsidRPr="0005654F">
        <w:rPr>
          <w:sz w:val="22"/>
          <w:szCs w:val="22"/>
        </w:rPr>
        <w:t>Bjoern</w:t>
      </w:r>
      <w:proofErr w:type="spellEnd"/>
      <w:r w:rsidR="0005654F" w:rsidRPr="0005654F">
        <w:rPr>
          <w:sz w:val="22"/>
          <w:szCs w:val="22"/>
        </w:rPr>
        <w:t xml:space="preserve"> Peters</w:t>
      </w:r>
      <w:r w:rsidR="0005654F" w:rsidRPr="0005654F">
        <w:rPr>
          <w:sz w:val="22"/>
          <w:szCs w:val="22"/>
          <w:vertAlign w:val="superscript"/>
        </w:rPr>
        <w:t>23*</w:t>
      </w:r>
      <w:r w:rsidR="0005654F">
        <w:rPr>
          <w:sz w:val="22"/>
          <w:szCs w:val="22"/>
        </w:rPr>
        <w:t xml:space="preserve">, </w:t>
      </w:r>
      <w:r w:rsidR="00F750BF" w:rsidRPr="00F750BF">
        <w:rPr>
          <w:sz w:val="22"/>
          <w:szCs w:val="22"/>
        </w:rPr>
        <w:t>Philippe Rocca-Serra</w:t>
      </w:r>
      <w:r w:rsidR="00F750BF">
        <w:rPr>
          <w:sz w:val="22"/>
          <w:szCs w:val="22"/>
          <w:vertAlign w:val="superscript"/>
        </w:rPr>
        <w:t>14</w:t>
      </w:r>
      <w:r w:rsidR="00F750BF">
        <w:rPr>
          <w:sz w:val="22"/>
          <w:szCs w:val="22"/>
        </w:rPr>
        <w:t xml:space="preserve">, </w:t>
      </w:r>
      <w:r w:rsidR="00F750BF" w:rsidRPr="00F750BF">
        <w:rPr>
          <w:sz w:val="22"/>
          <w:szCs w:val="22"/>
        </w:rPr>
        <w:t>Alan Ruttenberg</w:t>
      </w:r>
      <w:r w:rsidR="00F750BF" w:rsidRPr="00F750BF">
        <w:rPr>
          <w:sz w:val="22"/>
          <w:szCs w:val="22"/>
          <w:vertAlign w:val="superscript"/>
        </w:rPr>
        <w:t>17</w:t>
      </w:r>
      <w:r w:rsidR="00F750BF">
        <w:rPr>
          <w:sz w:val="22"/>
          <w:szCs w:val="22"/>
        </w:rPr>
        <w:t xml:space="preserve">, </w:t>
      </w:r>
      <w:r w:rsidR="00F750BF" w:rsidRPr="00F750BF">
        <w:rPr>
          <w:sz w:val="22"/>
          <w:szCs w:val="22"/>
        </w:rPr>
        <w:t>Susanna-Assunta Sansone</w:t>
      </w:r>
      <w:r w:rsidR="00F750BF" w:rsidRPr="00F750BF">
        <w:rPr>
          <w:sz w:val="22"/>
          <w:szCs w:val="22"/>
          <w:vertAlign w:val="superscript"/>
        </w:rPr>
        <w:t>14</w:t>
      </w:r>
      <w:r w:rsidR="00F750BF">
        <w:rPr>
          <w:sz w:val="22"/>
          <w:szCs w:val="22"/>
        </w:rPr>
        <w:t xml:space="preserve">, </w:t>
      </w:r>
      <w:r w:rsidR="00F750BF" w:rsidRPr="00F750BF">
        <w:rPr>
          <w:sz w:val="22"/>
          <w:szCs w:val="22"/>
        </w:rPr>
        <w:t>Richard H. Scheuermann</w:t>
      </w:r>
      <w:r w:rsidR="00F750BF" w:rsidRPr="00F750BF">
        <w:rPr>
          <w:sz w:val="22"/>
          <w:szCs w:val="22"/>
          <w:vertAlign w:val="superscript"/>
        </w:rPr>
        <w:t>24</w:t>
      </w:r>
      <w:r w:rsidR="00F750BF">
        <w:rPr>
          <w:sz w:val="22"/>
          <w:szCs w:val="22"/>
        </w:rPr>
        <w:t xml:space="preserve">, </w:t>
      </w:r>
      <w:r w:rsidR="00F750BF" w:rsidRPr="00F750BF">
        <w:rPr>
          <w:sz w:val="22"/>
          <w:szCs w:val="22"/>
        </w:rPr>
        <w:t>Daniel Schober</w:t>
      </w:r>
      <w:r w:rsidR="00F750BF" w:rsidRPr="00F750BF">
        <w:rPr>
          <w:sz w:val="22"/>
          <w:szCs w:val="22"/>
          <w:vertAlign w:val="superscript"/>
        </w:rPr>
        <w:t>25</w:t>
      </w:r>
      <w:r w:rsidR="00F750BF">
        <w:rPr>
          <w:sz w:val="22"/>
          <w:szCs w:val="22"/>
        </w:rPr>
        <w:t xml:space="preserve">, </w:t>
      </w:r>
      <w:r w:rsidR="00DE37A5" w:rsidRPr="00DE37A5">
        <w:rPr>
          <w:sz w:val="22"/>
          <w:szCs w:val="22"/>
        </w:rPr>
        <w:t>Barry Smith</w:t>
      </w:r>
      <w:r w:rsidR="009F6EB0" w:rsidRPr="009F6EB0">
        <w:rPr>
          <w:sz w:val="22"/>
          <w:szCs w:val="22"/>
          <w:vertAlign w:val="superscript"/>
        </w:rPr>
        <w:t>17</w:t>
      </w:r>
      <w:r w:rsidR="009F6EB0">
        <w:rPr>
          <w:sz w:val="22"/>
          <w:szCs w:val="22"/>
        </w:rPr>
        <w:t xml:space="preserve">, </w:t>
      </w:r>
      <w:r w:rsidR="009F6EB0" w:rsidRPr="009F6EB0">
        <w:rPr>
          <w:sz w:val="22"/>
          <w:szCs w:val="22"/>
        </w:rPr>
        <w:t>Larisa N. Soldatova</w:t>
      </w:r>
      <w:r w:rsidR="009F6EB0" w:rsidRPr="009F6EB0">
        <w:rPr>
          <w:sz w:val="22"/>
          <w:szCs w:val="22"/>
          <w:vertAlign w:val="superscript"/>
        </w:rPr>
        <w:t>26</w:t>
      </w:r>
      <w:r w:rsidR="009F6EB0">
        <w:rPr>
          <w:sz w:val="22"/>
          <w:szCs w:val="22"/>
        </w:rPr>
        <w:t xml:space="preserve">, </w:t>
      </w:r>
      <w:r w:rsidR="00526D6D" w:rsidRPr="00526D6D">
        <w:rPr>
          <w:sz w:val="22"/>
          <w:szCs w:val="22"/>
        </w:rPr>
        <w:t>Christian J. Stoeckert Jr.</w:t>
      </w:r>
      <w:r w:rsidR="00526D6D" w:rsidRPr="00526D6D">
        <w:rPr>
          <w:sz w:val="22"/>
          <w:szCs w:val="22"/>
          <w:vertAlign w:val="superscript"/>
        </w:rPr>
        <w:t>20</w:t>
      </w:r>
      <w:r w:rsidR="00526D6D">
        <w:rPr>
          <w:sz w:val="22"/>
          <w:szCs w:val="22"/>
        </w:rPr>
        <w:t xml:space="preserve">, </w:t>
      </w:r>
      <w:r w:rsidR="005D7CB8" w:rsidRPr="005D7CB8">
        <w:rPr>
          <w:sz w:val="22"/>
          <w:szCs w:val="22"/>
        </w:rPr>
        <w:t>Chris F Taylor</w:t>
      </w:r>
      <w:r w:rsidR="005D7CB8" w:rsidRPr="005D7CB8">
        <w:rPr>
          <w:sz w:val="22"/>
          <w:szCs w:val="22"/>
          <w:vertAlign w:val="superscript"/>
        </w:rPr>
        <w:t>19</w:t>
      </w:r>
      <w:r w:rsidR="005D7CB8">
        <w:rPr>
          <w:sz w:val="22"/>
          <w:szCs w:val="22"/>
        </w:rPr>
        <w:t xml:space="preserve">, </w:t>
      </w:r>
      <w:r w:rsidR="005D7CB8" w:rsidRPr="005D7CB8">
        <w:rPr>
          <w:sz w:val="22"/>
          <w:szCs w:val="22"/>
        </w:rPr>
        <w:t>Carlo Torniai</w:t>
      </w:r>
      <w:ins w:id="0" w:author="Randi Vita" w:date="2016-03-02T10:12:00Z">
        <w:r w:rsidR="006B36A4">
          <w:rPr>
            <w:sz w:val="22"/>
            <w:szCs w:val="22"/>
            <w:vertAlign w:val="superscript"/>
          </w:rPr>
          <w:t>4</w:t>
        </w:r>
      </w:ins>
      <w:del w:id="1" w:author="Randi Vita" w:date="2016-03-02T10:12:00Z">
        <w:r w:rsidR="005D7CB8" w:rsidRPr="005D7CB8" w:rsidDel="006B36A4">
          <w:rPr>
            <w:sz w:val="22"/>
            <w:szCs w:val="22"/>
            <w:vertAlign w:val="superscript"/>
          </w:rPr>
          <w:delText>27</w:delText>
        </w:r>
      </w:del>
      <w:r w:rsidR="005D7CB8">
        <w:rPr>
          <w:sz w:val="22"/>
          <w:szCs w:val="22"/>
        </w:rPr>
        <w:t xml:space="preserve">, </w:t>
      </w:r>
      <w:r w:rsidR="005D7CB8" w:rsidRPr="005D7CB8">
        <w:rPr>
          <w:sz w:val="22"/>
          <w:szCs w:val="22"/>
        </w:rPr>
        <w:t>Jessica A. Turner</w:t>
      </w:r>
      <w:r w:rsidR="005D7CB8" w:rsidRPr="005D7CB8">
        <w:rPr>
          <w:sz w:val="22"/>
          <w:szCs w:val="22"/>
          <w:vertAlign w:val="superscript"/>
        </w:rPr>
        <w:t>2</w:t>
      </w:r>
      <w:ins w:id="2" w:author="Randi Vita" w:date="2016-03-02T10:13:00Z">
        <w:r w:rsidR="006B36A4">
          <w:rPr>
            <w:sz w:val="22"/>
            <w:szCs w:val="22"/>
            <w:vertAlign w:val="superscript"/>
          </w:rPr>
          <w:t>7</w:t>
        </w:r>
      </w:ins>
      <w:del w:id="3" w:author="Randi Vita" w:date="2016-03-02T10:13:00Z">
        <w:r w:rsidR="005D7CB8" w:rsidRPr="005D7CB8" w:rsidDel="006B36A4">
          <w:rPr>
            <w:sz w:val="22"/>
            <w:szCs w:val="22"/>
            <w:vertAlign w:val="superscript"/>
          </w:rPr>
          <w:delText>8</w:delText>
        </w:r>
      </w:del>
      <w:r w:rsidR="005D7CB8">
        <w:rPr>
          <w:sz w:val="22"/>
          <w:szCs w:val="22"/>
        </w:rPr>
        <w:t xml:space="preserve">, </w:t>
      </w:r>
      <w:r w:rsidR="003F1F30" w:rsidRPr="003F1F30">
        <w:rPr>
          <w:sz w:val="22"/>
          <w:szCs w:val="22"/>
        </w:rPr>
        <w:t>Randi Vita</w:t>
      </w:r>
      <w:r w:rsidR="003F1F30" w:rsidRPr="003F1F30">
        <w:rPr>
          <w:sz w:val="22"/>
          <w:szCs w:val="22"/>
          <w:vertAlign w:val="superscript"/>
        </w:rPr>
        <w:t>23</w:t>
      </w:r>
      <w:r w:rsidR="003F1F30">
        <w:rPr>
          <w:sz w:val="22"/>
          <w:szCs w:val="22"/>
        </w:rPr>
        <w:t xml:space="preserve">, </w:t>
      </w:r>
      <w:r w:rsidR="003F1F30" w:rsidRPr="003F1F30">
        <w:rPr>
          <w:sz w:val="22"/>
          <w:szCs w:val="22"/>
        </w:rPr>
        <w:t>Patricia L. Whetzel</w:t>
      </w:r>
      <w:r w:rsidR="003F1F30" w:rsidRPr="003F1F30">
        <w:rPr>
          <w:sz w:val="22"/>
          <w:szCs w:val="22"/>
          <w:vertAlign w:val="superscript"/>
        </w:rPr>
        <w:t>1</w:t>
      </w:r>
      <w:r w:rsidR="003F1F30">
        <w:rPr>
          <w:sz w:val="22"/>
          <w:szCs w:val="22"/>
        </w:rPr>
        <w:t xml:space="preserve">, </w:t>
      </w:r>
      <w:proofErr w:type="spellStart"/>
      <w:r w:rsidR="003F1F30" w:rsidRPr="003F1F30">
        <w:rPr>
          <w:sz w:val="22"/>
          <w:szCs w:val="22"/>
        </w:rPr>
        <w:t>Jie</w:t>
      </w:r>
      <w:proofErr w:type="spellEnd"/>
      <w:r w:rsidR="003F1F30" w:rsidRPr="003F1F30">
        <w:rPr>
          <w:sz w:val="22"/>
          <w:szCs w:val="22"/>
        </w:rPr>
        <w:t xml:space="preserve"> Zheng</w:t>
      </w:r>
      <w:r w:rsidR="003F1F30" w:rsidRPr="003F1F30">
        <w:rPr>
          <w:sz w:val="22"/>
          <w:szCs w:val="22"/>
          <w:vertAlign w:val="superscript"/>
        </w:rPr>
        <w:t>20</w:t>
      </w:r>
    </w:p>
    <w:p w:rsidR="00151D5B" w:rsidRDefault="00151D5B" w:rsidP="00A76915">
      <w:pPr>
        <w:pStyle w:val="Authorname"/>
        <w:jc w:val="both"/>
        <w:rPr>
          <w:rFonts w:ascii="Times New Roman" w:hAnsi="Times New Roman"/>
          <w:i w:val="0"/>
          <w:sz w:val="22"/>
          <w:szCs w:val="22"/>
        </w:rPr>
      </w:pPr>
      <w:r w:rsidRPr="00151D5B">
        <w:rPr>
          <w:rFonts w:ascii="Times New Roman" w:hAnsi="Times New Roman"/>
          <w:i w:val="0"/>
          <w:sz w:val="22"/>
          <w:szCs w:val="22"/>
          <w:vertAlign w:val="superscript"/>
        </w:rPr>
        <w:t>1</w:t>
      </w:r>
      <w:r w:rsidRPr="00151D5B">
        <w:rPr>
          <w:rFonts w:ascii="Times New Roman" w:hAnsi="Times New Roman"/>
          <w:i w:val="0"/>
          <w:sz w:val="22"/>
          <w:szCs w:val="22"/>
        </w:rPr>
        <w:t>University of California, San Diego</w:t>
      </w:r>
      <w:r>
        <w:rPr>
          <w:rFonts w:ascii="Times New Roman" w:hAnsi="Times New Roman"/>
          <w:i w:val="0"/>
          <w:sz w:val="22"/>
          <w:szCs w:val="22"/>
        </w:rPr>
        <w:t>,</w:t>
      </w:r>
      <w:r w:rsidRPr="00151D5B">
        <w:t xml:space="preserve"> </w:t>
      </w:r>
      <w:r w:rsidRPr="00151D5B">
        <w:rPr>
          <w:rFonts w:ascii="Times New Roman" w:hAnsi="Times New Roman"/>
          <w:i w:val="0"/>
          <w:sz w:val="22"/>
          <w:szCs w:val="22"/>
        </w:rPr>
        <w:t>La Jolla</w:t>
      </w:r>
      <w:r>
        <w:rPr>
          <w:rFonts w:ascii="Times New Roman" w:hAnsi="Times New Roman"/>
          <w:i w:val="0"/>
          <w:sz w:val="22"/>
          <w:szCs w:val="22"/>
        </w:rPr>
        <w:t>, California, USA</w:t>
      </w:r>
    </w:p>
    <w:p w:rsidR="00151D5B" w:rsidRDefault="00151D5B" w:rsidP="00A76915">
      <w:pPr>
        <w:pStyle w:val="Authorname"/>
        <w:jc w:val="both"/>
        <w:rPr>
          <w:rFonts w:ascii="Times New Roman" w:hAnsi="Times New Roman"/>
          <w:i w:val="0"/>
          <w:sz w:val="22"/>
          <w:szCs w:val="22"/>
        </w:rPr>
      </w:pPr>
      <w:r w:rsidRPr="00151D5B">
        <w:rPr>
          <w:rFonts w:ascii="Times New Roman" w:hAnsi="Times New Roman"/>
          <w:i w:val="0"/>
          <w:sz w:val="22"/>
          <w:szCs w:val="22"/>
          <w:vertAlign w:val="superscript"/>
        </w:rPr>
        <w:t>2</w:t>
      </w:r>
      <w:r w:rsidR="00D74C2B" w:rsidRPr="00D74C2B">
        <w:rPr>
          <w:rFonts w:ascii="Times New Roman" w:hAnsi="Times New Roman"/>
          <w:i w:val="0"/>
          <w:sz w:val="22"/>
          <w:szCs w:val="22"/>
        </w:rPr>
        <w:t>British Columbia Cancer Research Centre</w:t>
      </w:r>
      <w:r>
        <w:rPr>
          <w:rFonts w:ascii="Times New Roman" w:hAnsi="Times New Roman"/>
          <w:i w:val="0"/>
          <w:sz w:val="22"/>
          <w:szCs w:val="22"/>
        </w:rPr>
        <w:t xml:space="preserve">, </w:t>
      </w:r>
      <w:r w:rsidRPr="00151D5B">
        <w:rPr>
          <w:rFonts w:ascii="Times New Roman" w:hAnsi="Times New Roman"/>
          <w:i w:val="0"/>
          <w:sz w:val="22"/>
          <w:szCs w:val="22"/>
        </w:rPr>
        <w:t>Vancouver</w:t>
      </w:r>
      <w:r>
        <w:rPr>
          <w:rFonts w:ascii="Times New Roman" w:hAnsi="Times New Roman"/>
          <w:i w:val="0"/>
          <w:sz w:val="22"/>
          <w:szCs w:val="22"/>
        </w:rPr>
        <w:t>, British Columbia, Canada</w:t>
      </w:r>
    </w:p>
    <w:p w:rsidR="00151D5B" w:rsidRDefault="00151D5B" w:rsidP="00A76915">
      <w:pPr>
        <w:pStyle w:val="Authorname"/>
        <w:jc w:val="both"/>
        <w:rPr>
          <w:rFonts w:ascii="Times New Roman" w:hAnsi="Times New Roman"/>
          <w:i w:val="0"/>
          <w:sz w:val="22"/>
          <w:szCs w:val="22"/>
        </w:rPr>
      </w:pPr>
      <w:r w:rsidRPr="00151D5B">
        <w:rPr>
          <w:rFonts w:ascii="Times New Roman" w:hAnsi="Times New Roman"/>
          <w:i w:val="0"/>
          <w:sz w:val="22"/>
          <w:szCs w:val="22"/>
          <w:vertAlign w:val="superscript"/>
        </w:rPr>
        <w:t>3</w:t>
      </w:r>
      <w:r w:rsidRPr="00151D5B">
        <w:rPr>
          <w:rFonts w:ascii="Times New Roman" w:hAnsi="Times New Roman"/>
          <w:i w:val="0"/>
          <w:sz w:val="22"/>
          <w:szCs w:val="22"/>
        </w:rPr>
        <w:t>University of Arkansas for Medical Sciences</w:t>
      </w:r>
      <w:r>
        <w:rPr>
          <w:rFonts w:ascii="Times New Roman" w:hAnsi="Times New Roman"/>
          <w:i w:val="0"/>
          <w:sz w:val="22"/>
          <w:szCs w:val="22"/>
        </w:rPr>
        <w:t xml:space="preserve">, </w:t>
      </w:r>
      <w:r w:rsidRPr="00151D5B">
        <w:rPr>
          <w:rFonts w:ascii="Times New Roman" w:hAnsi="Times New Roman"/>
          <w:i w:val="0"/>
          <w:sz w:val="22"/>
          <w:szCs w:val="22"/>
        </w:rPr>
        <w:t>Little Rock</w:t>
      </w:r>
      <w:r>
        <w:rPr>
          <w:rFonts w:ascii="Times New Roman" w:hAnsi="Times New Roman"/>
          <w:i w:val="0"/>
          <w:sz w:val="22"/>
          <w:szCs w:val="22"/>
        </w:rPr>
        <w:t>, Arkansas, USA</w:t>
      </w:r>
    </w:p>
    <w:p w:rsidR="00151D5B" w:rsidRDefault="00151D5B" w:rsidP="00A76915">
      <w:pPr>
        <w:pStyle w:val="Authorname"/>
        <w:jc w:val="both"/>
        <w:rPr>
          <w:rFonts w:ascii="Times New Roman" w:hAnsi="Times New Roman"/>
          <w:i w:val="0"/>
          <w:sz w:val="22"/>
          <w:szCs w:val="22"/>
        </w:rPr>
      </w:pPr>
      <w:r w:rsidRPr="00151D5B">
        <w:rPr>
          <w:rFonts w:ascii="Times New Roman" w:hAnsi="Times New Roman"/>
          <w:i w:val="0"/>
          <w:sz w:val="22"/>
          <w:szCs w:val="22"/>
          <w:vertAlign w:val="superscript"/>
        </w:rPr>
        <w:t>4</w:t>
      </w:r>
      <w:r w:rsidRPr="00151D5B">
        <w:rPr>
          <w:rFonts w:ascii="Times New Roman" w:hAnsi="Times New Roman"/>
          <w:i w:val="0"/>
          <w:sz w:val="22"/>
          <w:szCs w:val="22"/>
        </w:rPr>
        <w:t>Oregon Health &amp; Science University</w:t>
      </w:r>
      <w:r>
        <w:rPr>
          <w:rFonts w:ascii="Times New Roman" w:hAnsi="Times New Roman"/>
          <w:i w:val="0"/>
          <w:sz w:val="22"/>
          <w:szCs w:val="22"/>
        </w:rPr>
        <w:t xml:space="preserve">, </w:t>
      </w:r>
      <w:r w:rsidRPr="00151D5B">
        <w:rPr>
          <w:rFonts w:ascii="Times New Roman" w:hAnsi="Times New Roman"/>
          <w:i w:val="0"/>
          <w:sz w:val="22"/>
          <w:szCs w:val="22"/>
        </w:rPr>
        <w:t>Portland</w:t>
      </w:r>
      <w:r>
        <w:rPr>
          <w:rFonts w:ascii="Times New Roman" w:hAnsi="Times New Roman"/>
          <w:i w:val="0"/>
          <w:sz w:val="22"/>
          <w:szCs w:val="22"/>
        </w:rPr>
        <w:t>, Oregon, USA</w:t>
      </w:r>
    </w:p>
    <w:p w:rsidR="00151D5B" w:rsidRDefault="00151D5B" w:rsidP="00A76915">
      <w:pPr>
        <w:pStyle w:val="Authorname"/>
        <w:jc w:val="both"/>
        <w:rPr>
          <w:rFonts w:ascii="Times New Roman" w:hAnsi="Times New Roman"/>
          <w:i w:val="0"/>
          <w:sz w:val="22"/>
          <w:szCs w:val="22"/>
        </w:rPr>
      </w:pPr>
      <w:r w:rsidRPr="00151D5B">
        <w:rPr>
          <w:i w:val="0"/>
          <w:vertAlign w:val="superscript"/>
        </w:rPr>
        <w:t>†</w:t>
      </w:r>
      <w:r w:rsidRPr="00151D5B">
        <w:rPr>
          <w:rFonts w:ascii="Times New Roman" w:hAnsi="Times New Roman"/>
          <w:i w:val="0"/>
          <w:sz w:val="22"/>
          <w:szCs w:val="22"/>
        </w:rPr>
        <w:t>Deceased</w:t>
      </w:r>
    </w:p>
    <w:p w:rsidR="008D2F39" w:rsidRDefault="008D2F39" w:rsidP="00A76915">
      <w:pPr>
        <w:pStyle w:val="Authorname"/>
        <w:jc w:val="both"/>
        <w:rPr>
          <w:rFonts w:ascii="Times New Roman" w:hAnsi="Times New Roman"/>
          <w:i w:val="0"/>
          <w:sz w:val="22"/>
          <w:szCs w:val="22"/>
        </w:rPr>
      </w:pPr>
      <w:r w:rsidRPr="008D2F39">
        <w:rPr>
          <w:rFonts w:ascii="Times New Roman" w:hAnsi="Times New Roman"/>
          <w:i w:val="0"/>
          <w:sz w:val="22"/>
          <w:szCs w:val="22"/>
          <w:vertAlign w:val="superscript"/>
        </w:rPr>
        <w:t>5</w:t>
      </w:r>
      <w:r w:rsidRPr="008D2F39">
        <w:rPr>
          <w:rFonts w:ascii="Times New Roman" w:hAnsi="Times New Roman"/>
          <w:i w:val="0"/>
          <w:sz w:val="22"/>
          <w:szCs w:val="22"/>
        </w:rPr>
        <w:t>University of Maryland School of Medicine</w:t>
      </w:r>
      <w:r>
        <w:rPr>
          <w:rFonts w:ascii="Times New Roman" w:hAnsi="Times New Roman"/>
          <w:i w:val="0"/>
          <w:sz w:val="22"/>
          <w:szCs w:val="22"/>
        </w:rPr>
        <w:t xml:space="preserve">, </w:t>
      </w:r>
      <w:r w:rsidRPr="008D2F39">
        <w:rPr>
          <w:rFonts w:ascii="Times New Roman" w:hAnsi="Times New Roman"/>
          <w:i w:val="0"/>
          <w:sz w:val="22"/>
          <w:szCs w:val="22"/>
        </w:rPr>
        <w:t>Baltimore</w:t>
      </w:r>
      <w:r>
        <w:rPr>
          <w:rFonts w:ascii="Times New Roman" w:hAnsi="Times New Roman"/>
          <w:i w:val="0"/>
          <w:sz w:val="22"/>
          <w:szCs w:val="22"/>
        </w:rPr>
        <w:t>, Maryland, USA</w:t>
      </w:r>
    </w:p>
    <w:p w:rsidR="008D2F39" w:rsidRDefault="008D2F39" w:rsidP="00A76915">
      <w:pPr>
        <w:pStyle w:val="Authorname"/>
        <w:jc w:val="both"/>
        <w:rPr>
          <w:rFonts w:ascii="Times New Roman" w:hAnsi="Times New Roman"/>
          <w:i w:val="0"/>
          <w:sz w:val="22"/>
          <w:szCs w:val="22"/>
        </w:rPr>
      </w:pPr>
      <w:r w:rsidRPr="006B36A4">
        <w:rPr>
          <w:rFonts w:ascii="Times New Roman" w:hAnsi="Times New Roman"/>
          <w:i w:val="0"/>
          <w:sz w:val="22"/>
          <w:szCs w:val="22"/>
          <w:vertAlign w:val="superscript"/>
        </w:rPr>
        <w:t>6</w:t>
      </w:r>
      <w:r w:rsidRPr="006B36A4">
        <w:rPr>
          <w:rFonts w:ascii="Times New Roman" w:hAnsi="Times New Roman"/>
          <w:i w:val="0"/>
          <w:sz w:val="22"/>
          <w:szCs w:val="22"/>
        </w:rPr>
        <w:t>Thermo Fisher Scientific, Carlsbad, California, USA</w:t>
      </w:r>
    </w:p>
    <w:p w:rsidR="008D2F39" w:rsidRDefault="008D2F39" w:rsidP="00A76915">
      <w:pPr>
        <w:pStyle w:val="Authorname"/>
        <w:jc w:val="both"/>
        <w:rPr>
          <w:rFonts w:ascii="Times New Roman" w:hAnsi="Times New Roman"/>
          <w:i w:val="0"/>
          <w:sz w:val="22"/>
          <w:szCs w:val="22"/>
        </w:rPr>
      </w:pPr>
      <w:r w:rsidRPr="008D2F39">
        <w:rPr>
          <w:rFonts w:ascii="Times New Roman" w:hAnsi="Times New Roman"/>
          <w:i w:val="0"/>
          <w:sz w:val="22"/>
          <w:szCs w:val="22"/>
          <w:vertAlign w:val="superscript"/>
        </w:rPr>
        <w:t>7</w:t>
      </w:r>
      <w:r w:rsidRPr="008D2F39">
        <w:rPr>
          <w:rFonts w:ascii="Times New Roman" w:hAnsi="Times New Roman"/>
          <w:i w:val="0"/>
          <w:sz w:val="22"/>
          <w:szCs w:val="22"/>
        </w:rPr>
        <w:t>Simon Fraser University</w:t>
      </w:r>
      <w:r>
        <w:rPr>
          <w:rFonts w:ascii="Times New Roman" w:hAnsi="Times New Roman"/>
          <w:i w:val="0"/>
          <w:sz w:val="22"/>
          <w:szCs w:val="22"/>
        </w:rPr>
        <w:t xml:space="preserve">, </w:t>
      </w:r>
      <w:r w:rsidRPr="008D2F39">
        <w:rPr>
          <w:rFonts w:ascii="Times New Roman" w:hAnsi="Times New Roman"/>
          <w:i w:val="0"/>
          <w:sz w:val="22"/>
          <w:szCs w:val="22"/>
        </w:rPr>
        <w:t>Burnaby</w:t>
      </w:r>
      <w:r>
        <w:rPr>
          <w:rFonts w:ascii="Times New Roman" w:hAnsi="Times New Roman"/>
          <w:i w:val="0"/>
          <w:sz w:val="22"/>
          <w:szCs w:val="22"/>
        </w:rPr>
        <w:t>,</w:t>
      </w:r>
      <w:r w:rsidRPr="008D2F39">
        <w:rPr>
          <w:rFonts w:ascii="Times New Roman" w:hAnsi="Times New Roman"/>
          <w:i w:val="0"/>
          <w:sz w:val="22"/>
          <w:szCs w:val="22"/>
        </w:rPr>
        <w:t xml:space="preserve"> </w:t>
      </w:r>
      <w:r>
        <w:rPr>
          <w:rFonts w:ascii="Times New Roman" w:hAnsi="Times New Roman"/>
          <w:i w:val="0"/>
          <w:sz w:val="22"/>
          <w:szCs w:val="22"/>
        </w:rPr>
        <w:t>British Columbia, Canada</w:t>
      </w:r>
    </w:p>
    <w:p w:rsidR="008D2F39" w:rsidRDefault="008D2F39" w:rsidP="00A76915">
      <w:pPr>
        <w:pStyle w:val="Authorname"/>
        <w:jc w:val="both"/>
        <w:rPr>
          <w:rFonts w:ascii="Times New Roman" w:hAnsi="Times New Roman"/>
          <w:i w:val="0"/>
          <w:sz w:val="22"/>
          <w:szCs w:val="22"/>
        </w:rPr>
      </w:pPr>
      <w:r w:rsidRPr="008D2F39">
        <w:rPr>
          <w:rFonts w:ascii="Times New Roman" w:hAnsi="Times New Roman"/>
          <w:i w:val="0"/>
          <w:sz w:val="22"/>
          <w:szCs w:val="22"/>
          <w:vertAlign w:val="superscript"/>
        </w:rPr>
        <w:t>8</w:t>
      </w:r>
      <w:r w:rsidRPr="008D2F39">
        <w:rPr>
          <w:rFonts w:ascii="Times New Roman" w:hAnsi="Times New Roman"/>
          <w:i w:val="0"/>
          <w:sz w:val="22"/>
          <w:szCs w:val="22"/>
        </w:rPr>
        <w:t xml:space="preserve">The </w:t>
      </w:r>
      <w:proofErr w:type="spellStart"/>
      <w:r w:rsidRPr="008D2F39">
        <w:rPr>
          <w:rFonts w:ascii="Times New Roman" w:hAnsi="Times New Roman"/>
          <w:i w:val="0"/>
          <w:sz w:val="22"/>
          <w:szCs w:val="22"/>
        </w:rPr>
        <w:t>Vrije</w:t>
      </w:r>
      <w:proofErr w:type="spellEnd"/>
      <w:r w:rsidRPr="008D2F39">
        <w:rPr>
          <w:rFonts w:ascii="Times New Roman" w:hAnsi="Times New Roman"/>
          <w:i w:val="0"/>
          <w:sz w:val="22"/>
          <w:szCs w:val="22"/>
        </w:rPr>
        <w:t xml:space="preserve"> </w:t>
      </w:r>
      <w:proofErr w:type="spellStart"/>
      <w:r w:rsidRPr="008D2F39">
        <w:rPr>
          <w:rFonts w:ascii="Times New Roman" w:hAnsi="Times New Roman"/>
          <w:i w:val="0"/>
          <w:sz w:val="22"/>
          <w:szCs w:val="22"/>
        </w:rPr>
        <w:t>Universiteit</w:t>
      </w:r>
      <w:proofErr w:type="spellEnd"/>
      <w:r w:rsidRPr="008D2F39">
        <w:rPr>
          <w:rFonts w:ascii="Times New Roman" w:hAnsi="Times New Roman"/>
          <w:i w:val="0"/>
          <w:sz w:val="22"/>
          <w:szCs w:val="22"/>
        </w:rPr>
        <w:t xml:space="preserve"> Brussel</w:t>
      </w:r>
      <w:r>
        <w:rPr>
          <w:rFonts w:ascii="Times New Roman" w:hAnsi="Times New Roman"/>
          <w:i w:val="0"/>
          <w:sz w:val="22"/>
          <w:szCs w:val="22"/>
        </w:rPr>
        <w:t xml:space="preserve">, </w:t>
      </w:r>
      <w:r w:rsidRPr="008D2F39">
        <w:rPr>
          <w:rFonts w:ascii="Times New Roman" w:hAnsi="Times New Roman"/>
          <w:i w:val="0"/>
          <w:sz w:val="22"/>
          <w:szCs w:val="22"/>
        </w:rPr>
        <w:t>Ixelles</w:t>
      </w:r>
      <w:r>
        <w:rPr>
          <w:rFonts w:ascii="Times New Roman" w:hAnsi="Times New Roman"/>
          <w:i w:val="0"/>
          <w:sz w:val="22"/>
          <w:szCs w:val="22"/>
        </w:rPr>
        <w:t xml:space="preserve">, </w:t>
      </w:r>
      <w:r w:rsidRPr="008D2F39">
        <w:rPr>
          <w:rFonts w:ascii="Times New Roman" w:hAnsi="Times New Roman"/>
          <w:i w:val="0"/>
          <w:sz w:val="22"/>
          <w:szCs w:val="22"/>
        </w:rPr>
        <w:t>Brussels</w:t>
      </w:r>
      <w:r>
        <w:rPr>
          <w:rFonts w:ascii="Times New Roman" w:hAnsi="Times New Roman"/>
          <w:i w:val="0"/>
          <w:sz w:val="22"/>
          <w:szCs w:val="22"/>
        </w:rPr>
        <w:t xml:space="preserve">, </w:t>
      </w:r>
      <w:r w:rsidRPr="008D2F39">
        <w:rPr>
          <w:rFonts w:ascii="Times New Roman" w:hAnsi="Times New Roman"/>
          <w:i w:val="0"/>
          <w:sz w:val="22"/>
          <w:szCs w:val="22"/>
        </w:rPr>
        <w:t>Belgium</w:t>
      </w:r>
    </w:p>
    <w:p w:rsidR="008D2F39" w:rsidRDefault="008D2F39" w:rsidP="00A76915">
      <w:pPr>
        <w:pStyle w:val="Authorname"/>
        <w:jc w:val="both"/>
        <w:rPr>
          <w:rFonts w:ascii="Times New Roman" w:hAnsi="Times New Roman"/>
          <w:i w:val="0"/>
          <w:sz w:val="22"/>
          <w:szCs w:val="22"/>
        </w:rPr>
      </w:pPr>
      <w:r w:rsidRPr="007E7C80">
        <w:rPr>
          <w:rFonts w:ascii="Times New Roman" w:hAnsi="Times New Roman"/>
          <w:i w:val="0"/>
          <w:sz w:val="22"/>
          <w:szCs w:val="22"/>
          <w:vertAlign w:val="superscript"/>
        </w:rPr>
        <w:t>9</w:t>
      </w:r>
      <w:r w:rsidR="007E7C80" w:rsidRPr="007E7C80">
        <w:rPr>
          <w:rFonts w:ascii="Times New Roman" w:hAnsi="Times New Roman"/>
          <w:i w:val="0"/>
          <w:sz w:val="22"/>
          <w:szCs w:val="22"/>
        </w:rPr>
        <w:t>Stanford University</w:t>
      </w:r>
      <w:r w:rsidR="007E7C80">
        <w:rPr>
          <w:rFonts w:ascii="Times New Roman" w:hAnsi="Times New Roman"/>
          <w:i w:val="0"/>
          <w:sz w:val="22"/>
          <w:szCs w:val="22"/>
        </w:rPr>
        <w:t xml:space="preserve">, </w:t>
      </w:r>
      <w:r w:rsidR="007E7C80" w:rsidRPr="007E7C80">
        <w:rPr>
          <w:rFonts w:ascii="Times New Roman" w:hAnsi="Times New Roman"/>
          <w:i w:val="0"/>
          <w:sz w:val="22"/>
          <w:szCs w:val="22"/>
        </w:rPr>
        <w:t>Stanford</w:t>
      </w:r>
      <w:r w:rsidR="007E7C80">
        <w:rPr>
          <w:rFonts w:ascii="Times New Roman" w:hAnsi="Times New Roman"/>
          <w:i w:val="0"/>
          <w:sz w:val="22"/>
          <w:szCs w:val="22"/>
        </w:rPr>
        <w:t>, California, USA</w:t>
      </w:r>
    </w:p>
    <w:p w:rsidR="007E7C80" w:rsidRDefault="007E7C80" w:rsidP="00A76915">
      <w:pPr>
        <w:pStyle w:val="Authorname"/>
        <w:jc w:val="both"/>
        <w:rPr>
          <w:rFonts w:ascii="Times New Roman" w:hAnsi="Times New Roman"/>
          <w:i w:val="0"/>
          <w:sz w:val="22"/>
          <w:szCs w:val="22"/>
        </w:rPr>
      </w:pPr>
      <w:r w:rsidRPr="006B36A4">
        <w:rPr>
          <w:rFonts w:ascii="Times New Roman" w:hAnsi="Times New Roman"/>
          <w:i w:val="0"/>
          <w:sz w:val="22"/>
          <w:szCs w:val="22"/>
          <w:vertAlign w:val="superscript"/>
        </w:rPr>
        <w:t>10</w:t>
      </w:r>
      <w:r w:rsidR="00706E1B" w:rsidRPr="006B36A4">
        <w:rPr>
          <w:rFonts w:ascii="Times New Roman" w:hAnsi="Times New Roman"/>
          <w:i w:val="0"/>
          <w:sz w:val="22"/>
          <w:szCs w:val="22"/>
        </w:rPr>
        <w:t>Ontology Workshop, LLC, Columbia, Maryland, USA</w:t>
      </w:r>
    </w:p>
    <w:p w:rsidR="00706E1B" w:rsidRDefault="00706E1B" w:rsidP="00A76915">
      <w:pPr>
        <w:pStyle w:val="Authorname"/>
        <w:jc w:val="both"/>
        <w:rPr>
          <w:rFonts w:ascii="Times New Roman" w:hAnsi="Times New Roman"/>
          <w:i w:val="0"/>
          <w:sz w:val="22"/>
          <w:szCs w:val="22"/>
        </w:rPr>
      </w:pPr>
      <w:r w:rsidRPr="00706E1B">
        <w:rPr>
          <w:rFonts w:ascii="Times New Roman" w:hAnsi="Times New Roman"/>
          <w:i w:val="0"/>
          <w:sz w:val="22"/>
          <w:szCs w:val="22"/>
          <w:vertAlign w:val="superscript"/>
        </w:rPr>
        <w:t>11</w:t>
      </w:r>
      <w:r w:rsidRPr="00706E1B">
        <w:rPr>
          <w:rFonts w:ascii="Times New Roman" w:hAnsi="Times New Roman"/>
          <w:i w:val="0"/>
          <w:sz w:val="22"/>
          <w:szCs w:val="22"/>
        </w:rPr>
        <w:t>National Toxicology Program, NIEHS, National Institutes of Health,</w:t>
      </w:r>
      <w:r>
        <w:rPr>
          <w:rFonts w:ascii="Times New Roman" w:hAnsi="Times New Roman"/>
          <w:i w:val="0"/>
          <w:sz w:val="22"/>
          <w:szCs w:val="22"/>
        </w:rPr>
        <w:t xml:space="preserve"> </w:t>
      </w:r>
      <w:r w:rsidRPr="00706E1B">
        <w:rPr>
          <w:rFonts w:ascii="Times New Roman" w:hAnsi="Times New Roman"/>
          <w:i w:val="0"/>
          <w:sz w:val="22"/>
          <w:szCs w:val="22"/>
        </w:rPr>
        <w:t>Research Triangle Park</w:t>
      </w:r>
      <w:r>
        <w:rPr>
          <w:rFonts w:ascii="Times New Roman" w:hAnsi="Times New Roman"/>
          <w:i w:val="0"/>
          <w:sz w:val="22"/>
          <w:szCs w:val="22"/>
        </w:rPr>
        <w:t>, North Carolina, USA</w:t>
      </w:r>
    </w:p>
    <w:p w:rsidR="00706E1B" w:rsidRDefault="00706E1B" w:rsidP="00A76915">
      <w:pPr>
        <w:pStyle w:val="Authorname"/>
        <w:jc w:val="both"/>
        <w:rPr>
          <w:rFonts w:ascii="Times New Roman" w:hAnsi="Times New Roman"/>
          <w:i w:val="0"/>
          <w:sz w:val="22"/>
          <w:szCs w:val="22"/>
        </w:rPr>
      </w:pPr>
      <w:r w:rsidRPr="00706E1B">
        <w:rPr>
          <w:rFonts w:ascii="Times New Roman" w:hAnsi="Times New Roman"/>
          <w:i w:val="0"/>
          <w:sz w:val="22"/>
          <w:szCs w:val="22"/>
          <w:vertAlign w:val="superscript"/>
        </w:rPr>
        <w:t>12</w:t>
      </w:r>
      <w:r w:rsidRPr="00706E1B">
        <w:rPr>
          <w:rFonts w:ascii="Times New Roman" w:hAnsi="Times New Roman"/>
          <w:i w:val="0"/>
          <w:sz w:val="22"/>
          <w:szCs w:val="22"/>
        </w:rPr>
        <w:t>Center for Biomedical Informatics and Information Technology, N</w:t>
      </w:r>
      <w:r>
        <w:rPr>
          <w:rFonts w:ascii="Times New Roman" w:hAnsi="Times New Roman"/>
          <w:i w:val="0"/>
          <w:sz w:val="22"/>
          <w:szCs w:val="22"/>
        </w:rPr>
        <w:t xml:space="preserve">ational Institutes of Health, </w:t>
      </w:r>
      <w:r w:rsidRPr="00706E1B">
        <w:rPr>
          <w:rFonts w:ascii="Times New Roman" w:hAnsi="Times New Roman"/>
          <w:i w:val="0"/>
          <w:sz w:val="22"/>
          <w:szCs w:val="22"/>
        </w:rPr>
        <w:t>Rockville</w:t>
      </w:r>
      <w:r>
        <w:rPr>
          <w:rFonts w:ascii="Times New Roman" w:hAnsi="Times New Roman"/>
          <w:i w:val="0"/>
          <w:sz w:val="22"/>
          <w:szCs w:val="22"/>
        </w:rPr>
        <w:t>, Maryland, USA</w:t>
      </w:r>
    </w:p>
    <w:p w:rsidR="00706E1B" w:rsidRDefault="00891B75" w:rsidP="00A76915">
      <w:pPr>
        <w:pStyle w:val="Authorname"/>
        <w:jc w:val="both"/>
        <w:rPr>
          <w:rFonts w:ascii="Times New Roman" w:hAnsi="Times New Roman"/>
          <w:i w:val="0"/>
          <w:sz w:val="22"/>
          <w:szCs w:val="22"/>
        </w:rPr>
      </w:pPr>
      <w:r w:rsidRPr="00891B75">
        <w:rPr>
          <w:rFonts w:ascii="Times New Roman" w:hAnsi="Times New Roman"/>
          <w:i w:val="0"/>
          <w:sz w:val="22"/>
          <w:szCs w:val="22"/>
          <w:vertAlign w:val="superscript"/>
        </w:rPr>
        <w:t>13</w:t>
      </w:r>
      <w:r w:rsidRPr="00891B75">
        <w:rPr>
          <w:rFonts w:ascii="Times New Roman" w:hAnsi="Times New Roman"/>
          <w:i w:val="0"/>
          <w:sz w:val="22"/>
          <w:szCs w:val="22"/>
        </w:rPr>
        <w:t>Royal Society of Chemistry</w:t>
      </w:r>
      <w:r>
        <w:rPr>
          <w:rFonts w:ascii="Times New Roman" w:hAnsi="Times New Roman"/>
          <w:i w:val="0"/>
          <w:sz w:val="22"/>
          <w:szCs w:val="22"/>
        </w:rPr>
        <w:t xml:space="preserve">, </w:t>
      </w:r>
      <w:r w:rsidRPr="00891B75">
        <w:rPr>
          <w:rFonts w:ascii="Times New Roman" w:hAnsi="Times New Roman"/>
          <w:i w:val="0"/>
          <w:sz w:val="22"/>
          <w:szCs w:val="22"/>
        </w:rPr>
        <w:t>Cambridge</w:t>
      </w:r>
      <w:r>
        <w:rPr>
          <w:rFonts w:ascii="Times New Roman" w:hAnsi="Times New Roman"/>
          <w:i w:val="0"/>
          <w:sz w:val="22"/>
          <w:szCs w:val="22"/>
        </w:rPr>
        <w:t xml:space="preserve">, </w:t>
      </w:r>
      <w:proofErr w:type="spellStart"/>
      <w:r w:rsidRPr="00891B75">
        <w:rPr>
          <w:rFonts w:ascii="Times New Roman" w:hAnsi="Times New Roman"/>
          <w:i w:val="0"/>
          <w:sz w:val="22"/>
          <w:szCs w:val="22"/>
        </w:rPr>
        <w:t>Cambridgeshire</w:t>
      </w:r>
      <w:proofErr w:type="spellEnd"/>
      <w:r>
        <w:rPr>
          <w:rFonts w:ascii="Times New Roman" w:hAnsi="Times New Roman"/>
          <w:i w:val="0"/>
          <w:sz w:val="22"/>
          <w:szCs w:val="22"/>
        </w:rPr>
        <w:t>, United Kingdom</w:t>
      </w:r>
    </w:p>
    <w:p w:rsidR="00891B75" w:rsidRDefault="00891B75" w:rsidP="00A76915">
      <w:pPr>
        <w:pStyle w:val="Authorname"/>
        <w:jc w:val="both"/>
        <w:rPr>
          <w:rFonts w:ascii="Times New Roman" w:hAnsi="Times New Roman"/>
          <w:i w:val="0"/>
          <w:sz w:val="22"/>
          <w:szCs w:val="22"/>
        </w:rPr>
      </w:pPr>
      <w:r w:rsidRPr="00891B75">
        <w:rPr>
          <w:rFonts w:ascii="Times New Roman" w:hAnsi="Times New Roman"/>
          <w:i w:val="0"/>
          <w:sz w:val="22"/>
          <w:szCs w:val="22"/>
          <w:vertAlign w:val="superscript"/>
        </w:rPr>
        <w:t>14</w:t>
      </w:r>
      <w:r w:rsidRPr="00891B75">
        <w:rPr>
          <w:rFonts w:ascii="Times New Roman" w:hAnsi="Times New Roman"/>
          <w:i w:val="0"/>
          <w:sz w:val="22"/>
          <w:szCs w:val="22"/>
        </w:rPr>
        <w:t>University of Oxford</w:t>
      </w:r>
      <w:r>
        <w:rPr>
          <w:rFonts w:ascii="Times New Roman" w:hAnsi="Times New Roman"/>
          <w:i w:val="0"/>
          <w:sz w:val="22"/>
          <w:szCs w:val="22"/>
        </w:rPr>
        <w:t>,</w:t>
      </w:r>
      <w:r w:rsidRPr="00891B75">
        <w:t xml:space="preserve"> </w:t>
      </w:r>
      <w:r w:rsidRPr="00891B75">
        <w:rPr>
          <w:rFonts w:ascii="Times New Roman" w:hAnsi="Times New Roman"/>
          <w:i w:val="0"/>
          <w:sz w:val="22"/>
          <w:szCs w:val="22"/>
        </w:rPr>
        <w:t>Oxford</w:t>
      </w:r>
      <w:r>
        <w:rPr>
          <w:rFonts w:ascii="Times New Roman" w:hAnsi="Times New Roman"/>
          <w:i w:val="0"/>
          <w:sz w:val="22"/>
          <w:szCs w:val="22"/>
        </w:rPr>
        <w:t xml:space="preserve">, </w:t>
      </w:r>
      <w:proofErr w:type="spellStart"/>
      <w:r w:rsidRPr="00891B75">
        <w:rPr>
          <w:rFonts w:ascii="Times New Roman" w:hAnsi="Times New Roman"/>
          <w:i w:val="0"/>
          <w:sz w:val="22"/>
          <w:szCs w:val="22"/>
        </w:rPr>
        <w:t>Oxfordshire</w:t>
      </w:r>
      <w:proofErr w:type="spellEnd"/>
      <w:r>
        <w:rPr>
          <w:rFonts w:ascii="Times New Roman" w:hAnsi="Times New Roman"/>
          <w:i w:val="0"/>
          <w:sz w:val="22"/>
          <w:szCs w:val="22"/>
        </w:rPr>
        <w:t>, United Kingdom</w:t>
      </w:r>
    </w:p>
    <w:p w:rsidR="008D2F39" w:rsidRDefault="00891B75" w:rsidP="00A76915">
      <w:pPr>
        <w:pStyle w:val="Authorname"/>
        <w:jc w:val="both"/>
        <w:rPr>
          <w:rFonts w:ascii="Times New Roman" w:hAnsi="Times New Roman"/>
          <w:i w:val="0"/>
          <w:sz w:val="22"/>
          <w:szCs w:val="22"/>
        </w:rPr>
      </w:pPr>
      <w:r w:rsidRPr="00891B75">
        <w:rPr>
          <w:rFonts w:ascii="Times New Roman" w:hAnsi="Times New Roman"/>
          <w:i w:val="0"/>
          <w:sz w:val="22"/>
          <w:szCs w:val="22"/>
          <w:vertAlign w:val="superscript"/>
        </w:rPr>
        <w:t>15</w:t>
      </w:r>
      <w:r w:rsidRPr="00891B75">
        <w:rPr>
          <w:rFonts w:ascii="Times New Roman" w:hAnsi="Times New Roman"/>
          <w:i w:val="0"/>
          <w:sz w:val="22"/>
          <w:szCs w:val="22"/>
        </w:rPr>
        <w:t>University of Michigan Medical School</w:t>
      </w:r>
      <w:r>
        <w:rPr>
          <w:rFonts w:ascii="Times New Roman" w:hAnsi="Times New Roman"/>
          <w:i w:val="0"/>
          <w:sz w:val="22"/>
          <w:szCs w:val="22"/>
        </w:rPr>
        <w:t xml:space="preserve">, </w:t>
      </w:r>
      <w:r w:rsidRPr="00891B75">
        <w:rPr>
          <w:rFonts w:ascii="Times New Roman" w:hAnsi="Times New Roman"/>
          <w:i w:val="0"/>
          <w:sz w:val="22"/>
          <w:szCs w:val="22"/>
        </w:rPr>
        <w:t>Ann Arbor</w:t>
      </w:r>
      <w:r>
        <w:rPr>
          <w:rFonts w:ascii="Times New Roman" w:hAnsi="Times New Roman"/>
          <w:i w:val="0"/>
          <w:sz w:val="22"/>
          <w:szCs w:val="22"/>
        </w:rPr>
        <w:t>, Michigan, USA</w:t>
      </w:r>
    </w:p>
    <w:p w:rsidR="009844DC" w:rsidRDefault="009844DC" w:rsidP="00A76915">
      <w:pPr>
        <w:pStyle w:val="Authorname"/>
        <w:jc w:val="both"/>
        <w:rPr>
          <w:rFonts w:ascii="Times New Roman" w:hAnsi="Times New Roman"/>
          <w:i w:val="0"/>
          <w:sz w:val="22"/>
          <w:szCs w:val="22"/>
        </w:rPr>
      </w:pPr>
      <w:r w:rsidRPr="009844DC">
        <w:rPr>
          <w:rFonts w:ascii="Times New Roman" w:hAnsi="Times New Roman"/>
          <w:i w:val="0"/>
          <w:sz w:val="22"/>
          <w:szCs w:val="22"/>
          <w:vertAlign w:val="superscript"/>
        </w:rPr>
        <w:t>16</w:t>
      </w:r>
      <w:r w:rsidRPr="009844DC">
        <w:rPr>
          <w:rFonts w:ascii="Times New Roman" w:hAnsi="Times New Roman"/>
          <w:i w:val="0"/>
          <w:sz w:val="22"/>
          <w:szCs w:val="22"/>
        </w:rPr>
        <w:t>National Cancer Institute</w:t>
      </w:r>
      <w:r>
        <w:rPr>
          <w:rFonts w:ascii="Times New Roman" w:hAnsi="Times New Roman"/>
          <w:i w:val="0"/>
          <w:sz w:val="22"/>
          <w:szCs w:val="22"/>
        </w:rPr>
        <w:t xml:space="preserve">, </w:t>
      </w:r>
      <w:r w:rsidRPr="00706E1B">
        <w:rPr>
          <w:rFonts w:ascii="Times New Roman" w:hAnsi="Times New Roman"/>
          <w:i w:val="0"/>
          <w:sz w:val="22"/>
          <w:szCs w:val="22"/>
        </w:rPr>
        <w:t>Rockville</w:t>
      </w:r>
      <w:r>
        <w:rPr>
          <w:rFonts w:ascii="Times New Roman" w:hAnsi="Times New Roman"/>
          <w:i w:val="0"/>
          <w:sz w:val="22"/>
          <w:szCs w:val="22"/>
        </w:rPr>
        <w:t>, Maryland, USA</w:t>
      </w:r>
    </w:p>
    <w:p w:rsidR="009844DC" w:rsidRDefault="009844DC" w:rsidP="00A76915">
      <w:pPr>
        <w:pStyle w:val="Authorname"/>
        <w:jc w:val="both"/>
        <w:rPr>
          <w:rFonts w:ascii="Times New Roman" w:hAnsi="Times New Roman"/>
          <w:i w:val="0"/>
          <w:sz w:val="22"/>
          <w:szCs w:val="22"/>
        </w:rPr>
      </w:pPr>
      <w:r w:rsidRPr="009844DC">
        <w:rPr>
          <w:rFonts w:ascii="Times New Roman" w:hAnsi="Times New Roman"/>
          <w:i w:val="0"/>
          <w:sz w:val="22"/>
          <w:szCs w:val="22"/>
          <w:vertAlign w:val="superscript"/>
        </w:rPr>
        <w:t>17</w:t>
      </w:r>
      <w:r w:rsidRPr="009844DC">
        <w:rPr>
          <w:rFonts w:ascii="Times New Roman" w:hAnsi="Times New Roman"/>
          <w:i w:val="0"/>
          <w:sz w:val="22"/>
          <w:szCs w:val="22"/>
        </w:rPr>
        <w:t>University at Buffalo</w:t>
      </w:r>
      <w:r>
        <w:rPr>
          <w:rFonts w:ascii="Times New Roman" w:hAnsi="Times New Roman"/>
          <w:i w:val="0"/>
          <w:sz w:val="22"/>
          <w:szCs w:val="22"/>
        </w:rPr>
        <w:t xml:space="preserve">, </w:t>
      </w:r>
      <w:r w:rsidRPr="009844DC">
        <w:rPr>
          <w:rFonts w:ascii="Times New Roman" w:hAnsi="Times New Roman"/>
          <w:i w:val="0"/>
          <w:sz w:val="22"/>
          <w:szCs w:val="22"/>
        </w:rPr>
        <w:t>Buffalo</w:t>
      </w:r>
      <w:r>
        <w:rPr>
          <w:rFonts w:ascii="Times New Roman" w:hAnsi="Times New Roman"/>
          <w:i w:val="0"/>
          <w:sz w:val="22"/>
          <w:szCs w:val="22"/>
        </w:rPr>
        <w:t>, New York, USA</w:t>
      </w:r>
    </w:p>
    <w:p w:rsidR="009844DC" w:rsidRDefault="009844DC" w:rsidP="00A76915">
      <w:pPr>
        <w:pStyle w:val="Authorname"/>
        <w:jc w:val="both"/>
        <w:rPr>
          <w:rFonts w:ascii="Times New Roman" w:hAnsi="Times New Roman"/>
          <w:i w:val="0"/>
          <w:sz w:val="22"/>
          <w:szCs w:val="22"/>
        </w:rPr>
      </w:pPr>
      <w:r w:rsidRPr="0035460F">
        <w:rPr>
          <w:rFonts w:ascii="Times New Roman" w:hAnsi="Times New Roman"/>
          <w:i w:val="0"/>
          <w:sz w:val="22"/>
          <w:szCs w:val="22"/>
          <w:vertAlign w:val="superscript"/>
        </w:rPr>
        <w:t>18</w:t>
      </w:r>
      <w:r w:rsidRPr="009844DC">
        <w:rPr>
          <w:rFonts w:ascii="Times New Roman" w:hAnsi="Times New Roman"/>
          <w:i w:val="0"/>
          <w:sz w:val="22"/>
          <w:szCs w:val="22"/>
        </w:rPr>
        <w:t>Newcastle University</w:t>
      </w:r>
      <w:r>
        <w:rPr>
          <w:rFonts w:ascii="Times New Roman" w:hAnsi="Times New Roman"/>
          <w:i w:val="0"/>
          <w:sz w:val="22"/>
          <w:szCs w:val="22"/>
        </w:rPr>
        <w:t xml:space="preserve">, </w:t>
      </w:r>
      <w:r w:rsidRPr="009844DC">
        <w:rPr>
          <w:rFonts w:ascii="Times New Roman" w:hAnsi="Times New Roman"/>
          <w:i w:val="0"/>
          <w:sz w:val="22"/>
          <w:szCs w:val="22"/>
        </w:rPr>
        <w:t>Newcastle-upon-Tyne</w:t>
      </w:r>
      <w:r w:rsidR="0035460F">
        <w:rPr>
          <w:rFonts w:ascii="Times New Roman" w:hAnsi="Times New Roman"/>
          <w:i w:val="0"/>
          <w:sz w:val="22"/>
          <w:szCs w:val="22"/>
        </w:rPr>
        <w:t xml:space="preserve">, </w:t>
      </w:r>
      <w:r w:rsidR="0035460F" w:rsidRPr="0035460F">
        <w:rPr>
          <w:rFonts w:ascii="Times New Roman" w:hAnsi="Times New Roman"/>
          <w:i w:val="0"/>
          <w:sz w:val="22"/>
          <w:szCs w:val="22"/>
        </w:rPr>
        <w:t>Tyne and Wear</w:t>
      </w:r>
      <w:r w:rsidR="0035460F">
        <w:rPr>
          <w:rFonts w:ascii="Times New Roman" w:hAnsi="Times New Roman"/>
          <w:i w:val="0"/>
          <w:sz w:val="22"/>
          <w:szCs w:val="22"/>
        </w:rPr>
        <w:t>, United Kingdom</w:t>
      </w:r>
    </w:p>
    <w:p w:rsidR="0035460F" w:rsidRDefault="0035460F" w:rsidP="00A76915">
      <w:pPr>
        <w:pStyle w:val="Authorname"/>
        <w:jc w:val="both"/>
        <w:rPr>
          <w:rFonts w:ascii="Times New Roman" w:hAnsi="Times New Roman"/>
          <w:i w:val="0"/>
          <w:sz w:val="22"/>
          <w:szCs w:val="22"/>
        </w:rPr>
      </w:pPr>
      <w:r w:rsidRPr="00717E04">
        <w:rPr>
          <w:rFonts w:ascii="Times New Roman" w:hAnsi="Times New Roman"/>
          <w:i w:val="0"/>
          <w:sz w:val="22"/>
          <w:szCs w:val="22"/>
          <w:vertAlign w:val="superscript"/>
        </w:rPr>
        <w:lastRenderedPageBreak/>
        <w:t>19</w:t>
      </w:r>
      <w:r w:rsidR="00717E04" w:rsidRPr="00717E04">
        <w:rPr>
          <w:rFonts w:ascii="Times New Roman" w:hAnsi="Times New Roman"/>
          <w:i w:val="0"/>
          <w:sz w:val="22"/>
          <w:szCs w:val="22"/>
        </w:rPr>
        <w:t>European Molecular Biology Laboratory</w:t>
      </w:r>
      <w:r w:rsidR="00717E04">
        <w:rPr>
          <w:rFonts w:ascii="Times New Roman" w:hAnsi="Times New Roman"/>
          <w:i w:val="0"/>
          <w:sz w:val="22"/>
          <w:szCs w:val="22"/>
        </w:rPr>
        <w:t>-</w:t>
      </w:r>
      <w:r w:rsidR="00717E04" w:rsidRPr="00717E04">
        <w:t xml:space="preserve"> </w:t>
      </w:r>
      <w:r w:rsidR="00717E04" w:rsidRPr="00717E04">
        <w:rPr>
          <w:rFonts w:ascii="Times New Roman" w:hAnsi="Times New Roman"/>
          <w:i w:val="0"/>
          <w:sz w:val="22"/>
          <w:szCs w:val="22"/>
        </w:rPr>
        <w:t>European Bioinformatics Institute</w:t>
      </w:r>
      <w:r w:rsidR="00717E04">
        <w:rPr>
          <w:rFonts w:ascii="Times New Roman" w:hAnsi="Times New Roman"/>
          <w:i w:val="0"/>
          <w:sz w:val="22"/>
          <w:szCs w:val="22"/>
        </w:rPr>
        <w:t xml:space="preserve">, </w:t>
      </w:r>
      <w:proofErr w:type="spellStart"/>
      <w:r w:rsidR="00717E04" w:rsidRPr="00717E04">
        <w:rPr>
          <w:rFonts w:ascii="Times New Roman" w:hAnsi="Times New Roman"/>
          <w:i w:val="0"/>
          <w:sz w:val="22"/>
          <w:szCs w:val="22"/>
        </w:rPr>
        <w:t>Hinxton</w:t>
      </w:r>
      <w:proofErr w:type="spellEnd"/>
      <w:r w:rsidR="00717E04">
        <w:rPr>
          <w:rFonts w:ascii="Times New Roman" w:hAnsi="Times New Roman"/>
          <w:i w:val="0"/>
          <w:sz w:val="22"/>
          <w:szCs w:val="22"/>
        </w:rPr>
        <w:t xml:space="preserve">, </w:t>
      </w:r>
      <w:proofErr w:type="spellStart"/>
      <w:r w:rsidR="00717E04" w:rsidRPr="00891B75">
        <w:rPr>
          <w:rFonts w:ascii="Times New Roman" w:hAnsi="Times New Roman"/>
          <w:i w:val="0"/>
          <w:sz w:val="22"/>
          <w:szCs w:val="22"/>
        </w:rPr>
        <w:t>Cambridgeshire</w:t>
      </w:r>
      <w:proofErr w:type="spellEnd"/>
      <w:r w:rsidR="00717E04">
        <w:rPr>
          <w:rFonts w:ascii="Times New Roman" w:hAnsi="Times New Roman"/>
          <w:i w:val="0"/>
          <w:sz w:val="22"/>
          <w:szCs w:val="22"/>
        </w:rPr>
        <w:t>, United Kingdom</w:t>
      </w:r>
    </w:p>
    <w:p w:rsidR="00717E04" w:rsidRDefault="00717E04" w:rsidP="00A76915">
      <w:pPr>
        <w:pStyle w:val="Authorname"/>
        <w:jc w:val="both"/>
        <w:rPr>
          <w:rFonts w:ascii="Times New Roman" w:hAnsi="Times New Roman"/>
          <w:i w:val="0"/>
          <w:sz w:val="22"/>
          <w:szCs w:val="22"/>
        </w:rPr>
      </w:pPr>
      <w:r w:rsidRPr="00717E04">
        <w:rPr>
          <w:rFonts w:ascii="Times New Roman" w:hAnsi="Times New Roman"/>
          <w:i w:val="0"/>
          <w:sz w:val="22"/>
          <w:szCs w:val="22"/>
          <w:vertAlign w:val="superscript"/>
        </w:rPr>
        <w:t>20</w:t>
      </w:r>
      <w:r w:rsidRPr="00717E04">
        <w:rPr>
          <w:rFonts w:ascii="Times New Roman" w:hAnsi="Times New Roman"/>
          <w:i w:val="0"/>
          <w:sz w:val="22"/>
          <w:szCs w:val="22"/>
        </w:rPr>
        <w:t>University of Pennsylvania</w:t>
      </w:r>
      <w:r>
        <w:rPr>
          <w:rFonts w:ascii="Times New Roman" w:hAnsi="Times New Roman"/>
          <w:i w:val="0"/>
          <w:sz w:val="22"/>
          <w:szCs w:val="22"/>
        </w:rPr>
        <w:t xml:space="preserve">, </w:t>
      </w:r>
      <w:r w:rsidRPr="00717E04">
        <w:rPr>
          <w:rFonts w:ascii="Times New Roman" w:hAnsi="Times New Roman"/>
          <w:i w:val="0"/>
          <w:sz w:val="22"/>
          <w:szCs w:val="22"/>
        </w:rPr>
        <w:t>Philadelphia</w:t>
      </w:r>
      <w:r>
        <w:rPr>
          <w:rFonts w:ascii="Times New Roman" w:hAnsi="Times New Roman"/>
          <w:i w:val="0"/>
          <w:sz w:val="22"/>
          <w:szCs w:val="22"/>
        </w:rPr>
        <w:t>, Pennsylvania, USA</w:t>
      </w:r>
    </w:p>
    <w:p w:rsidR="00717E04" w:rsidRDefault="00717E04" w:rsidP="00A76915">
      <w:pPr>
        <w:pStyle w:val="Authorname"/>
        <w:jc w:val="both"/>
        <w:rPr>
          <w:rFonts w:ascii="Times New Roman" w:hAnsi="Times New Roman"/>
          <w:i w:val="0"/>
          <w:sz w:val="22"/>
          <w:szCs w:val="22"/>
        </w:rPr>
      </w:pPr>
      <w:r w:rsidRPr="00717E04">
        <w:rPr>
          <w:rFonts w:ascii="Times New Roman" w:hAnsi="Times New Roman"/>
          <w:i w:val="0"/>
          <w:sz w:val="22"/>
          <w:szCs w:val="22"/>
          <w:vertAlign w:val="superscript"/>
        </w:rPr>
        <w:t>21</w:t>
      </w:r>
      <w:r w:rsidRPr="00717E04">
        <w:rPr>
          <w:rFonts w:ascii="Times New Roman" w:hAnsi="Times New Roman"/>
          <w:i w:val="0"/>
          <w:sz w:val="22"/>
          <w:szCs w:val="22"/>
        </w:rPr>
        <w:t>Southern Methodist University</w:t>
      </w:r>
      <w:r>
        <w:rPr>
          <w:rFonts w:ascii="Times New Roman" w:hAnsi="Times New Roman"/>
          <w:i w:val="0"/>
          <w:sz w:val="22"/>
          <w:szCs w:val="22"/>
        </w:rPr>
        <w:t>, Dallas, Texas, USA</w:t>
      </w:r>
    </w:p>
    <w:p w:rsidR="00717E04" w:rsidRDefault="00717E04" w:rsidP="00A76915">
      <w:pPr>
        <w:pStyle w:val="Authorname"/>
        <w:jc w:val="both"/>
        <w:rPr>
          <w:rFonts w:ascii="Times New Roman" w:hAnsi="Times New Roman"/>
          <w:i w:val="0"/>
          <w:sz w:val="22"/>
          <w:szCs w:val="22"/>
        </w:rPr>
      </w:pPr>
      <w:r w:rsidRPr="0005654F">
        <w:rPr>
          <w:rFonts w:ascii="Times New Roman" w:hAnsi="Times New Roman"/>
          <w:i w:val="0"/>
          <w:sz w:val="22"/>
          <w:szCs w:val="22"/>
          <w:vertAlign w:val="superscript"/>
        </w:rPr>
        <w:t>22</w:t>
      </w:r>
      <w:r w:rsidR="00771AED" w:rsidRPr="00771AED">
        <w:rPr>
          <w:rFonts w:ascii="Times New Roman" w:hAnsi="Times New Roman"/>
          <w:i w:val="0"/>
          <w:sz w:val="22"/>
          <w:szCs w:val="22"/>
        </w:rPr>
        <w:t>The University of Manchester</w:t>
      </w:r>
      <w:r w:rsidR="00771AED">
        <w:rPr>
          <w:rFonts w:ascii="Times New Roman" w:hAnsi="Times New Roman"/>
          <w:i w:val="0"/>
          <w:sz w:val="22"/>
          <w:szCs w:val="22"/>
        </w:rPr>
        <w:t xml:space="preserve">, </w:t>
      </w:r>
      <w:r w:rsidR="0005654F">
        <w:rPr>
          <w:rFonts w:ascii="Times New Roman" w:hAnsi="Times New Roman"/>
          <w:i w:val="0"/>
          <w:sz w:val="22"/>
          <w:szCs w:val="22"/>
        </w:rPr>
        <w:t xml:space="preserve">Manchester, </w:t>
      </w:r>
      <w:r w:rsidR="0005654F" w:rsidRPr="0005654F">
        <w:rPr>
          <w:rFonts w:ascii="Times New Roman" w:hAnsi="Times New Roman"/>
          <w:i w:val="0"/>
          <w:sz w:val="22"/>
          <w:szCs w:val="22"/>
        </w:rPr>
        <w:t>Greater Manchester</w:t>
      </w:r>
      <w:r w:rsidR="0005654F">
        <w:rPr>
          <w:rFonts w:ascii="Times New Roman" w:hAnsi="Times New Roman"/>
          <w:i w:val="0"/>
          <w:sz w:val="22"/>
          <w:szCs w:val="22"/>
        </w:rPr>
        <w:t>, United Kingdom</w:t>
      </w:r>
    </w:p>
    <w:p w:rsidR="0005654F" w:rsidRDefault="0005654F" w:rsidP="00A76915">
      <w:pPr>
        <w:pStyle w:val="Authorname"/>
        <w:jc w:val="both"/>
        <w:rPr>
          <w:rFonts w:ascii="Times New Roman" w:hAnsi="Times New Roman"/>
          <w:i w:val="0"/>
          <w:sz w:val="22"/>
          <w:szCs w:val="22"/>
        </w:rPr>
      </w:pPr>
      <w:r w:rsidRPr="0005654F">
        <w:rPr>
          <w:rFonts w:ascii="Times New Roman" w:hAnsi="Times New Roman"/>
          <w:i w:val="0"/>
          <w:sz w:val="22"/>
          <w:szCs w:val="22"/>
          <w:vertAlign w:val="superscript"/>
        </w:rPr>
        <w:t>23</w:t>
      </w:r>
      <w:r w:rsidRPr="0005654F">
        <w:rPr>
          <w:rFonts w:ascii="Times New Roman" w:hAnsi="Times New Roman"/>
          <w:i w:val="0"/>
          <w:sz w:val="22"/>
          <w:szCs w:val="22"/>
        </w:rPr>
        <w:t>La Jolla Institute for Allergy and Immunology</w:t>
      </w:r>
      <w:r>
        <w:rPr>
          <w:rFonts w:ascii="Times New Roman" w:hAnsi="Times New Roman"/>
          <w:i w:val="0"/>
          <w:sz w:val="22"/>
          <w:szCs w:val="22"/>
        </w:rPr>
        <w:t xml:space="preserve">, </w:t>
      </w:r>
      <w:r w:rsidRPr="0005654F">
        <w:rPr>
          <w:rFonts w:ascii="Times New Roman" w:hAnsi="Times New Roman"/>
          <w:i w:val="0"/>
          <w:sz w:val="22"/>
          <w:szCs w:val="22"/>
        </w:rPr>
        <w:t>La Jolla</w:t>
      </w:r>
      <w:r>
        <w:rPr>
          <w:rFonts w:ascii="Times New Roman" w:hAnsi="Times New Roman"/>
          <w:i w:val="0"/>
          <w:sz w:val="22"/>
          <w:szCs w:val="22"/>
        </w:rPr>
        <w:t>, California, USA</w:t>
      </w:r>
    </w:p>
    <w:p w:rsidR="0005654F" w:rsidRDefault="0005654F" w:rsidP="00A76915">
      <w:pPr>
        <w:pStyle w:val="Authorname"/>
        <w:jc w:val="both"/>
        <w:rPr>
          <w:rFonts w:ascii="Times New Roman" w:hAnsi="Times New Roman"/>
          <w:i w:val="0"/>
          <w:sz w:val="22"/>
          <w:szCs w:val="22"/>
        </w:rPr>
      </w:pPr>
      <w:r w:rsidRPr="00F750BF">
        <w:rPr>
          <w:rFonts w:ascii="Times New Roman" w:hAnsi="Times New Roman"/>
          <w:i w:val="0"/>
          <w:sz w:val="22"/>
          <w:szCs w:val="22"/>
          <w:vertAlign w:val="superscript"/>
        </w:rPr>
        <w:t>24</w:t>
      </w:r>
      <w:r w:rsidR="00F750BF" w:rsidRPr="00F750BF">
        <w:rPr>
          <w:rFonts w:ascii="Times New Roman" w:hAnsi="Times New Roman"/>
          <w:i w:val="0"/>
          <w:sz w:val="22"/>
          <w:szCs w:val="22"/>
        </w:rPr>
        <w:t>J. Craig Venter Institute</w:t>
      </w:r>
      <w:r w:rsidR="00F750BF">
        <w:rPr>
          <w:rFonts w:ascii="Times New Roman" w:hAnsi="Times New Roman"/>
          <w:i w:val="0"/>
          <w:sz w:val="22"/>
          <w:szCs w:val="22"/>
        </w:rPr>
        <w:t xml:space="preserve">, </w:t>
      </w:r>
      <w:r w:rsidR="00F750BF" w:rsidRPr="0005654F">
        <w:rPr>
          <w:rFonts w:ascii="Times New Roman" w:hAnsi="Times New Roman"/>
          <w:i w:val="0"/>
          <w:sz w:val="22"/>
          <w:szCs w:val="22"/>
        </w:rPr>
        <w:t>La Jolla</w:t>
      </w:r>
      <w:r w:rsidR="00F750BF">
        <w:rPr>
          <w:rFonts w:ascii="Times New Roman" w:hAnsi="Times New Roman"/>
          <w:i w:val="0"/>
          <w:sz w:val="22"/>
          <w:szCs w:val="22"/>
        </w:rPr>
        <w:t>, California, USA</w:t>
      </w:r>
    </w:p>
    <w:p w:rsidR="00F750BF" w:rsidRDefault="00F750BF" w:rsidP="00A76915">
      <w:pPr>
        <w:pStyle w:val="Authorname"/>
        <w:jc w:val="both"/>
        <w:rPr>
          <w:rFonts w:ascii="Times New Roman" w:hAnsi="Times New Roman"/>
          <w:i w:val="0"/>
          <w:sz w:val="22"/>
          <w:szCs w:val="22"/>
        </w:rPr>
      </w:pPr>
      <w:r w:rsidRPr="00F750BF">
        <w:rPr>
          <w:rFonts w:ascii="Times New Roman" w:hAnsi="Times New Roman"/>
          <w:i w:val="0"/>
          <w:sz w:val="22"/>
          <w:szCs w:val="22"/>
          <w:vertAlign w:val="superscript"/>
        </w:rPr>
        <w:t>25</w:t>
      </w:r>
      <w:r w:rsidRPr="00F750BF">
        <w:rPr>
          <w:rFonts w:ascii="Times New Roman" w:hAnsi="Times New Roman"/>
          <w:i w:val="0"/>
          <w:sz w:val="22"/>
          <w:szCs w:val="22"/>
        </w:rPr>
        <w:t>Leibniz Institute of Plant Biochemistry</w:t>
      </w:r>
      <w:r>
        <w:rPr>
          <w:rFonts w:ascii="Times New Roman" w:hAnsi="Times New Roman"/>
          <w:i w:val="0"/>
          <w:sz w:val="22"/>
          <w:szCs w:val="22"/>
        </w:rPr>
        <w:t xml:space="preserve">, </w:t>
      </w:r>
      <w:r w:rsidRPr="00F750BF">
        <w:rPr>
          <w:rFonts w:ascii="Times New Roman" w:hAnsi="Times New Roman"/>
          <w:i w:val="0"/>
          <w:sz w:val="22"/>
          <w:szCs w:val="22"/>
        </w:rPr>
        <w:t>Halle</w:t>
      </w:r>
      <w:r>
        <w:rPr>
          <w:rFonts w:ascii="Times New Roman" w:hAnsi="Times New Roman"/>
          <w:i w:val="0"/>
          <w:sz w:val="22"/>
          <w:szCs w:val="22"/>
        </w:rPr>
        <w:t xml:space="preserve">, </w:t>
      </w:r>
      <w:r w:rsidRPr="00F750BF">
        <w:rPr>
          <w:rFonts w:ascii="Times New Roman" w:hAnsi="Times New Roman"/>
          <w:i w:val="0"/>
          <w:sz w:val="22"/>
          <w:szCs w:val="22"/>
        </w:rPr>
        <w:t>Saxony-Anhalt</w:t>
      </w:r>
      <w:r>
        <w:rPr>
          <w:rFonts w:ascii="Times New Roman" w:hAnsi="Times New Roman"/>
          <w:i w:val="0"/>
          <w:sz w:val="22"/>
          <w:szCs w:val="22"/>
        </w:rPr>
        <w:t>, Germany</w:t>
      </w:r>
    </w:p>
    <w:p w:rsidR="009F6EB0" w:rsidRDefault="00F750BF" w:rsidP="009F6EB0">
      <w:pPr>
        <w:pStyle w:val="Authorname"/>
        <w:jc w:val="both"/>
        <w:rPr>
          <w:rFonts w:ascii="Times New Roman" w:hAnsi="Times New Roman"/>
          <w:i w:val="0"/>
          <w:sz w:val="22"/>
          <w:szCs w:val="22"/>
        </w:rPr>
      </w:pPr>
      <w:r w:rsidRPr="009F6EB0">
        <w:rPr>
          <w:rFonts w:ascii="Times New Roman" w:hAnsi="Times New Roman"/>
          <w:i w:val="0"/>
          <w:sz w:val="22"/>
          <w:szCs w:val="22"/>
          <w:vertAlign w:val="superscript"/>
        </w:rPr>
        <w:t>26</w:t>
      </w:r>
      <w:r w:rsidR="009F6EB0" w:rsidRPr="009F6EB0">
        <w:rPr>
          <w:rFonts w:ascii="Times New Roman" w:hAnsi="Times New Roman"/>
          <w:i w:val="0"/>
          <w:sz w:val="22"/>
          <w:szCs w:val="22"/>
        </w:rPr>
        <w:t>Brunel University London</w:t>
      </w:r>
      <w:r w:rsidR="009F6EB0">
        <w:rPr>
          <w:rFonts w:ascii="Times New Roman" w:hAnsi="Times New Roman"/>
          <w:i w:val="0"/>
          <w:sz w:val="22"/>
          <w:szCs w:val="22"/>
        </w:rPr>
        <w:t xml:space="preserve">, </w:t>
      </w:r>
      <w:r w:rsidR="009F6EB0" w:rsidRPr="009F6EB0">
        <w:rPr>
          <w:rFonts w:ascii="Times New Roman" w:hAnsi="Times New Roman"/>
          <w:i w:val="0"/>
          <w:sz w:val="22"/>
          <w:szCs w:val="22"/>
        </w:rPr>
        <w:t>Uxbridge</w:t>
      </w:r>
      <w:r w:rsidR="009F6EB0">
        <w:rPr>
          <w:rFonts w:ascii="Times New Roman" w:hAnsi="Times New Roman"/>
          <w:i w:val="0"/>
          <w:sz w:val="22"/>
          <w:szCs w:val="22"/>
        </w:rPr>
        <w:t xml:space="preserve">, </w:t>
      </w:r>
      <w:r w:rsidR="009F6EB0" w:rsidRPr="009F6EB0">
        <w:rPr>
          <w:rFonts w:ascii="Times New Roman" w:hAnsi="Times New Roman"/>
          <w:i w:val="0"/>
          <w:sz w:val="22"/>
          <w:szCs w:val="22"/>
        </w:rPr>
        <w:t>Middlesex</w:t>
      </w:r>
      <w:r w:rsidR="009F6EB0">
        <w:rPr>
          <w:rFonts w:ascii="Times New Roman" w:hAnsi="Times New Roman"/>
          <w:i w:val="0"/>
          <w:sz w:val="22"/>
          <w:szCs w:val="22"/>
        </w:rPr>
        <w:t>, United Kingdom</w:t>
      </w:r>
    </w:p>
    <w:p w:rsidR="00F750BF" w:rsidRDefault="009F6EB0" w:rsidP="00A76915">
      <w:pPr>
        <w:pStyle w:val="Authorname"/>
        <w:jc w:val="both"/>
        <w:rPr>
          <w:rFonts w:ascii="Times New Roman" w:hAnsi="Times New Roman"/>
          <w:i w:val="0"/>
          <w:sz w:val="22"/>
          <w:szCs w:val="22"/>
        </w:rPr>
      </w:pPr>
      <w:bookmarkStart w:id="4" w:name="_GoBack"/>
      <w:bookmarkEnd w:id="4"/>
      <w:del w:id="5" w:author="Randi Vita" w:date="2016-03-02T10:12:00Z">
        <w:r w:rsidRPr="00540CDE" w:rsidDel="006B36A4">
          <w:rPr>
            <w:rFonts w:ascii="Times New Roman" w:hAnsi="Times New Roman"/>
            <w:i w:val="0"/>
            <w:sz w:val="22"/>
            <w:szCs w:val="22"/>
            <w:vertAlign w:val="superscript"/>
          </w:rPr>
          <w:delText>27</w:delText>
        </w:r>
        <w:r w:rsidR="005D7CB8" w:rsidRPr="00540CDE" w:rsidDel="006B36A4">
          <w:rPr>
            <w:rFonts w:ascii="Times New Roman" w:hAnsi="Times New Roman"/>
            <w:i w:val="0"/>
            <w:sz w:val="22"/>
            <w:szCs w:val="22"/>
            <w:rPrChange w:id="6" w:author="Randi Vita" w:date="2016-03-27T09:22:00Z">
              <w:rPr>
                <w:rFonts w:ascii="Times New Roman" w:hAnsi="Times New Roman"/>
                <w:i w:val="0"/>
                <w:sz w:val="22"/>
                <w:szCs w:val="22"/>
              </w:rPr>
            </w:rPrChange>
          </w:rPr>
          <w:delText>Tesla Motors, Palo Alto, California, USA</w:delText>
        </w:r>
      </w:del>
    </w:p>
    <w:p w:rsidR="00F750BF" w:rsidRDefault="005D7CB8" w:rsidP="00A76915">
      <w:pPr>
        <w:pStyle w:val="Authorname"/>
        <w:jc w:val="both"/>
        <w:rPr>
          <w:rFonts w:ascii="Times New Roman" w:hAnsi="Times New Roman"/>
          <w:i w:val="0"/>
          <w:sz w:val="22"/>
          <w:szCs w:val="22"/>
        </w:rPr>
      </w:pPr>
      <w:proofErr w:type="gramStart"/>
      <w:r w:rsidRPr="005D7CB8">
        <w:rPr>
          <w:rFonts w:ascii="Times New Roman" w:hAnsi="Times New Roman"/>
          <w:i w:val="0"/>
          <w:sz w:val="22"/>
          <w:szCs w:val="22"/>
          <w:vertAlign w:val="superscript"/>
        </w:rPr>
        <w:t>2</w:t>
      </w:r>
      <w:ins w:id="7" w:author="Randi Vita" w:date="2016-03-02T10:13:00Z">
        <w:r w:rsidR="006B36A4">
          <w:rPr>
            <w:rFonts w:ascii="Times New Roman" w:hAnsi="Times New Roman"/>
            <w:i w:val="0"/>
            <w:sz w:val="22"/>
            <w:szCs w:val="22"/>
            <w:vertAlign w:val="superscript"/>
          </w:rPr>
          <w:t>7</w:t>
        </w:r>
      </w:ins>
      <w:del w:id="8" w:author="Randi Vita" w:date="2016-03-02T10:13:00Z">
        <w:r w:rsidRPr="005D7CB8" w:rsidDel="006B36A4">
          <w:rPr>
            <w:rFonts w:ascii="Times New Roman" w:hAnsi="Times New Roman"/>
            <w:i w:val="0"/>
            <w:sz w:val="22"/>
            <w:szCs w:val="22"/>
            <w:vertAlign w:val="superscript"/>
          </w:rPr>
          <w:delText>8</w:delText>
        </w:r>
      </w:del>
      <w:r w:rsidRPr="005D7CB8">
        <w:rPr>
          <w:rFonts w:ascii="Times New Roman" w:hAnsi="Times New Roman"/>
          <w:i w:val="0"/>
          <w:sz w:val="22"/>
          <w:szCs w:val="22"/>
        </w:rPr>
        <w:t>Georgia State University</w:t>
      </w:r>
      <w:proofErr w:type="gramEnd"/>
      <w:r>
        <w:rPr>
          <w:rFonts w:ascii="Times New Roman" w:hAnsi="Times New Roman"/>
          <w:i w:val="0"/>
          <w:sz w:val="22"/>
          <w:szCs w:val="22"/>
        </w:rPr>
        <w:t>, Atlanta, Georgia, USA</w:t>
      </w:r>
    </w:p>
    <w:p w:rsidR="0005654F" w:rsidRDefault="0005654F" w:rsidP="00A76915">
      <w:pPr>
        <w:pStyle w:val="Authorname"/>
        <w:jc w:val="both"/>
        <w:rPr>
          <w:rFonts w:ascii="Times New Roman" w:hAnsi="Times New Roman"/>
          <w:i w:val="0"/>
          <w:sz w:val="22"/>
          <w:szCs w:val="22"/>
        </w:rPr>
      </w:pPr>
      <w:r>
        <w:rPr>
          <w:rFonts w:ascii="Times New Roman" w:hAnsi="Times New Roman"/>
          <w:i w:val="0"/>
          <w:sz w:val="22"/>
          <w:szCs w:val="22"/>
        </w:rPr>
        <w:t>*Corresponding author</w:t>
      </w:r>
    </w:p>
    <w:p w:rsidR="008D2F39" w:rsidRDefault="008D2F39" w:rsidP="00A76915">
      <w:pPr>
        <w:pStyle w:val="Authorname"/>
        <w:jc w:val="both"/>
        <w:rPr>
          <w:i w:val="0"/>
        </w:rPr>
      </w:pPr>
    </w:p>
    <w:p w:rsidR="00686B7C" w:rsidRDefault="00686B7C" w:rsidP="005609A9">
      <w:pPr>
        <w:pStyle w:val="Heading2"/>
      </w:pPr>
      <w:r>
        <w:t xml:space="preserve">Abstract </w:t>
      </w:r>
    </w:p>
    <w:p w:rsidR="00686B7C" w:rsidRDefault="00686B7C">
      <w:r>
        <w:t>The Ontology for Biomedical Investigations (OBI) is an ontology that provides terms with precisely defined meaning</w:t>
      </w:r>
      <w:ins w:id="9" w:author="Randi Vita" w:date="2016-02-15T16:47:00Z">
        <w:r w:rsidR="00D83EF0">
          <w:t>s</w:t>
        </w:r>
      </w:ins>
      <w:r>
        <w:t xml:space="preserve"> to describe all aspects of how </w:t>
      </w:r>
      <w:del w:id="10" w:author="Bjoern Peters" w:date="2016-02-18T14:46:00Z">
        <w:r w:rsidDel="00627813">
          <w:delText xml:space="preserve">biomedical </w:delText>
        </w:r>
      </w:del>
      <w:r>
        <w:t xml:space="preserve">investigations </w:t>
      </w:r>
      <w:ins w:id="11" w:author="Bjoern Peters" w:date="2016-02-18T14:46:00Z">
        <w:r w:rsidR="00627813">
          <w:t xml:space="preserve">in the biological and medical domains </w:t>
        </w:r>
      </w:ins>
      <w:r>
        <w:t xml:space="preserve">are conducted. OBI </w:t>
      </w:r>
      <w:r w:rsidR="00872572">
        <w:t xml:space="preserve">re-uses ontologies that provide a representation of biomedical knowledge from </w:t>
      </w:r>
      <w:r>
        <w:t xml:space="preserve">the </w:t>
      </w:r>
      <w:r w:rsidR="0064269B">
        <w:t xml:space="preserve">Open Biological and Biomedical Ontologies (OBO) </w:t>
      </w:r>
      <w:r w:rsidR="00872572">
        <w:t xml:space="preserve">project and </w:t>
      </w:r>
      <w:r>
        <w:t>adds the ability to describe how this knowledge was derived. We here describe the state of OBI and several applications that are using it, such as adding semantic expressivity to existing databases, building data entry forms, and enabling interoperability between knowledge resources. OBI covers all phases of the investigation process, such as planning, execution and reporting. It represents information and material entities that participate in these processes, as well as roles and functions. Prior to OBI, it was not possible to use a single internally consistent resource that could be applied to multiple types of experiments for these applications.</w:t>
      </w:r>
      <w:del w:id="12" w:author="Bjoern Peters" w:date="2016-03-20T13:49:00Z">
        <w:r w:rsidDel="004222A3">
          <w:delText xml:space="preserve">  </w:delText>
        </w:r>
      </w:del>
      <w:ins w:id="13" w:author="Bjoern Peters" w:date="2016-03-20T13:49:00Z">
        <w:r w:rsidR="004222A3">
          <w:t xml:space="preserve"> </w:t>
        </w:r>
      </w:ins>
      <w:r>
        <w:t xml:space="preserve">OBI has made this possible by creating terms for entities involved in biological and medical investigations and by importing parts of other biomedical ontologies such as GO, </w:t>
      </w:r>
      <w:ins w:id="14" w:author="Randi Vita" w:date="2016-03-25T10:59:00Z">
        <w:r w:rsidR="00D90D54" w:rsidRPr="00D90D54">
          <w:t xml:space="preserve">Chemical Entities of Biological Interest </w:t>
        </w:r>
        <w:r w:rsidR="00D90D54">
          <w:t xml:space="preserve"> (</w:t>
        </w:r>
      </w:ins>
      <w:r>
        <w:t>ChEBI</w:t>
      </w:r>
      <w:ins w:id="15" w:author="Randi Vita" w:date="2016-03-25T10:59:00Z">
        <w:r w:rsidR="00D90D54">
          <w:t>)</w:t>
        </w:r>
      </w:ins>
      <w:r>
        <w:t xml:space="preserve"> and</w:t>
      </w:r>
      <w:ins w:id="16" w:author="Randi Vita" w:date="2016-03-25T11:31:00Z">
        <w:r w:rsidR="00B33044">
          <w:t xml:space="preserve"> </w:t>
        </w:r>
        <w:r w:rsidR="00B33044" w:rsidRPr="00B33044">
          <w:t>Phenotype Attribute and Trait Ontology</w:t>
        </w:r>
        <w:r w:rsidR="00B33044">
          <w:t xml:space="preserve"> (</w:t>
        </w:r>
      </w:ins>
      <w:del w:id="17" w:author="Randi Vita" w:date="2016-03-25T11:32:00Z">
        <w:r w:rsidDel="00B33044">
          <w:delText xml:space="preserve"> </w:delText>
        </w:r>
      </w:del>
      <w:r>
        <w:t>PATO</w:t>
      </w:r>
      <w:ins w:id="18" w:author="Randi Vita" w:date="2016-03-25T11:31:00Z">
        <w:r w:rsidR="00B33044">
          <w:t>)</w:t>
        </w:r>
      </w:ins>
      <w:r>
        <w:t xml:space="preserve"> without altering their meaning. OBI is being used in a wide range of projects covering genomics, multi-omics, immunology, and catalogs of services. OBI has also spawned other ontologies (Information Artifact Ontology) and methods for importing parts of ontologies (</w:t>
      </w:r>
      <w:ins w:id="19" w:author="Randi Vita" w:date="2016-03-25T11:16:00Z">
        <w:r w:rsidR="003D1D0F" w:rsidRPr="003D1D0F">
          <w:t xml:space="preserve">Minimum information to reference an external ontology term </w:t>
        </w:r>
        <w:r w:rsidR="003D1D0F">
          <w:t>(</w:t>
        </w:r>
      </w:ins>
      <w:r>
        <w:t>MIREOT</w:t>
      </w:r>
      <w:ins w:id="20" w:author="Randi Vita" w:date="2016-03-25T11:16:00Z">
        <w:r w:rsidR="003D1D0F">
          <w:t>)</w:t>
        </w:r>
      </w:ins>
      <w:r>
        <w:t>).</w:t>
      </w:r>
      <w:r w:rsidR="00B5461B">
        <w:t xml:space="preserve"> </w:t>
      </w:r>
      <w:r>
        <w:t xml:space="preserve">The OBI project is an open cross-disciplinary collaborative effort, encompassing multiple research communities from around the globe. To date, OBI has created </w:t>
      </w:r>
      <w:r w:rsidR="00754E1D">
        <w:t xml:space="preserve">2366 </w:t>
      </w:r>
      <w:r>
        <w:t xml:space="preserve">classes and </w:t>
      </w:r>
      <w:r w:rsidR="007B4FBA">
        <w:t xml:space="preserve">40 </w:t>
      </w:r>
      <w:r>
        <w:t>relations along with textual and formal definitions. The OBI Consortium maintains a web resource (</w:t>
      </w:r>
      <w:r w:rsidRPr="004146BC">
        <w:rPr>
          <w:rStyle w:val="Hyperlink"/>
        </w:rPr>
        <w:t>http://obi-ontology.org</w:t>
      </w:r>
      <w:r>
        <w:t xml:space="preserve">) providing details on the people, policies, and issues being addressed in association with OBI. The current release of OBI is available at </w:t>
      </w:r>
      <w:hyperlink r:id="rId8" w:history="1">
        <w:r w:rsidRPr="005C1D70">
          <w:rPr>
            <w:rStyle w:val="Hyperlink"/>
          </w:rPr>
          <w:t>http://purl.obolibrary.org/obo/obi.owl</w:t>
        </w:r>
      </w:hyperlink>
      <w:r>
        <w:t xml:space="preserve">. </w:t>
      </w:r>
    </w:p>
    <w:p w:rsidR="00686B7C" w:rsidRDefault="00686B7C">
      <w:pPr>
        <w:pStyle w:val="Heading2"/>
      </w:pPr>
      <w:r>
        <w:lastRenderedPageBreak/>
        <w:t xml:space="preserve">Introduction </w:t>
      </w:r>
    </w:p>
    <w:p w:rsidR="00686B7C" w:rsidRDefault="00686B7C" w:rsidP="00686B7C">
      <w:r>
        <w:t>Information derived from biomedical investigations is increasingly being captured in structured electronic format</w:t>
      </w:r>
      <w:r w:rsidR="005A5FFF">
        <w:t>s</w:t>
      </w:r>
      <w:r>
        <w:t xml:space="preserve"> and made available through public database resources as a complement to reporting in traditional journal publications. For many years, different formats to describe experiments have been developed in isolation, as each research community tended to focus on a specific </w:t>
      </w:r>
      <w:proofErr w:type="gramStart"/>
      <w:r>
        <w:t>methodology</w:t>
      </w:r>
      <w:proofErr w:type="gramEnd"/>
      <w:r>
        <w:fldChar w:fldCharType="begin">
          <w:fldData xml:space="preserve">PEVuZE5vdGU+PENpdGU+PEF1dGhvcj5Kb25lczwvQXV0aG9yPjxZZWFyPjIwMDc8L1llYXI+PFJl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</w:fldData>
        </w:fldChar>
      </w:r>
      <w:r w:rsidR="004222A3">
        <w:instrText xml:space="preserve"> ADDIN EN.CITE </w:instrText>
      </w:r>
      <w:r w:rsidR="004222A3">
        <w:fldChar w:fldCharType="begin">
          <w:fldData xml:space="preserve">PEVuZE5vdGU+PENpdGU+PEF1dGhvcj5Kb25lczwvQXV0aG9yPjxZZWFyPjIwMDc8L1llYXI+PFJl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</w:fldData>
        </w:fldChar>
      </w:r>
      <w:r w:rsidR="004222A3">
        <w:instrText xml:space="preserve"> ADDIN EN.CITE.DATA </w:instrText>
      </w:r>
      <w:r w:rsidR="004222A3">
        <w:fldChar w:fldCharType="end"/>
      </w:r>
      <w:r>
        <w:fldChar w:fldCharType="separate"/>
      </w:r>
      <w:r w:rsidR="004222A3">
        <w:rPr>
          <w:noProof/>
        </w:rPr>
        <w:t>[</w:t>
      </w:r>
      <w:hyperlink w:anchor="_ENREF_1" w:tooltip="Jones, 2007 #10" w:history="1">
        <w:r w:rsidR="004222A3">
          <w:rPr>
            <w:noProof/>
          </w:rPr>
          <w:t>1</w:t>
        </w:r>
      </w:hyperlink>
      <w:r w:rsidR="004222A3">
        <w:rPr>
          <w:noProof/>
        </w:rPr>
        <w:t>,</w:t>
      </w:r>
      <w:hyperlink w:anchor="_ENREF_2" w:tooltip="Spellman, 2002 #12" w:history="1">
        <w:r w:rsidR="004222A3">
          <w:rPr>
            <w:noProof/>
          </w:rPr>
          <w:t>2</w:t>
        </w:r>
      </w:hyperlink>
      <w:r w:rsidR="004222A3">
        <w:rPr>
          <w:noProof/>
        </w:rPr>
        <w:t>]</w:t>
      </w:r>
      <w:r>
        <w:fldChar w:fldCharType="end"/>
      </w:r>
      <w:r>
        <w:t xml:space="preserve">. The ‘many communities, many standards’ approach supported the needs of individual communities but resulted in common features of different investigations being described in different ways. This situation created difficulties for representing cross-disciplinary experiments, for example, integrative meta-analysis spanning multiple scientific </w:t>
      </w:r>
      <w:proofErr w:type="gramStart"/>
      <w:r>
        <w:t>communities</w:t>
      </w:r>
      <w:proofErr w:type="gramEnd"/>
      <w:r>
        <w:fldChar w:fldCharType="begin">
          <w:fldData xml:space="preserve">PEVuZE5vdGU+PENpdGU+PEF1dGhvcj5UYXlsb3I8L0F1dGhvcj48WWVhcj4yMDA4PC9ZZWFyPjxS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</w:fldData>
        </w:fldChar>
      </w:r>
      <w:r w:rsidR="004222A3">
        <w:instrText xml:space="preserve"> ADDIN EN.CITE </w:instrText>
      </w:r>
      <w:r w:rsidR="004222A3">
        <w:fldChar w:fldCharType="begin">
          <w:fldData xml:space="preserve">PEVuZE5vdGU+PENpdGU+PEF1dGhvcj5UYXlsb3I8L0F1dGhvcj48WWVhcj4yMDA4PC9ZZWFyPjxS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</w:fldData>
        </w:fldChar>
      </w:r>
      <w:r w:rsidR="004222A3">
        <w:instrText xml:space="preserve"> ADDIN EN.CITE.DATA </w:instrText>
      </w:r>
      <w:r w:rsidR="004222A3">
        <w:fldChar w:fldCharType="end"/>
      </w:r>
      <w:r>
        <w:fldChar w:fldCharType="separate"/>
      </w:r>
      <w:r w:rsidR="004222A3">
        <w:rPr>
          <w:noProof/>
        </w:rPr>
        <w:t>[</w:t>
      </w:r>
      <w:hyperlink w:anchor="_ENREF_3" w:tooltip="Taylor, 2008 #45" w:history="1">
        <w:r w:rsidR="004222A3">
          <w:rPr>
            <w:noProof/>
          </w:rPr>
          <w:t>3</w:t>
        </w:r>
      </w:hyperlink>
      <w:r w:rsidR="004222A3">
        <w:rPr>
          <w:noProof/>
        </w:rPr>
        <w:t>,</w:t>
      </w:r>
      <w:hyperlink w:anchor="_ENREF_4" w:tooltip="Sansone, 2008 #51" w:history="1">
        <w:r w:rsidR="004222A3">
          <w:rPr>
            <w:noProof/>
          </w:rPr>
          <w:t>4</w:t>
        </w:r>
      </w:hyperlink>
      <w:r w:rsidR="004222A3">
        <w:rPr>
          <w:noProof/>
        </w:rPr>
        <w:t>]</w:t>
      </w:r>
      <w:r>
        <w:fldChar w:fldCharType="end"/>
      </w:r>
      <w:r>
        <w:t xml:space="preserve">. To support interoperability between different database systems, the key features of an investigation need to be described in a common, shared and unambiguous manner. Minimally, this requires standards for the representation of samples, assays and data analysis methods used in an investigation. It is this background that provides the motivation for the Ontology for Biomedical Investigations (OBI; </w:t>
      </w:r>
      <w:hyperlink r:id="rId9" w:history="1">
        <w:r>
          <w:rPr>
            <w:rStyle w:val="Hyperlink"/>
          </w:rPr>
          <w:t>http://purl.obolibrary.org/obo/obi</w:t>
        </w:r>
        <w:r>
          <w:rPr>
            <w:rStyle w:val="Hyperlink"/>
          </w:rPr>
          <w:t>.</w:t>
        </w:r>
        <w:r>
          <w:rPr>
            <w:rStyle w:val="Hyperlink"/>
          </w:rPr>
          <w:t>owl</w:t>
        </w:r>
      </w:hyperlink>
      <w:r>
        <w:t xml:space="preserve">). </w:t>
      </w:r>
    </w:p>
    <w:p w:rsidR="00686B7C" w:rsidRDefault="00686B7C" w:rsidP="00686B7C">
      <w:r>
        <w:t xml:space="preserve">OBI addresses the requirement for a cross-disciplinary standard for representing biomedical investigations. It is both broad, describing the parts of an investigation from conception to conclusion, and deep, describing entities from test tubes to transgenic organisms. As </w:t>
      </w:r>
      <w:proofErr w:type="gramStart"/>
      <w:r>
        <w:t>an ontology</w:t>
      </w:r>
      <w:proofErr w:type="gramEnd"/>
      <w:r>
        <w:t xml:space="preserve">, OBI is a controlled vocabulary with additional logical constraints, reusing basic terms to build more complex ones. OBI is expressed in </w:t>
      </w:r>
      <w:r w:rsidR="005A5FFF">
        <w:t>the</w:t>
      </w:r>
      <w:r w:rsidR="002C5CF3">
        <w:t xml:space="preserve"> OWL 2</w:t>
      </w:r>
      <w:r w:rsidR="005A5FFF">
        <w:t xml:space="preserve"> W</w:t>
      </w:r>
      <w:r w:rsidR="002C5CF3">
        <w:t>eb Ontology Language (</w:t>
      </w:r>
      <w:r w:rsidR="002C5CF3" w:rsidRPr="005A5FFF">
        <w:t>http://www.w3.org/TR/owl2-overview/</w:t>
      </w:r>
      <w:r w:rsidR="005A5FFF">
        <w:t>)</w:t>
      </w:r>
      <w:r>
        <w:t xml:space="preserve">, which is a </w:t>
      </w:r>
      <w:r w:rsidR="005A5FFF">
        <w:t xml:space="preserve">World Wide Web </w:t>
      </w:r>
      <w:r w:rsidR="002C5CF3">
        <w:t>Consortium</w:t>
      </w:r>
      <w:r w:rsidR="005A5FFF">
        <w:t xml:space="preserve"> (</w:t>
      </w:r>
      <w:r>
        <w:t>W3C</w:t>
      </w:r>
      <w:r w:rsidR="002C5CF3">
        <w:t xml:space="preserve">; </w:t>
      </w:r>
      <w:r w:rsidR="002C5CF3" w:rsidRPr="005A5FFF">
        <w:t>http://www.w3.org</w:t>
      </w:r>
      <w:r w:rsidR="005A5FFF">
        <w:t>)</w:t>
      </w:r>
      <w:r>
        <w:t xml:space="preserve"> ontology language developed for the semantic web (</w:t>
      </w:r>
      <w:r w:rsidR="002C5CF3">
        <w:t>s</w:t>
      </w:r>
      <w:r>
        <w:t xml:space="preserve">ee </w:t>
      </w:r>
      <w:r w:rsidR="007D199F" w:rsidRPr="007D199F">
        <w:t>Method</w:t>
      </w:r>
      <w:r w:rsidR="007D199F">
        <w:t>ology</w:t>
      </w:r>
      <w:r>
        <w:t xml:space="preserve">). It supports and augments existing community standards such as </w:t>
      </w:r>
      <w:ins w:id="21" w:author="Randi Vita" w:date="2016-03-25T11:14:00Z">
        <w:r w:rsidR="00297AF7" w:rsidRPr="00297AF7">
          <w:t xml:space="preserve">Microarray Gene Expression tab-delimited format </w:t>
        </w:r>
        <w:r w:rsidR="00297AF7">
          <w:t>(</w:t>
        </w:r>
      </w:ins>
      <w:r>
        <w:t>MAGE-TAB</w:t>
      </w:r>
      <w:ins w:id="22" w:author="Randi Vita" w:date="2016-03-25T11:14:00Z">
        <w:r w:rsidR="00297AF7">
          <w:t>)</w:t>
        </w:r>
      </w:ins>
      <w:r>
        <w:rPr>
          <w:sz w:val="24"/>
        </w:rPr>
        <w:fldChar w:fldCharType="begin">
          <w:fldData xml:space="preserve">PEVuZE5vdGU+PENpdGU+PEF1dGhvcj5SYXluZXI8L0F1dGhvcj48WWVhcj4yMDA2PC9ZZWFyPjxS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</w:fldData>
        </w:fldChar>
      </w:r>
      <w:r w:rsidR="004222A3">
        <w:rPr>
          <w:sz w:val="24"/>
        </w:rPr>
        <w:instrText xml:space="preserve"> ADDIN EN.CITE </w:instrText>
      </w:r>
      <w:r w:rsidR="004222A3">
        <w:rPr>
          <w:sz w:val="24"/>
        </w:rPr>
        <w:fldChar w:fldCharType="begin">
          <w:fldData xml:space="preserve">PEVuZE5vdGU+PENpdGU+PEF1dGhvcj5SYXluZXI8L0F1dGhvcj48WWVhcj4yMDA2PC9ZZWFyPjxS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</w:fldData>
        </w:fldChar>
      </w:r>
      <w:r w:rsidR="004222A3">
        <w:rPr>
          <w:sz w:val="24"/>
        </w:rPr>
        <w:instrText xml:space="preserve"> ADDIN EN.CITE.DATA </w:instrText>
      </w:r>
      <w:r w:rsidR="004222A3">
        <w:rPr>
          <w:sz w:val="24"/>
        </w:rPr>
      </w:r>
      <w:r w:rsidR="004222A3">
        <w:rPr>
          <w:sz w:val="24"/>
        </w:rPr>
        <w:fldChar w:fldCharType="end"/>
      </w:r>
      <w:r>
        <w:rPr>
          <w:sz w:val="24"/>
        </w:rPr>
        <w:fldChar w:fldCharType="separate"/>
      </w:r>
      <w:r w:rsidR="004222A3">
        <w:rPr>
          <w:noProof/>
          <w:sz w:val="24"/>
        </w:rPr>
        <w:t>[</w:t>
      </w:r>
      <w:hyperlink w:anchor="_ENREF_5" w:tooltip="Rayner, 2006 #54" w:history="1">
        <w:r w:rsidR="004222A3">
          <w:rPr>
            <w:noProof/>
            <w:sz w:val="24"/>
          </w:rPr>
          <w:t>5</w:t>
        </w:r>
      </w:hyperlink>
      <w:r w:rsidR="004222A3">
        <w:rPr>
          <w:noProof/>
          <w:sz w:val="24"/>
        </w:rPr>
        <w:t>]</w:t>
      </w:r>
      <w:r>
        <w:rPr>
          <w:sz w:val="24"/>
        </w:rPr>
        <w:fldChar w:fldCharType="end"/>
      </w:r>
      <w:r>
        <w:rPr>
          <w:sz w:val="24"/>
        </w:rPr>
        <w:t xml:space="preserve">, </w:t>
      </w:r>
      <w:ins w:id="23" w:author="Randi Vita" w:date="2016-03-25T11:08:00Z">
        <w:r w:rsidR="00A14AE6" w:rsidRPr="00A14AE6">
          <w:rPr>
            <w:sz w:val="24"/>
          </w:rPr>
          <w:t xml:space="preserve">Functional Genomics Experiment </w:t>
        </w:r>
        <w:r w:rsidR="00A14AE6">
          <w:rPr>
            <w:sz w:val="24"/>
          </w:rPr>
          <w:t>(</w:t>
        </w:r>
      </w:ins>
      <w:proofErr w:type="spellStart"/>
      <w:r>
        <w:rPr>
          <w:sz w:val="24"/>
        </w:rPr>
        <w:t>FuGE</w:t>
      </w:r>
      <w:proofErr w:type="spellEnd"/>
      <w:ins w:id="24" w:author="Randi Vita" w:date="2016-03-25T11:08:00Z">
        <w:r w:rsidR="00A14AE6">
          <w:rPr>
            <w:sz w:val="24"/>
          </w:rPr>
          <w:t>)</w:t>
        </w:r>
      </w:ins>
      <w:r>
        <w:rPr>
          <w:sz w:val="24"/>
        </w:rPr>
        <w:fldChar w:fldCharType="begin">
          <w:fldData xml:space="preserve">PEVuZE5vdGU+PENpdGU+PEF1dGhvcj5Kb25lczwvQXV0aG9yPjxZZWFyPjIwMDc8L1llYXI+PFJl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</w:fldData>
        </w:fldChar>
      </w:r>
      <w:r w:rsidR="004222A3">
        <w:rPr>
          <w:sz w:val="24"/>
        </w:rPr>
        <w:instrText xml:space="preserve"> ADDIN EN.CITE </w:instrText>
      </w:r>
      <w:r w:rsidR="004222A3">
        <w:rPr>
          <w:sz w:val="24"/>
        </w:rPr>
        <w:fldChar w:fldCharType="begin">
          <w:fldData xml:space="preserve">PEVuZE5vdGU+PENpdGU+PEF1dGhvcj5Kb25lczwvQXV0aG9yPjxZZWFyPjIwMDc8L1llYXI+PFJl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</w:fldData>
        </w:fldChar>
      </w:r>
      <w:r w:rsidR="004222A3">
        <w:rPr>
          <w:sz w:val="24"/>
        </w:rPr>
        <w:instrText xml:space="preserve"> ADDIN EN.CITE.DATA </w:instrText>
      </w:r>
      <w:r w:rsidR="004222A3">
        <w:rPr>
          <w:sz w:val="24"/>
        </w:rPr>
      </w:r>
      <w:r w:rsidR="004222A3">
        <w:rPr>
          <w:sz w:val="24"/>
        </w:rPr>
        <w:fldChar w:fldCharType="end"/>
      </w:r>
      <w:r>
        <w:rPr>
          <w:sz w:val="24"/>
        </w:rPr>
        <w:fldChar w:fldCharType="separate"/>
      </w:r>
      <w:r w:rsidR="004222A3">
        <w:rPr>
          <w:noProof/>
          <w:sz w:val="24"/>
        </w:rPr>
        <w:t>[</w:t>
      </w:r>
      <w:hyperlink w:anchor="_ENREF_1" w:tooltip="Jones, 2007 #10" w:history="1">
        <w:r w:rsidR="004222A3">
          <w:rPr>
            <w:noProof/>
            <w:sz w:val="24"/>
          </w:rPr>
          <w:t>1</w:t>
        </w:r>
      </w:hyperlink>
      <w:r w:rsidR="004222A3">
        <w:rPr>
          <w:noProof/>
          <w:sz w:val="24"/>
        </w:rPr>
        <w:t>]</w:t>
      </w:r>
      <w:r>
        <w:rPr>
          <w:sz w:val="24"/>
        </w:rPr>
        <w:fldChar w:fldCharType="end"/>
      </w:r>
      <w:r>
        <w:t xml:space="preserve"> and </w:t>
      </w:r>
      <w:ins w:id="25" w:author="Randi Vita" w:date="2016-03-25T11:13:00Z">
        <w:r w:rsidR="00A70F21" w:rsidRPr="00A70F21">
          <w:t xml:space="preserve">Investigation, Study, Assay tab-delimited format </w:t>
        </w:r>
        <w:r w:rsidR="00A70F21">
          <w:t>(</w:t>
        </w:r>
      </w:ins>
      <w:r>
        <w:t>ISA-T</w:t>
      </w:r>
      <w:ins w:id="26" w:author="Randi Vita" w:date="2016-03-25T11:12:00Z">
        <w:r w:rsidR="00A14AE6">
          <w:t>ab</w:t>
        </w:r>
      </w:ins>
      <w:del w:id="27" w:author="Randi Vita" w:date="2016-03-25T11:12:00Z">
        <w:r w:rsidDel="00A14AE6">
          <w:delText>AB</w:delText>
        </w:r>
      </w:del>
      <w:ins w:id="28" w:author="Randi Vita" w:date="2016-03-25T11:14:00Z">
        <w:r w:rsidR="00A70F21">
          <w:t>)</w:t>
        </w:r>
      </w:ins>
      <w:r>
        <w:fldChar w:fldCharType="begin"/>
      </w:r>
      <w:r w:rsidR="004222A3">
        <w:instrText xml:space="preserve"> ADDIN EN.CITE &lt;EndNote&gt;&lt;Cite&gt;&lt;Author&gt;Sansone&lt;/Author&gt;&lt;Year&gt;2008&lt;/Year&gt;&lt;RecNum&gt;51&lt;/RecNum&gt;&lt;DisplayText&gt;[4]&lt;/DisplayText&gt;&lt;record&gt;&lt;rec-number&gt;51&lt;/rec-number&gt;&lt;foreign-keys&gt;&lt;key app="EN" db-id="9zwfz5ardwxrpaees5y5sfevtdew2txepfzd"&gt;51&lt;/key&gt;&lt;/foreign-keys&gt;&lt;ref-type name="Journal Article"&gt;17&lt;/ref-type&gt;&lt;contributors&gt;&lt;authors&gt;&lt;author&gt;Sansone, S. A.&lt;/author&gt;&lt;author&gt;Rocca-Serra, P.&lt;/author&gt;&lt;author&gt;Brandizi, M.&lt;/author&gt;&lt;author&gt;Brazma, A.&lt;/author&gt;&lt;author&gt;Field, D.&lt;/author&gt;&lt;author&gt;Fostel, J.&lt;/author&gt;&lt;author&gt;Garrow, A. G.&lt;/author&gt;&lt;author&gt;Gilbert, J.&lt;/author&gt;&lt;author&gt;Goodsaid, F.&lt;/author&gt;&lt;author&gt;Hardy, N.&lt;/author&gt;&lt;author&gt;Jones, P.&lt;/author&gt;&lt;author&gt;Lister, A.&lt;/author&gt;&lt;author&gt;Miller, M.&lt;/author&gt;&lt;author&gt;Morrison, N.&lt;/author&gt;&lt;author&gt;Rayner, T.&lt;/author&gt;&lt;author&gt;Sklyar, N.&lt;/author&gt;&lt;author&gt;Taylor, C.&lt;/author&gt;&lt;author&gt;Tong, W.&lt;/author&gt;&lt;author&gt;Warner, G.&lt;/author&gt;&lt;author&gt;Wiemann, S.&lt;/author&gt;&lt;/authors&gt;&lt;/contributors&gt;&lt;auth-address&gt;EMBL-EBI The European Bioinformatics Institute, Wellcome Trust Genome Campus, Hinxton, Cambridge, United Kingdom. sansone@ebi.ac.uk&lt;/auth-address&gt;&lt;titles&gt;&lt;title&gt;The first RSBI (ISA-TAB) workshop: &amp;quot;can a simple format work for complex studies?&amp;quot;&lt;/title&gt;&lt;secondary-title&gt;OMICS&lt;/secondary-title&gt;&lt;/titles&gt;&lt;periodical&gt;&lt;full-title&gt;OMICS&lt;/full-title&gt;&lt;/periodical&gt;&lt;pages&gt;143-9&lt;/pages&gt;&lt;volume&gt;12&lt;/volume&gt;&lt;number&gt;2&lt;/number&gt;&lt;edition&gt;2008/05/02&lt;/edition&gt;&lt;keywords&gt;&lt;keyword&gt;*Computational Biology&lt;/keyword&gt;&lt;keyword&gt;Database Management Systems&lt;/keyword&gt;&lt;keyword&gt;Education&lt;/keyword&gt;&lt;keyword&gt;Genomics&lt;/keyword&gt;&lt;keyword&gt;Great Britain&lt;/keyword&gt;&lt;keyword&gt;Proteomics&lt;/keyword&gt;&lt;keyword&gt;RNA, Messenger/genetics&lt;/keyword&gt;&lt;/keywords&gt;&lt;dates&gt;&lt;year&gt;2008&lt;/year&gt;&lt;pub-dates&gt;&lt;date&gt;Jun&lt;/date&gt;&lt;/pub-dates&gt;&lt;/dates&gt;&lt;isbn&gt;1536-2310 (Print)&lt;/isbn&gt;&lt;accession-num&gt;18447634&lt;/accession-num&gt;&lt;urls&gt;&lt;related-urls&gt;&lt;url&gt;http://www.ncbi.nlm.nih.gov/entrez/query.fcgi?cmd=Retrieve&amp;amp;db=PubMed&amp;amp;dopt=Citation&amp;amp;list_uids=18447634&lt;/url&gt;&lt;/related-urls&gt;&lt;/urls&gt;&lt;electronic-resource-num&gt;10.1089/omi.2008.0019&lt;/electronic-resource-num&gt;&lt;language&gt;eng&lt;/language&gt;&lt;/record&gt;&lt;/Cite&gt;&lt;/EndNote&gt;</w:instrText>
      </w:r>
      <w:r>
        <w:fldChar w:fldCharType="separate"/>
      </w:r>
      <w:r w:rsidR="004222A3">
        <w:rPr>
          <w:noProof/>
        </w:rPr>
        <w:t>[</w:t>
      </w:r>
      <w:hyperlink w:anchor="_ENREF_4" w:tooltip="Sansone, 2008 #51" w:history="1">
        <w:r w:rsidR="004222A3">
          <w:rPr>
            <w:noProof/>
          </w:rPr>
          <w:t>4</w:t>
        </w:r>
      </w:hyperlink>
      <w:r w:rsidR="004222A3">
        <w:rPr>
          <w:noProof/>
        </w:rPr>
        <w:t>]</w:t>
      </w:r>
      <w:r>
        <w:fldChar w:fldCharType="end"/>
      </w:r>
      <w:r>
        <w:t xml:space="preserve">. </w:t>
      </w:r>
    </w:p>
    <w:p w:rsidR="00686B7C" w:rsidRDefault="00686B7C" w:rsidP="00686B7C">
      <w:r>
        <w:t xml:space="preserve">OBI is publicly </w:t>
      </w:r>
      <w:r w:rsidR="00036CEF">
        <w:t xml:space="preserve">and freely </w:t>
      </w:r>
      <w:r>
        <w:t xml:space="preserve">available </w:t>
      </w:r>
      <w:r w:rsidR="00F3241A">
        <w:t>under the Creative Commons Attribution (CC-by) 3.0 license</w:t>
      </w:r>
      <w:r>
        <w:t xml:space="preserve">. It is a community based, globally distributed grass-roots project in the tradition of many standardization efforts that have joined forces in this </w:t>
      </w:r>
      <w:proofErr w:type="gramStart"/>
      <w:r>
        <w:t>endeavor</w:t>
      </w:r>
      <w:proofErr w:type="gramEnd"/>
      <w:r>
        <w:fldChar w:fldCharType="begin">
          <w:fldData xml:space="preserve">PEVuZE5vdGU+PENpdGU+PEF1dGhvcj5PcmNoYXJkPC9BdXRob3I+PFllYXI+MjAwOTwvWWVhcj48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==
</w:fldData>
        </w:fldChar>
      </w:r>
      <w:r w:rsidR="004222A3">
        <w:instrText xml:space="preserve"> ADDIN EN.CITE </w:instrText>
      </w:r>
      <w:r w:rsidR="004222A3">
        <w:fldChar w:fldCharType="begin">
          <w:fldData xml:space="preserve">PEVuZE5vdGU+PENpdGU+PEF1dGhvcj5PcmNoYXJkPC9BdXRob3I+PFllYXI+MjAwOTwvWWVhcj48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==
</w:fldData>
        </w:fldChar>
      </w:r>
      <w:r w:rsidR="004222A3">
        <w:instrText xml:space="preserve"> ADDIN EN.CITE.DATA </w:instrText>
      </w:r>
      <w:r w:rsidR="004222A3">
        <w:fldChar w:fldCharType="end"/>
      </w:r>
      <w:r>
        <w:fldChar w:fldCharType="separate"/>
      </w:r>
      <w:r w:rsidR="004222A3">
        <w:rPr>
          <w:noProof/>
        </w:rPr>
        <w:t>[</w:t>
      </w:r>
      <w:hyperlink w:anchor="_ENREF_6" w:tooltip="Orchard, 2009 #60" w:history="1">
        <w:r w:rsidR="004222A3">
          <w:rPr>
            <w:noProof/>
          </w:rPr>
          <w:t>6-9</w:t>
        </w:r>
      </w:hyperlink>
      <w:r w:rsidR="004222A3">
        <w:rPr>
          <w:noProof/>
        </w:rPr>
        <w:t>]</w:t>
      </w:r>
      <w:r>
        <w:fldChar w:fldCharType="end"/>
      </w:r>
      <w:r>
        <w:t xml:space="preserve">. It has representatives from many </w:t>
      </w:r>
      <w:r w:rsidR="00CA28F3">
        <w:t>disciplines;</w:t>
      </w:r>
      <w:r>
        <w:t xml:space="preserve"> covering much of biomedicine and including informatics expertise (see </w:t>
      </w:r>
      <w:r w:rsidRPr="00A16710">
        <w:rPr>
          <w:b/>
        </w:rPr>
        <w:t xml:space="preserve">Supplemental Table </w:t>
      </w:r>
      <w:r w:rsidR="005609A9">
        <w:rPr>
          <w:b/>
        </w:rPr>
        <w:t>S</w:t>
      </w:r>
      <w:r w:rsidRPr="00A16710">
        <w:rPr>
          <w:b/>
        </w:rPr>
        <w:t>1</w:t>
      </w:r>
      <w:r>
        <w:t xml:space="preserve"> for a list of contributing projects). The consortium has an open membership policy and a transparent development process. OBI development is driven by the needs of its contributing members and by outside user requests. New terms are typically added to enable describing specific examples of experiments which are not yet covered in OBI, and then generalizing them. As such, OBI is not complete - and never will be - but rather will continue to evolve as new examples are introduced.</w:t>
      </w:r>
    </w:p>
    <w:p w:rsidR="0064269B" w:rsidRPr="000A691E" w:rsidRDefault="00686B7C" w:rsidP="0064269B">
      <w:r>
        <w:t xml:space="preserve">The primary use of ontologies in bioinformatics has been the annotation of database records. OBI supports and is presently being used for this task. In addition, OBI has a rich underpinning of computational logic; this can support the annotation process by automatically checking for consistency, as well as enabling rich querying over data repositories. </w:t>
      </w:r>
      <w:r w:rsidR="0064269B">
        <w:t xml:space="preserve">Being built on W3C </w:t>
      </w:r>
      <w:proofErr w:type="gramStart"/>
      <w:r w:rsidR="0064269B">
        <w:t>standards,</w:t>
      </w:r>
      <w:proofErr w:type="gramEnd"/>
      <w:r w:rsidR="0064269B">
        <w:t xml:space="preserve"> it can also use and be used with other data available on the semantic web (see </w:t>
      </w:r>
      <w:r w:rsidR="007D199F">
        <w:t>Methodology</w:t>
      </w:r>
      <w:r w:rsidR="0064269B">
        <w:t>).</w:t>
      </w:r>
    </w:p>
    <w:p w:rsidR="00686B7C" w:rsidRPr="000A691E" w:rsidRDefault="00686B7C" w:rsidP="00C543F0">
      <w:r>
        <w:t>OBI</w:t>
      </w:r>
      <w:r w:rsidR="00B7696C">
        <w:t xml:space="preserve"> </w:t>
      </w:r>
      <w:r w:rsidR="003F22EB">
        <w:t xml:space="preserve">follows and </w:t>
      </w:r>
      <w:r>
        <w:t xml:space="preserve">has helped to form, the framework set out by the </w:t>
      </w:r>
      <w:del w:id="29" w:author="Randi Vita" w:date="2016-03-25T11:28:00Z">
        <w:r w:rsidDel="00B33044">
          <w:delText xml:space="preserve">Open Biomedical Ontology </w:delText>
        </w:r>
      </w:del>
      <w:del w:id="30" w:author="Randi Vita" w:date="2016-03-25T11:27:00Z">
        <w:r w:rsidDel="00B33044">
          <w:delText>(</w:delText>
        </w:r>
      </w:del>
      <w:r>
        <w:t>OBO</w:t>
      </w:r>
      <w:del w:id="31" w:author="Randi Vita" w:date="2016-03-25T11:28:00Z">
        <w:r w:rsidDel="00B33044">
          <w:delText>)</w:delText>
        </w:r>
      </w:del>
      <w:r>
        <w:t xml:space="preserve"> </w:t>
      </w:r>
      <w:proofErr w:type="gramStart"/>
      <w:r>
        <w:t>Foundry</w:t>
      </w:r>
      <w:proofErr w:type="gramEnd"/>
      <w:r>
        <w:fldChar w:fldCharType="begin">
          <w:fldData xml:space="preserve">PEVuZE5vdGU+PENpdGU+PEF1dGhvcj5TbWl0aDwvQXV0aG9yPjxZZWFyPjIwMDc8L1llYXI+PFJl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==
</w:fldData>
        </w:fldChar>
      </w:r>
      <w:r w:rsidR="004222A3">
        <w:instrText xml:space="preserve"> ADDIN EN.CITE </w:instrText>
      </w:r>
      <w:r w:rsidR="004222A3">
        <w:fldChar w:fldCharType="begin">
          <w:fldData xml:space="preserve">PEVuZE5vdGU+PENpdGU+PEF1dGhvcj5TbWl0aDwvQXV0aG9yPjxZZWFyPjIwMDc8L1llYXI+PFJl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==
</w:fldData>
        </w:fldChar>
      </w:r>
      <w:r w:rsidR="004222A3">
        <w:instrText xml:space="preserve"> ADDIN EN.CITE.DATA </w:instrText>
      </w:r>
      <w:r w:rsidR="004222A3">
        <w:fldChar w:fldCharType="end"/>
      </w:r>
      <w:r>
        <w:fldChar w:fldCharType="separate"/>
      </w:r>
      <w:r w:rsidR="004222A3">
        <w:rPr>
          <w:noProof/>
        </w:rPr>
        <w:t>[</w:t>
      </w:r>
      <w:hyperlink w:anchor="_ENREF_10" w:tooltip="Smith, 2007 #2" w:history="1">
        <w:r w:rsidR="004222A3">
          <w:rPr>
            <w:noProof/>
          </w:rPr>
          <w:t>10</w:t>
        </w:r>
      </w:hyperlink>
      <w:r w:rsidR="004222A3">
        <w:rPr>
          <w:noProof/>
        </w:rPr>
        <w:t>]</w:t>
      </w:r>
      <w:r>
        <w:fldChar w:fldCharType="end"/>
      </w:r>
      <w:r w:rsidR="003F22EB">
        <w:t xml:space="preserve">. In 2013 OBI was reviewed by an OBO </w:t>
      </w:r>
      <w:r w:rsidR="00661A24">
        <w:t>F</w:t>
      </w:r>
      <w:r w:rsidR="003F22EB">
        <w:t xml:space="preserve">oundry committee and is now one of eight ontologies with full OBO </w:t>
      </w:r>
      <w:ins w:id="32" w:author="Randi Vita" w:date="2016-02-15T16:47:00Z">
        <w:r w:rsidR="00D83EF0">
          <w:t>F</w:t>
        </w:r>
      </w:ins>
      <w:del w:id="33" w:author="Randi Vita" w:date="2016-02-15T16:47:00Z">
        <w:r w:rsidR="003F22EB" w:rsidDel="00D83EF0">
          <w:delText>f</w:delText>
        </w:r>
      </w:del>
      <w:r w:rsidR="003F22EB">
        <w:t xml:space="preserve">oundry membership status. OBO </w:t>
      </w:r>
      <w:r w:rsidR="00920824">
        <w:t>F</w:t>
      </w:r>
      <w:r w:rsidR="003F22EB">
        <w:t xml:space="preserve">oundry membership indicates that OBI was found to sufficiently follow the </w:t>
      </w:r>
      <w:ins w:id="34" w:author="Randi Vita" w:date="2016-02-15T16:48:00Z">
        <w:r w:rsidR="00D83EF0">
          <w:t>F</w:t>
        </w:r>
      </w:ins>
      <w:del w:id="35" w:author="Randi Vita" w:date="2016-02-15T16:48:00Z">
        <w:r w:rsidR="003F22EB" w:rsidDel="00D83EF0">
          <w:delText>f</w:delText>
        </w:r>
      </w:del>
      <w:r w:rsidR="003F22EB">
        <w:t>oundry principles. Membership status also indicates that OBI should be used by other OBO ontologies as the preferred source of terms in its domain in order to further facilitate re-use.</w:t>
      </w:r>
      <w:r>
        <w:t xml:space="preserve"> </w:t>
      </w:r>
    </w:p>
    <w:p w:rsidR="00686B7C" w:rsidRDefault="00686B7C" w:rsidP="00686B7C">
      <w:r>
        <w:lastRenderedPageBreak/>
        <w:t xml:space="preserve">In this paper, we describe the current state of OBI and its usage. We outline the design decisions followed by the OBI consortium, which has enabled this development. We give an overview of the organization of the ontology and detail some of the classes and relations that form the structure of OBI. We also describe </w:t>
      </w:r>
      <w:r w:rsidR="00B5461B">
        <w:t>three a</w:t>
      </w:r>
      <w:r w:rsidR="00360C79">
        <w:t>pplications</w:t>
      </w:r>
      <w:r>
        <w:t xml:space="preserve"> which exemplify the different ways in which OBI can be used. </w:t>
      </w:r>
    </w:p>
    <w:p w:rsidR="00686B7C" w:rsidRDefault="00686B7C">
      <w:r>
        <w:t xml:space="preserve">Further enhancements of OBI in terms of breadth and depth of coverage are driven by the participating consortium members; we welcome and encourage broader community participation in this open, collaborative ontology development effort. </w:t>
      </w:r>
    </w:p>
    <w:p w:rsidR="00385F58" w:rsidRDefault="00385F58" w:rsidP="00385F58">
      <w:pPr>
        <w:pStyle w:val="Heading2"/>
      </w:pPr>
      <w:r>
        <w:t xml:space="preserve">Methodology </w:t>
      </w:r>
    </w:p>
    <w:p w:rsidR="00385F58" w:rsidRDefault="00385F58" w:rsidP="00385F58">
      <w:r>
        <w:t>OBI development is coordinated in weekly teleconferences in addition to occasional face-to-face meetings. Developers are dispersed globally. As a result, OBI has adopted a specific methodology and many formal conventions, to manage what would otherwise be a chaotic process. This has been critical in ensuring that OBI is a homogen</w:t>
      </w:r>
      <w:ins w:id="36" w:author="Randi Vita" w:date="2016-02-19T09:33:00Z">
        <w:r w:rsidR="00927D8F">
          <w:t>e</w:t>
        </w:r>
      </w:ins>
      <w:r>
        <w:t xml:space="preserve">ous resource. We describe these conventions here. </w:t>
      </w:r>
    </w:p>
    <w:p w:rsidR="00385F58" w:rsidRDefault="00385F58" w:rsidP="00385F58">
      <w:pPr>
        <w:pStyle w:val="Heading3"/>
      </w:pPr>
      <w:r>
        <w:t>Choice of metadata conventions</w:t>
      </w:r>
    </w:p>
    <w:p w:rsidR="00385F58" w:rsidRDefault="00385F58" w:rsidP="00DF5777">
      <w:pPr>
        <w:spacing w:after="240"/>
        <w:pPrChange w:id="37" w:author="Bjoern Peters" w:date="2016-03-13T15:45:00Z">
          <w:pPr/>
        </w:pPrChange>
      </w:pPr>
      <w:del w:id="38" w:author="Bjoern Peters" w:date="2016-03-13T15:49:00Z">
        <w:r w:rsidRPr="00BC255D" w:rsidDel="00DF5777">
          <w:delText>OBI developed a consistent metadata convention associated with classes. The complete specification of the metadata scheme is available [</w:delText>
        </w:r>
        <w:r w:rsidRPr="00BC255D" w:rsidDel="00DF5777">
          <w:fldChar w:fldCharType="begin"/>
        </w:r>
        <w:r w:rsidRPr="00BC255D" w:rsidDel="00DF5777">
          <w:delInstrText xml:space="preserve"> HYPERLINK "http://purl.obolibrary.org/obo/obi/policy/_Minimal_metadata" </w:delInstrText>
        </w:r>
        <w:r w:rsidRPr="00BC255D" w:rsidDel="00DF5777">
          <w:fldChar w:fldCharType="separate"/>
        </w:r>
        <w:r w:rsidRPr="00BC255D" w:rsidDel="00DF5777">
          <w:rPr>
            <w:rPrChange w:id="39" w:author="Bjoern Peters" w:date="2016-03-20T11:09:00Z">
              <w:rPr>
                <w:rStyle w:val="Hyperlink"/>
              </w:rPr>
            </w:rPrChange>
          </w:rPr>
          <w:delText>http://purl.obolibrary.org/obo/obi/policy/metadata</w:delText>
        </w:r>
        <w:r w:rsidRPr="00BC255D" w:rsidDel="00DF5777">
          <w:fldChar w:fldCharType="end"/>
        </w:r>
        <w:r w:rsidRPr="00BC255D" w:rsidDel="00DF5777">
          <w:delText>]. This metadata scheme is itself evolving independently as part of the OBO Foundry, and is being used by other ontologies</w:delText>
        </w:r>
      </w:del>
      <w:del w:id="40" w:author="Bjoern Peters" w:date="2016-03-13T15:44:00Z">
        <w:r w:rsidRPr="00BC255D" w:rsidDel="00DF5777">
          <w:fldChar w:fldCharType="begin"/>
        </w:r>
        <w:r w:rsidR="00C80E04" w:rsidRPr="00BC255D" w:rsidDel="00DF5777">
          <w:delInstrText xml:space="preserve"> ADDIN EN.CITE &lt;EndNote&gt;&lt;Cite&gt;&lt;Author&gt;Schober&lt;/Author&gt;&lt;Year&gt;2009&lt;/Year&gt;&lt;RecNum&gt;11&lt;/RecNum&gt;&lt;DisplayText&gt;[11]&lt;/DisplayText&gt;&lt;record&gt;&lt;rec-number&gt;11&lt;/rec-number&gt;&lt;foreign-keys&gt;&lt;key app="EN" db-id="2pses29wtx9s06ep5fy5f2sbpr0tpd0f5vpw"&gt;11&lt;/key&gt;&lt;/foreign-keys&gt;&lt;ref-type name="Journal Article"&gt;17&lt;/ref-type&gt;&lt;contributors&gt;&lt;authors&gt;&lt;author&gt;Schober, D.&lt;/author&gt;&lt;author&gt;Smith, B.&lt;/author&gt;&lt;author&gt;Lewis, S. E.&lt;/author&gt;&lt;author&gt;Kusnierczyk, W.&lt;/author&gt;&lt;author&gt;Lomax, J.&lt;/author&gt;&lt;author&gt;Mungall, C.&lt;/author&gt;&lt;author&gt;Taylor, C. F.&lt;/author&gt;&lt;author&gt;Rocca-Serra, P.&lt;/author&gt;&lt;author&gt;Sansone, S. A.&lt;/author&gt;&lt;/authors&gt;&lt;/contributors&gt;&lt;auth-address&gt;EMBL-EBI, Wellcome Trust Genome Campus, Hinxton, Cambridge, CB10 1SD, UK. schober@imbi.uni-freiburg.de&lt;/auth-address&gt;&lt;titles&gt;&lt;title&gt;Survey-based naming conventions for use in OBO Foundry ontology development&lt;/title&gt;&lt;secondary-title&gt;BMC Bioinformatics&lt;/secondary-title&gt;&lt;/titles&gt;&lt;periodical&gt;&lt;full-title&gt;BMC Bioinformatics&lt;/full-title&gt;&lt;/periodical&gt;&lt;pages&gt;125&lt;/pages&gt;&lt;volume&gt;10&lt;/volume&gt;&lt;edition&gt;2009/04/29&lt;/edition&gt;&lt;keywords&gt;&lt;keyword&gt;Computational Biology/*methods&lt;/keyword&gt;&lt;keyword&gt;Database Management Systems&lt;/keyword&gt;&lt;keyword&gt;Information Storage and Retrieval/*methods&lt;/keyword&gt;&lt;keyword&gt;Terminology as Topic&lt;/keyword&gt;&lt;keyword&gt;*Vocabulary, Controlled&lt;/keyword&gt;&lt;/keywords&gt;&lt;dates&gt;&lt;year&gt;2009&lt;/year&gt;&lt;/dates&gt;&lt;isbn&gt;1471-2105 (Electronic)&lt;/isbn&gt;&lt;accession-num&gt;19397794&lt;/accession-num&gt;&lt;urls&gt;&lt;related-urls&gt;&lt;url&gt;http://www.ncbi.nlm.nih.gov/entrez/query.fcgi?cmd=Retrieve&amp;amp;db=PubMed&amp;amp;dopt=Citation&amp;amp;list_uids=19397794&lt;/url&gt;&lt;/related-urls&gt;&lt;/urls&gt;&lt;custom2&gt;2684543&lt;/custom2&gt;&lt;electronic-resource-num&gt;1471-2105-10-125 [pii]&amp;#xD;10.1186/1471-2105-10-125&lt;/electronic-resource-num&gt;&lt;language&gt;eng&lt;/language&gt;&lt;/record&gt;&lt;/Cite&gt;&lt;/EndNote&gt;</w:delInstrText>
        </w:r>
        <w:r w:rsidRPr="00BC255D" w:rsidDel="00DF5777">
          <w:fldChar w:fldCharType="separate"/>
        </w:r>
        <w:r w:rsidRPr="00BC255D" w:rsidDel="00DF5777">
          <w:rPr>
            <w:rPrChange w:id="41" w:author="Bjoern Peters" w:date="2016-03-20T11:09:00Z">
              <w:rPr>
                <w:noProof/>
              </w:rPr>
            </w:rPrChange>
          </w:rPr>
          <w:delText>[</w:delText>
        </w:r>
        <w:r w:rsidR="007D199F" w:rsidRPr="00BC255D" w:rsidDel="00DF5777">
          <w:rPr>
            <w:rPrChange w:id="42" w:author="Bjoern Peters" w:date="2016-03-20T11:09:00Z">
              <w:rPr>
                <w:noProof/>
              </w:rPr>
            </w:rPrChange>
          </w:rPr>
          <w:fldChar w:fldCharType="begin"/>
        </w:r>
        <w:r w:rsidR="007D199F" w:rsidRPr="00BC255D" w:rsidDel="00DF5777">
          <w:rPr>
            <w:rPrChange w:id="43" w:author="Bjoern Peters" w:date="2016-03-20T11:09:00Z">
              <w:rPr>
                <w:noProof/>
              </w:rPr>
            </w:rPrChange>
          </w:rPr>
          <w:delInstrText xml:space="preserve"> HYPERLINK \l "_ENREF_11" \o "Schober, 2009 #11" </w:delInstrText>
        </w:r>
        <w:r w:rsidR="007D199F" w:rsidRPr="00BC255D" w:rsidDel="00DF5777">
          <w:rPr>
            <w:rPrChange w:id="44" w:author="Bjoern Peters" w:date="2016-03-20T11:09:00Z">
              <w:rPr>
                <w:noProof/>
              </w:rPr>
            </w:rPrChange>
          </w:rPr>
        </w:r>
        <w:r w:rsidR="007D199F" w:rsidRPr="00BC255D" w:rsidDel="00DF5777">
          <w:rPr>
            <w:rPrChange w:id="45" w:author="Bjoern Peters" w:date="2016-03-20T11:09:00Z">
              <w:rPr>
                <w:noProof/>
              </w:rPr>
            </w:rPrChange>
          </w:rPr>
          <w:fldChar w:fldCharType="separate"/>
        </w:r>
        <w:r w:rsidR="007D199F" w:rsidRPr="00BC255D" w:rsidDel="00DF5777">
          <w:rPr>
            <w:rPrChange w:id="46" w:author="Bjoern Peters" w:date="2016-03-20T11:09:00Z">
              <w:rPr>
                <w:noProof/>
              </w:rPr>
            </w:rPrChange>
          </w:rPr>
          <w:delText>11</w:delText>
        </w:r>
        <w:r w:rsidR="007D199F" w:rsidRPr="00BC255D" w:rsidDel="00DF5777">
          <w:rPr>
            <w:rPrChange w:id="47" w:author="Bjoern Peters" w:date="2016-03-20T11:09:00Z">
              <w:rPr>
                <w:noProof/>
              </w:rPr>
            </w:rPrChange>
          </w:rPr>
          <w:fldChar w:fldCharType="end"/>
        </w:r>
        <w:r w:rsidRPr="00BC255D" w:rsidDel="00DF5777">
          <w:rPr>
            <w:rPrChange w:id="48" w:author="Bjoern Peters" w:date="2016-03-20T11:09:00Z">
              <w:rPr>
                <w:noProof/>
              </w:rPr>
            </w:rPrChange>
          </w:rPr>
          <w:delText>]</w:delText>
        </w:r>
        <w:r w:rsidRPr="00BC255D" w:rsidDel="00DF5777">
          <w:fldChar w:fldCharType="end"/>
        </w:r>
      </w:del>
      <w:del w:id="49" w:author="Bjoern Peters" w:date="2016-03-13T15:49:00Z">
        <w:r w:rsidRPr="00BC255D" w:rsidDel="00DF5777">
          <w:delText xml:space="preserve">. </w:delText>
        </w:r>
      </w:del>
      <w:ins w:id="50" w:author="Bjoern Peters" w:date="2016-03-13T15:43:00Z">
        <w:r w:rsidR="00DF5777" w:rsidRPr="00BC255D">
          <w:rPr>
            <w:rPrChange w:id="51" w:author="Bjoern Peters" w:date="2016-03-20T11:09:00Z">
              <w:rPr>
                <w:color w:val="000000"/>
                <w:sz w:val="20"/>
                <w:szCs w:val="20"/>
                <w:shd w:val="clear" w:color="auto" w:fill="FFFF00"/>
              </w:rPr>
            </w:rPrChange>
          </w:rPr>
          <w:t>OBI developed and has consistently used a convention for information that documents classes (metadata). This takes the form of a number of documented annotation properties and fillers. Initially this metadata included basic information such as labels, synonyms</w:t>
        </w:r>
      </w:ins>
      <w:ins w:id="52" w:author="Randi Vita" w:date="2016-03-25T09:28:00Z">
        <w:r w:rsidR="008B0455">
          <w:t xml:space="preserve">, </w:t>
        </w:r>
      </w:ins>
      <w:ins w:id="53" w:author="Bjoern Peters" w:date="2016-03-13T15:43:00Z">
        <w:del w:id="54" w:author="Randi Vita" w:date="2016-03-25T09:28:00Z">
          <w:r w:rsidR="00DF5777" w:rsidRPr="00BC255D" w:rsidDel="008B0455">
            <w:rPr>
              <w:rPrChange w:id="55" w:author="Bjoern Peters" w:date="2016-03-20T11:09:00Z">
                <w:rPr>
                  <w:color w:val="000000"/>
                  <w:sz w:val="20"/>
                  <w:szCs w:val="20"/>
                  <w:shd w:val="clear" w:color="auto" w:fill="FFFF00"/>
                </w:rPr>
              </w:rPrChange>
            </w:rPr>
            <w:delText xml:space="preserve"> and </w:delText>
          </w:r>
        </w:del>
        <w:r w:rsidR="00DF5777" w:rsidRPr="00BC255D">
          <w:rPr>
            <w:rPrChange w:id="56" w:author="Bjoern Peters" w:date="2016-03-20T11:09:00Z">
              <w:rPr>
                <w:color w:val="000000"/>
                <w:sz w:val="20"/>
                <w:szCs w:val="20"/>
                <w:shd w:val="clear" w:color="auto" w:fill="FFFF00"/>
              </w:rPr>
            </w:rPrChange>
          </w:rPr>
          <w:t>definition</w:t>
        </w:r>
      </w:ins>
      <w:ins w:id="57" w:author="Randi Vita" w:date="2016-03-25T09:28:00Z">
        <w:r w:rsidR="008B0455">
          <w:t>s</w:t>
        </w:r>
      </w:ins>
      <w:ins w:id="58" w:author="Bjoern Peters" w:date="2016-03-13T15:43:00Z">
        <w:r w:rsidR="00DF5777" w:rsidRPr="00BC255D">
          <w:rPr>
            <w:rPrChange w:id="59" w:author="Bjoern Peters" w:date="2016-03-20T11:09:00Z">
              <w:rPr>
                <w:color w:val="000000"/>
                <w:sz w:val="20"/>
                <w:szCs w:val="20"/>
                <w:shd w:val="clear" w:color="auto" w:fill="FFFF00"/>
              </w:rPr>
            </w:rPrChange>
          </w:rPr>
          <w:t xml:space="preserve">, attribution to editors and source for definitions. As OBI’s development progressed additional properties were added as need was recognized. Curation status gives an indication of the level of development of a term, and its possible values have been augmented as different cases emerged. Various forms of additional documentation properties have been added in response to needs of developers and users. These now include example of usage of a term, notes that aid the user in understanding the term, </w:t>
        </w:r>
      </w:ins>
      <w:ins w:id="60" w:author="Randi Vita" w:date="2016-03-25T09:29:00Z">
        <w:r w:rsidR="008B0455">
          <w:t xml:space="preserve">and </w:t>
        </w:r>
      </w:ins>
      <w:ins w:id="61" w:author="Bjoern Peters" w:date="2016-03-13T15:43:00Z">
        <w:r w:rsidR="00DF5777" w:rsidRPr="00BC255D">
          <w:rPr>
            <w:rPrChange w:id="62" w:author="Bjoern Peters" w:date="2016-03-20T11:09:00Z">
              <w:rPr>
                <w:color w:val="000000"/>
                <w:sz w:val="20"/>
                <w:szCs w:val="20"/>
                <w:shd w:val="clear" w:color="auto" w:fill="FFFF00"/>
              </w:rPr>
            </w:rPrChange>
          </w:rPr>
          <w:t>notes that relate</w:t>
        </w:r>
        <w:del w:id="63" w:author="Randi Vita" w:date="2016-03-25T09:29:00Z">
          <w:r w:rsidR="00DF5777" w:rsidRPr="00BC255D" w:rsidDel="008B0455">
            <w:rPr>
              <w:rPrChange w:id="64" w:author="Bjoern Peters" w:date="2016-03-20T11:09:00Z">
                <w:rPr>
                  <w:color w:val="000000"/>
                  <w:sz w:val="20"/>
                  <w:szCs w:val="20"/>
                  <w:shd w:val="clear" w:color="auto" w:fill="FFFF00"/>
                </w:rPr>
              </w:rPrChange>
            </w:rPr>
            <w:delText>d</w:delText>
          </w:r>
        </w:del>
        <w:r w:rsidR="00DF5777" w:rsidRPr="00BC255D">
          <w:rPr>
            <w:rPrChange w:id="65" w:author="Bjoern Peters" w:date="2016-03-20T11:09:00Z">
              <w:rPr>
                <w:color w:val="000000"/>
                <w:sz w:val="20"/>
                <w:szCs w:val="20"/>
                <w:shd w:val="clear" w:color="auto" w:fill="FFFF00"/>
              </w:rPr>
            </w:rPrChange>
          </w:rPr>
          <w:t xml:space="preserve"> to </w:t>
        </w:r>
      </w:ins>
      <w:ins w:id="66" w:author="Randi Vita" w:date="2016-03-25T09:29:00Z">
        <w:r w:rsidR="008B0455">
          <w:t xml:space="preserve">the </w:t>
        </w:r>
      </w:ins>
      <w:ins w:id="67" w:author="Bjoern Peters" w:date="2016-03-13T15:43:00Z">
        <w:r w:rsidR="00DF5777" w:rsidRPr="00BC255D">
          <w:rPr>
            <w:rPrChange w:id="68" w:author="Bjoern Peters" w:date="2016-03-20T11:09:00Z">
              <w:rPr>
                <w:color w:val="000000"/>
                <w:sz w:val="20"/>
                <w:szCs w:val="20"/>
                <w:shd w:val="clear" w:color="auto" w:fill="FFFF00"/>
              </w:rPr>
            </w:rPrChange>
          </w:rPr>
          <w:t xml:space="preserve">development process. The metadata scheme is implemented as </w:t>
        </w:r>
        <w:proofErr w:type="gramStart"/>
        <w:r w:rsidR="00DF5777" w:rsidRPr="00BC255D">
          <w:rPr>
            <w:rPrChange w:id="69" w:author="Bjoern Peters" w:date="2016-03-20T11:09:00Z">
              <w:rPr>
                <w:color w:val="000000"/>
                <w:sz w:val="20"/>
                <w:szCs w:val="20"/>
                <w:shd w:val="clear" w:color="auto" w:fill="FFFF00"/>
              </w:rPr>
            </w:rPrChange>
          </w:rPr>
          <w:t>an OWL</w:t>
        </w:r>
        <w:proofErr w:type="gramEnd"/>
        <w:r w:rsidR="00DF5777" w:rsidRPr="00BC255D">
          <w:rPr>
            <w:rPrChange w:id="70" w:author="Bjoern Peters" w:date="2016-03-20T11:09:00Z">
              <w:rPr>
                <w:color w:val="000000"/>
                <w:sz w:val="20"/>
                <w:szCs w:val="20"/>
                <w:shd w:val="clear" w:color="auto" w:fill="FFFF00"/>
              </w:rPr>
            </w:rPrChange>
          </w:rPr>
          <w:t xml:space="preserve"> ontology available at</w:t>
        </w:r>
      </w:ins>
      <w:ins w:id="71" w:author="Bjoern Peters" w:date="2016-03-20T13:49:00Z">
        <w:r w:rsidR="004222A3">
          <w:t xml:space="preserve"> [</w:t>
        </w:r>
      </w:ins>
      <w:ins w:id="72" w:author="Bjoern Peters" w:date="2016-03-13T15:43:00Z">
        <w:r w:rsidR="00DF5777" w:rsidRPr="00BC255D">
          <w:rPr>
            <w:rPrChange w:id="73" w:author="Bjoern Peters" w:date="2016-03-20T11:09:00Z">
              <w:rPr>
                <w:color w:val="000000"/>
                <w:sz w:val="20"/>
                <w:szCs w:val="20"/>
                <w:shd w:val="clear" w:color="auto" w:fill="FFFF00"/>
              </w:rPr>
            </w:rPrChange>
          </w:rPr>
          <w:t>http://purl.obolibrary.org/obo/ontology-metadata.owl]. A specification of what is considered minimally acceptable use is available at</w:t>
        </w:r>
      </w:ins>
      <w:ins w:id="74" w:author="Bjoern Peters" w:date="2016-03-20T13:49:00Z">
        <w:r w:rsidR="004222A3">
          <w:t xml:space="preserve"> [</w:t>
        </w:r>
      </w:ins>
      <w:ins w:id="75" w:author="Bjoern Peters" w:date="2016-03-13T15:43:00Z">
        <w:r w:rsidR="00DF5777" w:rsidRPr="00BC255D">
          <w:rPr>
            <w:rPrChange w:id="76" w:author="Bjoern Peters" w:date="2016-03-20T11:09:00Z">
              <w:rPr>
                <w:color w:val="000000"/>
                <w:sz w:val="20"/>
                <w:szCs w:val="20"/>
                <w:shd w:val="clear" w:color="auto" w:fill="FFFF00"/>
              </w:rPr>
            </w:rPrChange>
          </w:rPr>
          <w:t>http://purl.obolibrary.org/obo/obi/policy/metadata]. This metadata scheme has now been adopted by a number of OBO ontologies and continues to evolve with participation from other members of the OBO community</w:t>
        </w:r>
      </w:ins>
      <w:ins w:id="77" w:author="Bjoern Peters" w:date="2016-03-13T15:44:00Z">
        <w:r w:rsidR="00DF5777" w:rsidRPr="00BC255D">
          <w:fldChar w:fldCharType="begin"/>
        </w:r>
      </w:ins>
      <w:r w:rsidR="004222A3">
        <w:instrText xml:space="preserve"> ADDIN EN.CITE &lt;EndNote&gt;&lt;Cite&gt;&lt;Author&gt;Schober&lt;/Author&gt;&lt;Year&gt;2009&lt;/Year&gt;&lt;RecNum&gt;65&lt;/RecNum&gt;&lt;DisplayText&gt;[11]&lt;/DisplayText&gt;&lt;record&gt;&lt;rec-number&gt;65&lt;/rec-number&gt;&lt;foreign-keys&gt;&lt;key app="EN" db-id="9zwfz5ardwxrpaees5y5sfevtdew2txepfzd"&gt;65&lt;/key&gt;&lt;/foreign-keys&gt;&lt;ref-type name="Journal Article"&gt;17&lt;/ref-type&gt;&lt;contributors&gt;&lt;authors&gt;&lt;author&gt;Schober, D.&lt;/author&gt;&lt;author&gt;Smith, B.&lt;/author&gt;&lt;author&gt;Lewis, S. E.&lt;/author&gt;&lt;author&gt;Kusnierczyk, W.&lt;/author&gt;&lt;author&gt;Lomax, J.&lt;/author&gt;&lt;author&gt;Mungall, C.&lt;/author&gt;&lt;author&gt;Taylor, C. F.&lt;/author&gt;&lt;author&gt;Rocca-Serra, P.&lt;/author&gt;&lt;author&gt;Sansone, S. A.&lt;/author&gt;&lt;/authors&gt;&lt;/contributors&gt;&lt;auth-address&gt;EMBL-EBI, Wellcome Trust Genome Campus, Hinxton, Cambridge, CB10 1SD, UK. schober@imbi.uni-freiburg.de&lt;/auth-address&gt;&lt;titles&gt;&lt;title&gt;Survey-based naming conventions for use in OBO Foundry ontology development&lt;/title&gt;&lt;secondary-title&gt;BMC Bioinformatics&lt;/secondary-title&gt;&lt;/titles&gt;&lt;periodical&gt;&lt;full-title&gt;BMC Bioinformatics&lt;/full-title&gt;&lt;/periodical&gt;&lt;pages&gt;125&lt;/pages&gt;&lt;volume&gt;10&lt;/volume&gt;&lt;edition&gt;2009/04/29&lt;/edition&gt;&lt;keywords&gt;&lt;keyword&gt;Computational Biology/*methods&lt;/keyword&gt;&lt;keyword&gt;Database Management Systems&lt;/keyword&gt;&lt;keyword&gt;Information Storage and Retrieval/*methods&lt;/keyword&gt;&lt;keyword&gt;Terminology as Topic&lt;/keyword&gt;&lt;keyword&gt;*Vocabulary, Controlled&lt;/keyword&gt;&lt;/keywords&gt;&lt;dates&gt;&lt;year&gt;2009&lt;/year&gt;&lt;/dates&gt;&lt;isbn&gt;1471-2105 (Electronic)&lt;/isbn&gt;&lt;accession-num&gt;19397794&lt;/accession-num&gt;&lt;urls&gt;&lt;related-urls&gt;&lt;url&gt;http://www.ncbi.nlm.nih.gov/entrez/query.fcgi?cmd=Retrieve&amp;amp;db=PubMed&amp;amp;dopt=Citation&amp;amp;list_uids=19397794&lt;/url&gt;&lt;/related-urls&gt;&lt;/urls&gt;&lt;custom2&gt;2684543&lt;/custom2&gt;&lt;electronic-resource-num&gt;1471-2105-10-125 [pii]&amp;#xD;10.1186/1471-2105-10-125&lt;/electronic-resource-num&gt;&lt;language&gt;eng&lt;/language&gt;&lt;/record&gt;&lt;/Cite&gt;&lt;/EndNote&gt;</w:instrText>
      </w:r>
      <w:ins w:id="78" w:author="Bjoern Peters" w:date="2016-03-13T15:44:00Z">
        <w:r w:rsidR="00DF5777" w:rsidRPr="00BC255D">
          <w:rPr>
            <w:rPrChange w:id="79" w:author="Bjoern Peters" w:date="2016-03-20T11:09:00Z">
              <w:rPr/>
            </w:rPrChange>
          </w:rPr>
          <w:fldChar w:fldCharType="separate"/>
        </w:r>
      </w:ins>
      <w:r w:rsidR="004222A3">
        <w:rPr>
          <w:noProof/>
        </w:rPr>
        <w:t>[</w:t>
      </w:r>
      <w:r w:rsidR="004222A3">
        <w:rPr>
          <w:noProof/>
        </w:rPr>
        <w:fldChar w:fldCharType="begin"/>
      </w:r>
      <w:r w:rsidR="004222A3">
        <w:rPr>
          <w:noProof/>
        </w:rPr>
        <w:instrText xml:space="preserve"> HYPERLINK \l "_ENREF_11" \o "Schober, 2009 #65" </w:instrText>
      </w:r>
      <w:r w:rsidR="004222A3">
        <w:rPr>
          <w:noProof/>
        </w:rPr>
      </w:r>
      <w:r w:rsidR="004222A3">
        <w:rPr>
          <w:noProof/>
        </w:rPr>
        <w:fldChar w:fldCharType="separate"/>
      </w:r>
      <w:r w:rsidR="004222A3">
        <w:rPr>
          <w:noProof/>
        </w:rPr>
        <w:t>11</w:t>
      </w:r>
      <w:r w:rsidR="004222A3">
        <w:rPr>
          <w:noProof/>
        </w:rPr>
        <w:fldChar w:fldCharType="end"/>
      </w:r>
      <w:r w:rsidR="004222A3">
        <w:rPr>
          <w:noProof/>
        </w:rPr>
        <w:t>]</w:t>
      </w:r>
      <w:ins w:id="80" w:author="Bjoern Peters" w:date="2016-03-13T15:44:00Z">
        <w:r w:rsidR="00DF5777" w:rsidRPr="00BC255D">
          <w:fldChar w:fldCharType="end"/>
        </w:r>
      </w:ins>
      <w:ins w:id="81" w:author="Bjoern Peters" w:date="2016-03-13T15:43:00Z">
        <w:r w:rsidR="00DF5777" w:rsidRPr="00BC255D">
          <w:rPr>
            <w:rPrChange w:id="82" w:author="Bjoern Peters" w:date="2016-03-20T11:09:00Z">
              <w:rPr>
                <w:color w:val="000000"/>
                <w:sz w:val="20"/>
                <w:szCs w:val="20"/>
                <w:shd w:val="clear" w:color="auto" w:fill="FFFF00"/>
              </w:rPr>
            </w:rPrChange>
          </w:rPr>
          <w:t>.</w:t>
        </w:r>
      </w:ins>
      <w:ins w:id="83" w:author="Randi Vita" w:date="2016-03-02T10:17:00Z">
        <w:del w:id="84" w:author="Bjoern Peters" w:date="2016-03-13T15:45:00Z">
          <w:r w:rsidR="00B82EE9" w:rsidRPr="00B82EE9" w:rsidDel="00DF5777">
            <w:delText>The metadata</w:delText>
          </w:r>
        </w:del>
      </w:ins>
      <w:ins w:id="85" w:author="Bjoern Peters" w:date="2016-03-13T15:48:00Z">
        <w:r w:rsidR="00DF5777">
          <w:t>The OBI met</w:t>
        </w:r>
      </w:ins>
      <w:ins w:id="86" w:author="Bjoern Peters" w:date="2016-03-20T11:09:00Z">
        <w:r w:rsidR="00BC255D">
          <w:t>a</w:t>
        </w:r>
      </w:ins>
      <w:ins w:id="87" w:author="Bjoern Peters" w:date="2016-03-13T15:48:00Z">
        <w:r w:rsidR="00DF5777">
          <w:t xml:space="preserve">data </w:t>
        </w:r>
      </w:ins>
      <w:ins w:id="88" w:author="Randi Vita" w:date="2016-03-02T10:17:00Z">
        <w:del w:id="89" w:author="Bjoern Peters" w:date="2016-03-13T15:48:00Z">
          <w:r w:rsidR="00B82EE9" w:rsidRPr="00B82EE9" w:rsidDel="00DF5777">
            <w:delText xml:space="preserve"> scheme </w:delText>
          </w:r>
        </w:del>
        <w:r w:rsidR="00B82EE9" w:rsidRPr="00B82EE9">
          <w:t>specification includes definitions of</w:t>
        </w:r>
        <w:del w:id="90" w:author="Bjoern Peters" w:date="2016-03-20T13:49:00Z">
          <w:r w:rsidR="00B82EE9" w:rsidRPr="00B82EE9" w:rsidDel="004222A3">
            <w:delText xml:space="preserve">  </w:delText>
          </w:r>
        </w:del>
      </w:ins>
      <w:ins w:id="91" w:author="Bjoern Peters" w:date="2016-03-20T13:49:00Z">
        <w:r w:rsidR="004222A3">
          <w:t xml:space="preserve"> </w:t>
        </w:r>
      </w:ins>
      <w:ins w:id="92" w:author="Randi Vita" w:date="2016-03-02T10:17:00Z">
        <w:r w:rsidR="00B82EE9" w:rsidRPr="00B82EE9">
          <w:t>the curation status values (</w:t>
        </w:r>
      </w:ins>
      <w:ins w:id="93" w:author="Bjoern Peters" w:date="2016-03-20T11:55:00Z">
        <w:r w:rsidR="00807C73">
          <w:t xml:space="preserve">example </w:t>
        </w:r>
      </w:ins>
      <w:ins w:id="94" w:author="Randi Vita" w:date="2016-03-02T10:17:00Z">
        <w:r w:rsidR="00B82EE9" w:rsidRPr="00B82EE9">
          <w:t>shown in Table 1). Their choice is reflective of the discussion about the term occurring amongst OBI developers. For example, terms that have been discussed on an OBI developers call and agreed upon for inclusion are ‘ready for release’. Terms that have been added following an agreed upon pattern but not reviewed by anyone but the term editor are ‘pending final vetting’.</w:t>
        </w:r>
      </w:ins>
    </w:p>
    <w:p w:rsidR="007D199F" w:rsidRDefault="007D199F" w:rsidP="007D199F">
      <w:pPr>
        <w:pStyle w:val="Heading3"/>
      </w:pPr>
      <w:r>
        <w:t>Use of the Web Ontology Language (OWL)</w:t>
      </w:r>
    </w:p>
    <w:p w:rsidR="007D199F" w:rsidRPr="009D26D2" w:rsidRDefault="00385F58" w:rsidP="007D199F">
      <w:r>
        <w:t>OBI is developed using the OWL 2 Web Ontology Language (</w:t>
      </w:r>
      <w:hyperlink r:id="rId10" w:history="1">
        <w:r w:rsidRPr="003A6BCD">
          <w:rPr>
            <w:rStyle w:val="Hyperlink"/>
          </w:rPr>
          <w:t>http://www.w3.org/TR/owl2-overview/</w:t>
        </w:r>
      </w:hyperlink>
      <w:r>
        <w:t>) as this provides richer semantic support than OBO format (</w:t>
      </w:r>
      <w:hyperlink r:id="rId11" w:history="1">
        <w:r w:rsidRPr="003A6BCD">
          <w:rPr>
            <w:rStyle w:val="Hyperlink"/>
          </w:rPr>
          <w:t>http://www.geneontology.org/GO.format.obo-1_2.shtml</w:t>
        </w:r>
      </w:hyperlink>
      <w:r>
        <w:t>) - the other commonly used alternative in the biomedical domain. The metadata scheme is implemented as OWL annotation properties.</w:t>
      </w:r>
      <w:r w:rsidR="007D199F">
        <w:t xml:space="preserve"> </w:t>
      </w:r>
      <w:r w:rsidR="007D199F" w:rsidRPr="009D26D2">
        <w:t xml:space="preserve">The OWL 2 Web Ontology Language (http://www.w3.org/TR/owl2-overview/) is a W3C </w:t>
      </w:r>
      <w:r w:rsidR="007D199F" w:rsidRPr="009D26D2">
        <w:lastRenderedPageBreak/>
        <w:t>standard for the representation of ontologies within the larger framework of the semantic web. OWL builds on the Resource Description Framework (RDF; http://www.w3.org/TR/rdf-primer/) standard in which data is represented by sets of subject-predicate-object statements (</w:t>
      </w:r>
      <w:r w:rsidR="007D199F">
        <w:t>“</w:t>
      </w:r>
      <w:r w:rsidR="007D199F" w:rsidRPr="009D26D2">
        <w:t>triples</w:t>
      </w:r>
      <w:r w:rsidR="007D199F">
        <w:t>”</w:t>
      </w:r>
      <w:r w:rsidR="007D199F" w:rsidRPr="009D26D2">
        <w:t xml:space="preserve">) that form a directed graph. Subjects and predicates are named using Internationalized Resource Identifiers (IRIs; https://tools.ietf.org/html/rfc3987), while the object position can be filled by an IRI or a literal value (e.g. string or number). The XML Schema (http://www.w3.org/XML/Schema) standard helps to give structure to literal data types in RDF. RDF graphs can be queried using the SPARQL Protocol and RDF Query Language (SPARQL; http://www.w3.org/TR/sparql11-query/) which is the equivalent of </w:t>
      </w:r>
      <w:ins w:id="95" w:author="Randi Vita" w:date="2016-03-25T11:38:00Z">
        <w:r w:rsidR="00456D78" w:rsidRPr="00456D78">
          <w:t xml:space="preserve">Structured Query Language </w:t>
        </w:r>
        <w:r w:rsidR="00456D78">
          <w:t>(</w:t>
        </w:r>
      </w:ins>
      <w:r w:rsidR="007D199F" w:rsidRPr="009D26D2">
        <w:t>SQL</w:t>
      </w:r>
      <w:ins w:id="96" w:author="Randi Vita" w:date="2016-03-25T11:38:00Z">
        <w:r w:rsidR="00456D78">
          <w:t>)</w:t>
        </w:r>
      </w:ins>
      <w:r w:rsidR="007D199F" w:rsidRPr="009D26D2">
        <w:t xml:space="preserve"> for querying relational databases.</w:t>
      </w:r>
    </w:p>
    <w:p w:rsidR="007D199F" w:rsidRPr="009D26D2" w:rsidRDefault="007D199F" w:rsidP="007D199F">
      <w:r w:rsidRPr="009D26D2">
        <w:t>The RDF Schema (RDFS; http://www.w3.org/TR/rdf-schema/) standard provides additional tools for working with controlled vocabularies and ontologies. OWL builds on RDFS, providing a more expressive language for describing classes, indivi</w:t>
      </w:r>
      <w:r>
        <w:t>dual members of those classes, “object properties”</w:t>
      </w:r>
      <w:r w:rsidRPr="009D26D2">
        <w:t xml:space="preserve"> t</w:t>
      </w:r>
      <w:r>
        <w:t>hat link pairs of individuals, “data properties”</w:t>
      </w:r>
      <w:r w:rsidRPr="009D26D2">
        <w:t xml:space="preserve"> that link indi</w:t>
      </w:r>
      <w:r>
        <w:t xml:space="preserve">viduals to literal values, and “annotation properties” </w:t>
      </w:r>
      <w:r w:rsidRPr="009D26D2">
        <w:t xml:space="preserve">for describing any of these. The theoretical foundation for OWL is description logic, a decidable fragment of </w:t>
      </w:r>
      <w:r>
        <w:t>first-order logic. Informally, “decidable”</w:t>
      </w:r>
      <w:r w:rsidRPr="009D26D2">
        <w:t xml:space="preserve"> means that any question framed within this logic can be answered within a finite number of steps, unlike full first-order logic. In practice there are always limits on computational resources and time, but automated OWL reasoners will check </w:t>
      </w:r>
      <w:proofErr w:type="gramStart"/>
      <w:r w:rsidRPr="009D26D2">
        <w:t>an ontology</w:t>
      </w:r>
      <w:proofErr w:type="gramEnd"/>
      <w:r w:rsidRPr="009D26D2">
        <w:t xml:space="preserve"> for logical consistency and satisfiability, and draw inferences that can go well beyond the assertions made by the ontology authors.</w:t>
      </w:r>
    </w:p>
    <w:p w:rsidR="007D199F" w:rsidRDefault="007D199F" w:rsidP="00385F58">
      <w:r w:rsidRPr="009D26D2">
        <w:t>A number of software tools support the use of OWL</w:t>
      </w:r>
      <w:r>
        <w:t xml:space="preserve"> and were utilized in the development of OBI</w:t>
      </w:r>
      <w:r w:rsidRPr="009D26D2">
        <w:t xml:space="preserve">. These include the comprehensive </w:t>
      </w:r>
      <w:r w:rsidRPr="002C5CF3">
        <w:t>OWL</w:t>
      </w:r>
      <w:r>
        <w:t xml:space="preserve"> </w:t>
      </w:r>
      <w:ins w:id="97" w:author="Randi Vita" w:date="2016-03-25T10:57:00Z">
        <w:r w:rsidR="008D5EA0" w:rsidRPr="008D5EA0">
          <w:t xml:space="preserve">Application Program Interface </w:t>
        </w:r>
        <w:r w:rsidR="008D5EA0">
          <w:t>(</w:t>
        </w:r>
      </w:ins>
      <w:r w:rsidRPr="002C5CF3">
        <w:t>API</w:t>
      </w:r>
      <w:ins w:id="98" w:author="Randi Vita" w:date="2016-03-25T10:57:00Z">
        <w:r w:rsidR="008D5EA0">
          <w:t>)</w:t>
        </w:r>
      </w:ins>
      <w:r w:rsidRPr="009D26D2">
        <w:t xml:space="preserve"> Java library</w:t>
      </w:r>
      <w:r>
        <w:fldChar w:fldCharType="begin"/>
      </w:r>
      <w:r w:rsidR="004222A3">
        <w:instrText xml:space="preserve"> ADDIN EN.CITE &lt;EndNote&gt;&lt;Cite&gt;&lt;Author&gt;Horridge&lt;/Author&gt;&lt;Year&gt;2011&lt;/Year&gt;&lt;RecNum&gt;50&lt;/RecNum&gt;&lt;DisplayText&gt;[12]&lt;/DisplayText&gt;&lt;record&gt;&lt;rec-number&gt;50&lt;/rec-number&gt;&lt;foreign-keys&gt;&lt;key app="EN" db-id="2pses29wtx9s06ep5fy5f2sbpr0tpd0f5vpw"&gt;50&lt;/key&gt;&lt;/foreign-keys&gt;&lt;ref-type name="Journal Article"&gt;17&lt;/ref-type&gt;&lt;contributors&gt;&lt;authors&gt;&lt;author&gt;Horridge, Matthew&lt;/author&gt;&lt;author&gt;Bechhofer, Sean&lt;/author&gt;&lt;/authors&gt;&lt;/contributors&gt;&lt;titles&gt;&lt;title&gt;The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1&lt;/number&gt;&lt;dates&gt;&lt;year&gt;2011&lt;/year&gt;&lt;/dates&gt;&lt;isbn&gt;1570-0844&lt;/isbn&gt;&lt;urls&gt;&lt;/urls&gt;&lt;/record&gt;&lt;/Cite&gt;&lt;/EndNote&gt;</w:instrText>
      </w:r>
      <w:r>
        <w:fldChar w:fldCharType="separate"/>
      </w:r>
      <w:r w:rsidR="004222A3">
        <w:rPr>
          <w:noProof/>
        </w:rPr>
        <w:t>[</w:t>
      </w:r>
      <w:hyperlink w:anchor="_ENREF_12" w:tooltip="Horridge, 2011 #50" w:history="1">
        <w:r w:rsidR="004222A3">
          <w:rPr>
            <w:noProof/>
          </w:rPr>
          <w:t>12</w:t>
        </w:r>
      </w:hyperlink>
      <w:r w:rsidR="004222A3">
        <w:rPr>
          <w:noProof/>
        </w:rPr>
        <w:t>]</w:t>
      </w:r>
      <w:r>
        <w:fldChar w:fldCharType="end"/>
      </w:r>
      <w:r w:rsidRPr="009D26D2">
        <w:t xml:space="preserve"> and the Prot</w:t>
      </w:r>
      <w:r>
        <w:t>é</w:t>
      </w:r>
      <w:r w:rsidRPr="009D26D2">
        <w:t>g</w:t>
      </w:r>
      <w:r>
        <w:t>é</w:t>
      </w:r>
      <w:r w:rsidRPr="009D26D2">
        <w:t>-OWL (http://protege.stanford.edu/overview/protege-owl.html) graphical editor that builds upon it. A number of OWL reasoners are a</w:t>
      </w:r>
      <w:r>
        <w:t xml:space="preserve">vailable and have been tested with OBI, including </w:t>
      </w:r>
      <w:proofErr w:type="spellStart"/>
      <w:r>
        <w:t>HermiT</w:t>
      </w:r>
      <w:proofErr w:type="spellEnd"/>
      <w:r>
        <w:fldChar w:fldCharType="begin"/>
      </w:r>
      <w:r w:rsidR="004222A3">
        <w:instrText xml:space="preserve"> ADDIN EN.CITE &lt;EndNote&gt;&lt;Cite&gt;&lt;Author&gt;Shearer&lt;/Author&gt;&lt;Year&gt;2008&lt;/Year&gt;&lt;RecNum&gt;21&lt;/RecNum&gt;&lt;DisplayText&gt;[13]&lt;/DisplayText&gt;&lt;record&gt;&lt;rec-number&gt;21&lt;/rec-number&gt;&lt;foreign-keys&gt;&lt;key app="EN" db-id="2pses29wtx9s06ep5fy5f2sbpr0tpd0f5vpw"&gt;21&lt;/key&gt;&lt;/foreign-keys&gt;&lt;ref-type name="Conference Proceedings"&gt;10&lt;/ref-type&gt;&lt;contributors&gt;&lt;authors&gt;&lt;author&gt;Shearer, Rob&lt;/author&gt;&lt;author&gt;Motik, Boris&lt;/author&gt;&lt;author&gt;Horrocks, Ian&lt;/author&gt;&lt;/authors&gt;&lt;/contributors&gt;&lt;titles&gt;&lt;title&gt;HermiT: A Highly-Efficient OWL Reasoner&lt;/title&gt;&lt;secondary-title&gt;OWLED&lt;/secondary-title&gt;&lt;/titles&gt;&lt;volume&gt;432&lt;/volume&gt;&lt;dates&gt;&lt;year&gt;2008&lt;/year&gt;&lt;/dates&gt;&lt;urls&gt;&lt;/urls&gt;&lt;/record&gt;&lt;/Cite&gt;&lt;/EndNote&gt;</w:instrText>
      </w:r>
      <w:r>
        <w:fldChar w:fldCharType="separate"/>
      </w:r>
      <w:r w:rsidR="004222A3">
        <w:rPr>
          <w:noProof/>
        </w:rPr>
        <w:t>[</w:t>
      </w:r>
      <w:hyperlink w:anchor="_ENREF_13" w:tooltip="Shearer, 2008 #21" w:history="1">
        <w:r w:rsidR="004222A3">
          <w:rPr>
            <w:noProof/>
          </w:rPr>
          <w:t>13</w:t>
        </w:r>
      </w:hyperlink>
      <w:r w:rsidR="004222A3">
        <w:rPr>
          <w:noProof/>
        </w:rPr>
        <w:t>]</w:t>
      </w:r>
      <w:r>
        <w:fldChar w:fldCharType="end"/>
      </w:r>
      <w:r>
        <w:t>, ELK</w:t>
      </w:r>
      <w:r>
        <w:fldChar w:fldCharType="begin"/>
      </w:r>
      <w:r w:rsidR="004222A3">
        <w:instrText xml:space="preserve"> ADDIN EN.CITE &lt;EndNote&gt;&lt;Cite&gt;&lt;Author&gt;Kazakov&lt;/Author&gt;&lt;Year&gt;2013&lt;/Year&gt;&lt;RecNum&gt;51&lt;/RecNum&gt;&lt;DisplayText&gt;[14]&lt;/DisplayText&gt;&lt;record&gt;&lt;rec-number&gt;51&lt;/rec-number&gt;&lt;foreign-keys&gt;&lt;key app="EN" db-id="2pses29wtx9s06ep5fy5f2sbpr0tpd0f5vpw"&gt;51&lt;/key&gt;&lt;/foreign-keys&gt;&lt;ref-type name="Journal Article"&gt;17&lt;/ref-type&gt;&lt;contributors&gt;&lt;authors&gt;&lt;author&gt;Kazakov, Yevgeny&lt;/author&gt;&lt;author&gt;Krötzsch, Markus&lt;/author&gt;&lt;author&gt;Simančík, František&lt;/author&gt;&lt;/authors&gt;&lt;/contributors&gt;&lt;titles&gt;&lt;title&gt;The incredible elk&lt;/title&gt;&lt;secondary-title&gt;Journal of Automated Reasoning&lt;/secondary-title&gt;&lt;/titles&gt;&lt;periodical&gt;&lt;full-title&gt;Journal of Automated Reasoning&lt;/full-title&gt;&lt;/periodical&gt;&lt;pages&gt;1-61&lt;/pages&gt;&lt;dates&gt;&lt;year&gt;2013&lt;/year&gt;&lt;/dates&gt;&lt;isbn&gt;0168-7433&lt;/isbn&gt;&lt;urls&gt;&lt;/urls&gt;&lt;/record&gt;&lt;/Cite&gt;&lt;/EndNote&gt;</w:instrText>
      </w:r>
      <w:r>
        <w:fldChar w:fldCharType="separate"/>
      </w:r>
      <w:r w:rsidR="004222A3">
        <w:rPr>
          <w:noProof/>
        </w:rPr>
        <w:t>[</w:t>
      </w:r>
      <w:hyperlink w:anchor="_ENREF_14" w:tooltip="Kazakov, 2013 #51" w:history="1">
        <w:r w:rsidR="004222A3">
          <w:rPr>
            <w:noProof/>
          </w:rPr>
          <w:t>14</w:t>
        </w:r>
      </w:hyperlink>
      <w:r w:rsidR="004222A3">
        <w:rPr>
          <w:noProof/>
        </w:rPr>
        <w:t>]</w:t>
      </w:r>
      <w:r>
        <w:fldChar w:fldCharType="end"/>
      </w:r>
      <w:r>
        <w:t>, and Pellet</w:t>
      </w:r>
      <w:r>
        <w:fldChar w:fldCharType="begin"/>
      </w:r>
      <w:r w:rsidR="004222A3">
        <w:instrText xml:space="preserve"> ADDIN EN.CITE &lt;EndNote&gt;&lt;Cite&gt;&lt;Author&gt;Evren Sirin&lt;/Author&gt;&lt;Year&gt;2007&lt;/Year&gt;&lt;RecNum&gt;9&lt;/RecNum&gt;&lt;DisplayText&gt;[15]&lt;/DisplayText&gt;&lt;record&gt;&lt;rec-number&gt;9&lt;/rec-number&gt;&lt;foreign-keys&gt;&lt;key app="EN" db-id="9zwfz5ardwxrpaees5y5sfevtdew2txepfzd"&gt;9&lt;/key&gt;&lt;/foreign-keys&gt;&lt;ref-type name="Journal Article"&gt;17&lt;/ref-type&gt;&lt;contributors&gt;&lt;authors&gt;&lt;author&gt; Evren Sirin, Bijan Parsia, Bernardo C Grau, Aditya Kalyanpur, Yarden Katz&lt;/author&gt;&lt;/authors&gt;&lt;/contributors&gt;&lt;titles&gt;&lt;title&gt;Pellet: A practical OWL-DL reasoner &lt;/title&gt;&lt;secondary-title&gt;Web Semantics: Science, Services and Agents on the World Wide Web&lt;/secondary-title&gt;&lt;/titles&gt;&lt;periodical&gt;&lt;full-title&gt;Web Semantics: Science, Services and Agents on the World Wide Web&lt;/full-title&gt;&lt;/periodical&gt;&lt;pages&gt;51-53&lt;/pages&gt;&lt;volume&gt;5&lt;/volume&gt;&lt;number&gt;2&lt;/number&gt;&lt;dates&gt;&lt;year&gt;2007&lt;/year&gt;&lt;/dates&gt;&lt;urls&gt;&lt;/urls&gt;&lt;/record&gt;&lt;/Cite&gt;&lt;/EndNote&gt;</w:instrText>
      </w:r>
      <w:r>
        <w:fldChar w:fldCharType="separate"/>
      </w:r>
      <w:r w:rsidR="004222A3">
        <w:rPr>
          <w:noProof/>
        </w:rPr>
        <w:t>[</w:t>
      </w:r>
      <w:hyperlink w:anchor="_ENREF_15" w:tooltip="Evren Sirin, 2007 #9" w:history="1">
        <w:r w:rsidR="004222A3">
          <w:rPr>
            <w:noProof/>
          </w:rPr>
          <w:t>15</w:t>
        </w:r>
      </w:hyperlink>
      <w:r w:rsidR="004222A3">
        <w:rPr>
          <w:noProof/>
        </w:rPr>
        <w:t>]</w:t>
      </w:r>
      <w:r>
        <w:fldChar w:fldCharType="end"/>
      </w:r>
      <w:r w:rsidRPr="009D26D2">
        <w:t xml:space="preserve">, each with different capabilities. </w:t>
      </w:r>
    </w:p>
    <w:p w:rsidR="00385F58" w:rsidRPr="00692068" w:rsidRDefault="00385F58" w:rsidP="00385F58">
      <w:pPr>
        <w:pStyle w:val="Heading3"/>
      </w:pPr>
      <w:r w:rsidRPr="00692068">
        <w:t xml:space="preserve">Concurrent </w:t>
      </w:r>
      <w:r>
        <w:t>d</w:t>
      </w:r>
      <w:r w:rsidRPr="00692068">
        <w:t>evelopment</w:t>
      </w:r>
    </w:p>
    <w:p w:rsidR="00385F58" w:rsidRDefault="00385F58" w:rsidP="00385F58">
      <w:r>
        <w:t xml:space="preserve">Concurrent development of OBI was necessary given the number of developers. A review of the existing collaborative ontology development tools failed to identify a single application that met OBI’s requirements. Originally, OBI development was, therefore, organized into branches, with each sub-team working independently on a specific subject area, such as data transformations or roles. With the increasing maturity of OBI, and during the move to the 1.0 release, there was more stability and we adopted a single development line. For change management, we used the industry standard Subversion tool; the current development version of OBI is available at </w:t>
      </w:r>
      <w:r w:rsidRPr="00A55D10">
        <w:t>http://purl.obolibrary.org/obo/obi/repository</w:t>
      </w:r>
      <w:r>
        <w:t>.</w:t>
      </w:r>
    </w:p>
    <w:p w:rsidR="00385F58" w:rsidRPr="00822D70" w:rsidRDefault="00385F58" w:rsidP="00385F58">
      <w:pPr>
        <w:pStyle w:val="Heading3"/>
      </w:pPr>
      <w:r w:rsidRPr="00822D70">
        <w:t>Integration with existing ontologies</w:t>
      </w:r>
    </w:p>
    <w:p w:rsidR="00385F58" w:rsidRDefault="00385F58" w:rsidP="00385F58">
      <w:r>
        <w:t xml:space="preserve">OBI was developed to be complementary to, and integrated with, a framework of existing ontologies in the biomedical domain. </w:t>
      </w:r>
      <w:ins w:id="99" w:author="Bjoern Peters" w:date="2016-03-20T13:12:00Z">
        <w:r w:rsidR="00273D83" w:rsidRPr="00EA38DE">
          <w:rPr>
            <w:color w:val="000000"/>
          </w:rPr>
          <w:t xml:space="preserve">For example, when an investigation involves a subject organism we include the </w:t>
        </w:r>
      </w:ins>
      <w:ins w:id="100" w:author="Randi Vita" w:date="2016-03-25T11:17:00Z">
        <w:r w:rsidR="002D75A5" w:rsidRPr="002D75A5">
          <w:rPr>
            <w:color w:val="000000"/>
          </w:rPr>
          <w:t xml:space="preserve">National Center for Biotechnology Information </w:t>
        </w:r>
        <w:r w:rsidR="002D75A5">
          <w:rPr>
            <w:color w:val="000000"/>
          </w:rPr>
          <w:t>(</w:t>
        </w:r>
      </w:ins>
      <w:ins w:id="101" w:author="Bjoern Peters" w:date="2016-03-20T13:12:00Z">
        <w:r w:rsidR="00273D83" w:rsidRPr="00EA38DE">
          <w:rPr>
            <w:color w:val="000000"/>
          </w:rPr>
          <w:t>NCBI</w:t>
        </w:r>
      </w:ins>
      <w:ins w:id="102" w:author="Randi Vita" w:date="2016-03-25T11:17:00Z">
        <w:r w:rsidR="002D75A5">
          <w:rPr>
            <w:color w:val="000000"/>
          </w:rPr>
          <w:t>)</w:t>
        </w:r>
      </w:ins>
      <w:ins w:id="103" w:author="Bjoern Peters" w:date="2016-03-20T13:12:00Z">
        <w:r w:rsidR="00273D83" w:rsidRPr="00EA38DE">
          <w:rPr>
            <w:color w:val="000000"/>
          </w:rPr>
          <w:t xml:space="preserve"> Taxonomy term for its species or strain, and when an assay measures a biological process we include the Gene Ontology term for that process. Whenever possible, we reuse existing terms rather than creating our own, allowing our users to take advantage of data and annotations that already use those existing terms. This integration is more than simple linking: we incorporate external ontology terms into our definitions, logical axioms, and annotations, to create a larger framework that facilitates data integration and reuse across biology and biomedicine.</w:t>
        </w:r>
      </w:ins>
      <w:ins w:id="104" w:author="Bjoern Peters" w:date="2016-03-20T13:13:00Z">
        <w:r w:rsidR="00273D83">
          <w:rPr>
            <w:color w:val="000000"/>
          </w:rPr>
          <w:t xml:space="preserve"> </w:t>
        </w:r>
      </w:ins>
      <w:r>
        <w:t xml:space="preserve">The methodological challenges associated with this reuse are discussed here. </w:t>
      </w:r>
    </w:p>
    <w:p w:rsidR="00385F58" w:rsidRDefault="00385F58" w:rsidP="00385F58">
      <w:r>
        <w:lastRenderedPageBreak/>
        <w:t xml:space="preserve">A top level ontology can provide guidance in how individual terms or whole ontologies interrelate and is useful when integrating external ontologies. </w:t>
      </w:r>
      <w:ins w:id="105" w:author="Randi Vita" w:date="2016-02-17T11:57:00Z">
        <w:r w:rsidR="00B966CD" w:rsidRPr="00B966CD">
          <w:t xml:space="preserve">Basic Formal Ontology </w:t>
        </w:r>
        <w:r w:rsidR="00B966CD">
          <w:t>(</w:t>
        </w:r>
      </w:ins>
      <w:r>
        <w:t>BFO</w:t>
      </w:r>
      <w:ins w:id="106" w:author="Randi Vita" w:date="2016-02-17T11:57:00Z">
        <w:r w:rsidR="00B966CD">
          <w:t>)</w:t>
        </w:r>
      </w:ins>
      <w:r>
        <w:fldChar w:fldCharType="begin"/>
      </w:r>
      <w:r w:rsidR="004222A3">
        <w:instrText xml:space="preserve"> ADDIN EN.CITE &lt;EndNote&gt;&lt;Cite&gt;&lt;Author&gt;Grenon&lt;/Author&gt;&lt;Year&gt;2004&lt;/Year&gt;&lt;RecNum&gt;28&lt;/RecNum&gt;&lt;DisplayText&gt;[16]&lt;/DisplayText&gt;&lt;record&gt;&lt;rec-number&gt;28&lt;/rec-number&gt;&lt;foreign-keys&gt;&lt;key app="EN" db-id="9zwfz5ardwxrpaees5y5sfevtdew2txepfzd"&gt;28&lt;/key&gt;&lt;/foreign-keys&gt;&lt;ref-type name="Journal Article"&gt;17&lt;/ref-type&gt;&lt;contributors&gt;&lt;authors&gt;&lt;author&gt;Grenon, P.&lt;/author&gt;&lt;author&gt;Smith, B.&lt;/author&gt;&lt;author&gt;Goldberg, L.&lt;/author&gt;&lt;/authors&gt;&lt;/contributors&gt;&lt;auth-address&gt;Institute for Formal Ontology and Medical Information Science, University of Leipzig.&lt;/auth-address&gt;&lt;titles&gt;&lt;title&gt;Biodynamic ontology: applying BFO in the biomedical domain&lt;/title&gt;&lt;secondary-title&gt;Stud Health Technol Inform&lt;/secondary-title&gt;&lt;/titles&gt;&lt;periodical&gt;&lt;full-title&gt;Stud Health Technol Inform&lt;/full-title&gt;&lt;/periodical&gt;&lt;pages&gt;20-38&lt;/pages&gt;&lt;volume&gt;102&lt;/volume&gt;&lt;edition&gt;2005/04/28&lt;/edition&gt;&lt;keywords&gt;&lt;keyword&gt;*Medical Informatics&lt;/keyword&gt;&lt;keyword&gt;United States&lt;/keyword&gt;&lt;/keywords&gt;&lt;dates&gt;&lt;year&gt;2004&lt;/year&gt;&lt;/dates&gt;&lt;isbn&gt;0926-9630 (Print)&lt;/isbn&gt;&lt;accession-num&gt;15853262&lt;/accession-num&gt;&lt;urls&gt;&lt;related-urls&gt;&lt;url&gt;http://www.ncbi.nlm.nih.gov/entrez/query.fcgi?cmd=Retrieve&amp;amp;db=PubMed&amp;amp;dopt=Citation&amp;amp;list_uids=15853262&lt;/url&gt;&lt;/related-urls&gt;&lt;/urls&gt;&lt;language&gt;eng&lt;/language&gt;&lt;/record&gt;&lt;/Cite&gt;&lt;/EndNote&gt;</w:instrText>
      </w:r>
      <w:r>
        <w:fldChar w:fldCharType="separate"/>
      </w:r>
      <w:r w:rsidR="004222A3">
        <w:rPr>
          <w:noProof/>
        </w:rPr>
        <w:t>[</w:t>
      </w:r>
      <w:hyperlink w:anchor="_ENREF_16" w:tooltip="Grenon, 2004 #28" w:history="1">
        <w:r w:rsidR="004222A3">
          <w:rPr>
            <w:noProof/>
          </w:rPr>
          <w:t>16</w:t>
        </w:r>
      </w:hyperlink>
      <w:r w:rsidR="004222A3">
        <w:rPr>
          <w:noProof/>
        </w:rPr>
        <w:t>]</w:t>
      </w:r>
      <w:r>
        <w:fldChar w:fldCharType="end"/>
      </w:r>
      <w:del w:id="107" w:author="Bjoern Peters" w:date="2016-03-20T14:00:00Z">
        <w:r w:rsidR="004222A3" w:rsidDel="00457540">
          <w:delText xml:space="preserve"> </w:delText>
        </w:r>
        <w:r w:rsidDel="00457540">
          <w:delText xml:space="preserve"> </w:delText>
        </w:r>
      </w:del>
      <w:ins w:id="108" w:author="Bjoern Peters" w:date="2016-03-20T14:00:00Z">
        <w:r w:rsidR="00457540">
          <w:t xml:space="preserve"> </w:t>
        </w:r>
      </w:ins>
      <w:r>
        <w:t>was chosen as the top level ontology as it is stable, publicly available in OWL syntax, and aligned to existing OBO Foundry ontologies, and because there is a community of developers and users. The OBO Relations Ontology</w:t>
      </w:r>
      <w:r>
        <w:fldChar w:fldCharType="begin"/>
      </w:r>
      <w:r w:rsidR="004222A3">
        <w:instrText xml:space="preserve"> ADDIN EN.CITE &lt;EndNote&gt;&lt;Cite&gt;&lt;Author&gt;Smith&lt;/Author&gt;&lt;Year&gt;2005&lt;/Year&gt;&lt;RecNum&gt;13&lt;/RecNum&gt;&lt;DisplayText&gt;[17]&lt;/DisplayText&gt;&lt;record&gt;&lt;rec-number&gt;13&lt;/rec-number&gt;&lt;foreign-keys&gt;&lt;key app="EN" db-id="9zwfz5ardwxrpaees5y5sfevtdew2txepfzd"&gt;13&lt;/key&gt;&lt;/foreign-keys&gt;&lt;ref-type name="Journal Article"&gt;17&lt;/ref-type&gt;&lt;contributors&gt;&lt;authors&gt;&lt;author&gt;Smith, B.&lt;/author&gt;&lt;author&gt;Ceusters, W.&lt;/author&gt;&lt;author&gt;Klagges, B.&lt;/author&gt;&lt;author&gt;Kohler, J.&lt;/author&gt;&lt;author&gt;Kumar, A.&lt;/author&gt;&lt;author&gt;Lomax, J.&lt;/author&gt;&lt;author&gt;Mungall, C.&lt;/author&gt;&lt;author&gt;Neuhaus, F.&lt;/author&gt;&lt;author&gt;Rector, A. L.&lt;/author&gt;&lt;author&gt;Rosse, C.&lt;/author&gt;&lt;/authors&gt;&lt;/contributors&gt;&lt;auth-address&gt;Institute for Formal Ontology and Medical Information Science, Saarland University, D-66041 Saarbrucken, Germany. phismith@buffalo.edu&lt;/auth-address&gt;&lt;titles&gt;&lt;title&gt;Relations in biomedical ontologies&lt;/title&gt;&lt;secondary-title&gt;Genome Biol&lt;/secondary-title&gt;&lt;/titles&gt;&lt;periodical&gt;&lt;full-title&gt;Genome Biol&lt;/full-title&gt;&lt;/periodical&gt;&lt;pages&gt;R46&lt;/pages&gt;&lt;volume&gt;6&lt;/volume&gt;&lt;number&gt;5&lt;/number&gt;&lt;edition&gt;2005/05/17&lt;/edition&gt;&lt;keywords&gt;&lt;keyword&gt;Biomedical Research&lt;/keyword&gt;&lt;keyword&gt;Computational Biology/*methods&lt;/keyword&gt;&lt;keyword&gt;*Terminology as Topic&lt;/keyword&gt;&lt;keyword&gt;*Vocabulary, Controlled&lt;/keyword&gt;&lt;/keywords&gt;&lt;dates&gt;&lt;year&gt;2005&lt;/year&gt;&lt;/dates&gt;&lt;isbn&gt;1465-6914 (Electronic)&lt;/isbn&gt;&lt;accession-num&gt;15892874&lt;/accession-num&gt;&lt;urls&gt;&lt;related-urls&gt;&lt;url&gt;http://www.ncbi.nlm.nih.gov/entrez/query.fcgi?cmd=Retrieve&amp;amp;db=PubMed&amp;amp;dopt=Citation&amp;amp;list_uids=15892874&lt;/url&gt;&lt;/related-urls&gt;&lt;/urls&gt;&lt;custom2&gt;1175958&lt;/custom2&gt;&lt;electronic-resource-num&gt;gb-2005-6-5-r46 [pii]&amp;#xD;10.1186/gb-2005-6-5-r46&lt;/electronic-resource-num&gt;&lt;language&gt;eng&lt;/language&gt;&lt;/record&gt;&lt;/Cite&gt;&lt;/EndNote&gt;</w:instrText>
      </w:r>
      <w:r>
        <w:fldChar w:fldCharType="separate"/>
      </w:r>
      <w:r w:rsidR="004222A3">
        <w:rPr>
          <w:noProof/>
        </w:rPr>
        <w:t>[</w:t>
      </w:r>
      <w:hyperlink w:anchor="_ENREF_17" w:tooltip="Smith, 2005 #13" w:history="1">
        <w:r w:rsidR="004222A3">
          <w:rPr>
            <w:noProof/>
          </w:rPr>
          <w:t>17</w:t>
        </w:r>
      </w:hyperlink>
      <w:r w:rsidR="004222A3">
        <w:rPr>
          <w:noProof/>
        </w:rPr>
        <w:t>]</w:t>
      </w:r>
      <w:r>
        <w:fldChar w:fldCharType="end"/>
      </w:r>
      <w:r>
        <w:t xml:space="preserve"> provides relations for OBI. When new relations have been defined between classes in OBI, these are based on RO relations wherever possible.</w:t>
      </w:r>
    </w:p>
    <w:p w:rsidR="00385F58" w:rsidRDefault="00385F58" w:rsidP="00385F58">
      <w:pPr>
        <w:rPr>
          <w:ins w:id="109" w:author="Bjoern Peters" w:date="2016-03-20T13:10:00Z"/>
        </w:rPr>
      </w:pPr>
      <w:r w:rsidRPr="0065428A">
        <w:t>The Information Artifact Ontology developed out of OBI and the two ontologies continue to have a close relationship. OBI imports all IAO</w:t>
      </w:r>
      <w:r>
        <w:t xml:space="preserve"> terms</w:t>
      </w:r>
      <w:r w:rsidRPr="0065428A">
        <w:t xml:space="preserve"> using the OWL import mechanism.</w:t>
      </w:r>
      <w:r>
        <w:t xml:space="preserve"> </w:t>
      </w:r>
      <w:r w:rsidR="00F44BD1">
        <w:t>T</w:t>
      </w:r>
      <w:r>
        <w:t xml:space="preserve">his </w:t>
      </w:r>
      <w:r w:rsidR="00F44BD1">
        <w:t xml:space="preserve">import </w:t>
      </w:r>
      <w:r>
        <w:t>mechanism was not suitable for all external ontologies for two reasons: first, current editing tools are not effective for working with very large ontologies such as the NCBI Taxonomy</w:t>
      </w:r>
      <w:ins w:id="110" w:author="Bjoern Peters" w:date="2016-03-13T15:52:00Z">
        <w:r w:rsidR="00DF5777">
          <w:t xml:space="preserve"> </w:t>
        </w:r>
      </w:ins>
      <w:del w:id="111" w:author="Bjoern Peters" w:date="2016-03-13T15:52:00Z">
        <w:r w:rsidDel="00DF5777">
          <w:fldChar w:fldCharType="begin">
            <w:fldData xml:space="preserve">PEVuZE5vdGU+PENpdGU+PEF1dGhvcj5Sb3NzZTwvQXV0aG9yPjxZZWFyPjIwMDM8L1llYXI+PFJl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=
</w:fldData>
          </w:fldChar>
        </w:r>
        <w:r w:rsidR="007D199F" w:rsidDel="00DF5777">
          <w:delInstrText xml:space="preserve"> ADDIN EN.CITE </w:delInstrText>
        </w:r>
        <w:r w:rsidR="007D199F" w:rsidDel="00DF5777">
          <w:fldChar w:fldCharType="begin">
            <w:fldData xml:space="preserve">PEVuZE5vdGU+PENpdGU+PEF1dGhvcj5Sb3NzZTwvQXV0aG9yPjxZZWFyPjIwMDM8L1llYXI+PFJl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=
</w:fldData>
          </w:fldChar>
        </w:r>
        <w:r w:rsidR="007D199F" w:rsidDel="00DF5777">
          <w:delInstrText xml:space="preserve"> ADDIN EN.CITE.DATA </w:delInstrText>
        </w:r>
        <w:r w:rsidR="007D199F" w:rsidDel="00DF5777">
          <w:fldChar w:fldCharType="end"/>
        </w:r>
        <w:r w:rsidDel="00DF5777">
          <w:fldChar w:fldCharType="separate"/>
        </w:r>
        <w:r w:rsidR="007D199F" w:rsidDel="00DF5777">
          <w:rPr>
            <w:noProof/>
          </w:rPr>
          <w:delText>[</w:delText>
        </w:r>
        <w:r w:rsidR="007D199F" w:rsidDel="00DF5777">
          <w:rPr>
            <w:noProof/>
          </w:rPr>
          <w:fldChar w:fldCharType="begin"/>
        </w:r>
        <w:r w:rsidR="007D199F" w:rsidDel="00DF5777">
          <w:rPr>
            <w:noProof/>
          </w:rPr>
          <w:delInstrText xml:space="preserve"> HYPERLINK \l "_ENREF_18" \o "Rosse, 2003 #14" </w:delInstrText>
        </w:r>
        <w:r w:rsidR="007D199F" w:rsidDel="00DF5777">
          <w:rPr>
            <w:noProof/>
          </w:rPr>
        </w:r>
        <w:r w:rsidR="007D199F" w:rsidDel="00DF5777">
          <w:rPr>
            <w:noProof/>
          </w:rPr>
          <w:fldChar w:fldCharType="separate"/>
        </w:r>
        <w:r w:rsidR="007D199F" w:rsidDel="00DF5777">
          <w:rPr>
            <w:noProof/>
          </w:rPr>
          <w:delText>18</w:delText>
        </w:r>
        <w:r w:rsidR="007D199F" w:rsidDel="00DF5777">
          <w:rPr>
            <w:noProof/>
          </w:rPr>
          <w:fldChar w:fldCharType="end"/>
        </w:r>
        <w:r w:rsidR="007D199F" w:rsidDel="00DF5777">
          <w:rPr>
            <w:noProof/>
          </w:rPr>
          <w:delText>]</w:delText>
        </w:r>
        <w:r w:rsidDel="00DF5777">
          <w:fldChar w:fldCharType="end"/>
        </w:r>
      </w:del>
      <w:r w:rsidR="00DF5777">
        <w:fldChar w:fldCharType="begin">
          <w:fldData xml:space="preserve">PEVuZE5vdGU+PENpdGU+PEF1dGhvcj5TYXllcnM8L0F1dGhvcj48WWVhcj4yMDExPC9ZZWFyPjxS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</w:fldData>
        </w:fldChar>
      </w:r>
      <w:r w:rsidR="004222A3">
        <w:instrText xml:space="preserve"> ADDIN EN.CITE </w:instrText>
      </w:r>
      <w:r w:rsidR="004222A3">
        <w:fldChar w:fldCharType="begin">
          <w:fldData xml:space="preserve">PEVuZE5vdGU+PENpdGU+PEF1dGhvcj5TYXllcnM8L0F1dGhvcj48WWVhcj4yMDExPC9ZZWFyPjxS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</w:fldData>
        </w:fldChar>
      </w:r>
      <w:r w:rsidR="004222A3">
        <w:instrText xml:space="preserve"> ADDIN EN.CITE.DATA </w:instrText>
      </w:r>
      <w:r w:rsidR="004222A3">
        <w:fldChar w:fldCharType="end"/>
      </w:r>
      <w:r w:rsidR="00DF5777">
        <w:fldChar w:fldCharType="separate"/>
      </w:r>
      <w:r w:rsidR="004222A3">
        <w:rPr>
          <w:noProof/>
        </w:rPr>
        <w:t>[</w:t>
      </w:r>
      <w:hyperlink w:anchor="_ENREF_18" w:tooltip="Sayers, 2011 #71" w:history="1">
        <w:r w:rsidR="004222A3">
          <w:rPr>
            <w:noProof/>
          </w:rPr>
          <w:t>18</w:t>
        </w:r>
      </w:hyperlink>
      <w:r w:rsidR="004222A3">
        <w:rPr>
          <w:noProof/>
        </w:rPr>
        <w:t>]</w:t>
      </w:r>
      <w:r w:rsidR="00DF5777">
        <w:fldChar w:fldCharType="end"/>
      </w:r>
      <w:r>
        <w:t xml:space="preserve">, therefore a direct import is not scalable; second, some ontologies used by OBI are actively developed and may not be aligned with OBI methodology, for example they may not use BFO or OWL </w:t>
      </w:r>
      <w:ins w:id="112" w:author="Randi Vita" w:date="2016-03-25T11:31:00Z">
        <w:r w:rsidR="00B33044">
          <w:t>D</w:t>
        </w:r>
        <w:r w:rsidR="00B33044" w:rsidRPr="00B33044">
          <w:t>e</w:t>
        </w:r>
        <w:r w:rsidR="00B33044">
          <w:t>scription L</w:t>
        </w:r>
        <w:r w:rsidR="00B33044" w:rsidRPr="00B33044">
          <w:t xml:space="preserve">ogic </w:t>
        </w:r>
        <w:r w:rsidR="00B33044">
          <w:t xml:space="preserve"> (</w:t>
        </w:r>
      </w:ins>
      <w:r>
        <w:t>DL</w:t>
      </w:r>
      <w:ins w:id="113" w:author="Randi Vita" w:date="2016-03-25T11:31:00Z">
        <w:r w:rsidR="00B33044">
          <w:t>)</w:t>
        </w:r>
      </w:ins>
      <w:r>
        <w:t>. Importing such ontologies as a whole can lead to inconsistencies or unintended inferences. Instead, the MIREOT import mechanism was developed</w:t>
      </w:r>
      <w:r>
        <w:fldChar w:fldCharType="begin"/>
      </w:r>
      <w:r w:rsidR="004222A3">
        <w:instrText xml:space="preserve"> ADDIN EN.CITE &lt;EndNote&gt;&lt;Cite&gt;&lt;Author&gt;Courtot&lt;/Author&gt;&lt;Year&gt;2011&lt;/Year&gt;&lt;RecNum&gt;15&lt;/RecNum&gt;&lt;DisplayText&gt;[19]&lt;/DisplayText&gt;&lt;record&gt;&lt;rec-number&gt;15&lt;/rec-number&gt;&lt;foreign-keys&gt;&lt;key app="EN" db-id="2pses29wtx9s06ep5fy5f2sbpr0tpd0f5vpw"&gt;15&lt;/key&gt;&lt;/foreign-keys&gt;&lt;ref-type name="Journal Article"&gt;17&lt;/ref-type&gt;&lt;contributors&gt;&lt;authors&gt;&lt;author&gt;Courtot, Mélanie&lt;/author&gt;&lt;author&gt;Gibson, Frank&lt;/author&gt;&lt;author&gt;Lister, Allyson L&lt;/author&gt;&lt;author&gt;Malone, James&lt;/author&gt;&lt;author&gt;Schober, Daniel&lt;/author&gt;&lt;author&gt;Brinkman, Ryan R&lt;/author&gt;&lt;author&gt;Ruttenberg, Alan&lt;/author&gt;&lt;/authors&gt;&lt;/contributors&gt;&lt;titles&gt;&lt;title&gt;MIREOT: The minimum information to reference an external ontology term&lt;/title&gt;&lt;secondary-title&gt;Applied Ontology&lt;/secondary-title&gt;&lt;/titles&gt;&lt;periodical&gt;&lt;full-title&gt;Applied Ontology&lt;/full-title&gt;&lt;/periodical&gt;&lt;pages&gt;23-33&lt;/pages&gt;&lt;volume&gt;6&lt;/volume&gt;&lt;number&gt;1&lt;/number&gt;&lt;dates&gt;&lt;year&gt;2011&lt;/year&gt;&lt;/dates&gt;&lt;isbn&gt;1570-5838&lt;/isbn&gt;&lt;urls&gt;&lt;/urls&gt;&lt;/record&gt;&lt;/Cite&gt;&lt;/EndNote&gt;</w:instrText>
      </w:r>
      <w:r>
        <w:fldChar w:fldCharType="separate"/>
      </w:r>
      <w:r w:rsidR="004222A3">
        <w:rPr>
          <w:noProof/>
        </w:rPr>
        <w:t>[</w:t>
      </w:r>
      <w:hyperlink w:anchor="_ENREF_19" w:tooltip="Courtot, 2011 #15" w:history="1">
        <w:r w:rsidR="004222A3">
          <w:rPr>
            <w:noProof/>
          </w:rPr>
          <w:t>19</w:t>
        </w:r>
      </w:hyperlink>
      <w:r w:rsidR="004222A3">
        <w:rPr>
          <w:noProof/>
        </w:rPr>
        <w:t>]</w:t>
      </w:r>
      <w:r>
        <w:fldChar w:fldCharType="end"/>
      </w:r>
      <w:ins w:id="114" w:author="Randi Vita" w:date="2016-03-25T10:14:00Z">
        <w:r w:rsidR="00C20354">
          <w:t>.</w:t>
        </w:r>
      </w:ins>
      <w:ins w:id="115" w:author="Bjoern Peters" w:date="2016-03-20T13:09:00Z">
        <w:del w:id="116" w:author="Randi Vita" w:date="2016-03-25T10:14:00Z">
          <w:r w:rsidR="00273D83" w:rsidDel="00C20354">
            <w:delText>,</w:delText>
          </w:r>
        </w:del>
        <w:r w:rsidR="00273D83">
          <w:t xml:space="preserve"> </w:t>
        </w:r>
        <w:r w:rsidR="00273D83" w:rsidRPr="00273D83">
          <w:t xml:space="preserve">MIREOT allows specification of a set of terms to be imported including mapping of metadata, placement of imported terms within the OBI hierarchy and inclusion of selected axioms. We use </w:t>
        </w:r>
        <w:proofErr w:type="spellStart"/>
        <w:r w:rsidR="00273D83" w:rsidRPr="00273D83">
          <w:t>OntoFox</w:t>
        </w:r>
      </w:ins>
      <w:proofErr w:type="spellEnd"/>
      <w:del w:id="117" w:author="Bjoern Peters" w:date="2016-03-20T13:09:00Z">
        <w:r w:rsidDel="00273D83">
          <w:delText>, which relies on a deprecation policy following the practice of the Gene Ontology in that the intended meanings of classes remain stable. Even when the source ontology changes, such modifications are not intended to change the meaning of terms. We use the OntoFox</w:delText>
        </w:r>
      </w:del>
      <w:r>
        <w:t xml:space="preserve"> </w:t>
      </w:r>
      <w:r>
        <w:fldChar w:fldCharType="begin"/>
      </w:r>
      <w:r w:rsidR="004222A3">
        <w:instrText xml:space="preserve"> ADDIN EN.CITE &lt;EndNote&gt;&lt;Cite&gt;&lt;Author&gt;Xiang&lt;/Author&gt;&lt;Year&gt;2010&lt;/Year&gt;&lt;RecNum&gt;16&lt;/RecNum&gt;&lt;DisplayText&gt;[20]&lt;/DisplayText&gt;&lt;record&gt;&lt;rec-number&gt;16&lt;/rec-number&gt;&lt;foreign-keys&gt;&lt;key app="EN" db-id="2pses29wtx9s06ep5fy5f2sbpr0tpd0f5vpw"&gt;16&lt;/key&gt;&lt;/foreign-keys&gt;&lt;ref-type name="Journal Article"&gt;17&lt;/ref-type&gt;&lt;contributors&gt;&lt;authors&gt;&lt;author&gt;Xiang, Zuoshuang&lt;/author&gt;&lt;author&gt;Courtot, Mélanie&lt;/author&gt;&lt;author&gt;Brinkman, Ryan R&lt;/author&gt;&lt;author&gt;Ruttenberg, Alan&lt;/author&gt;&lt;author&gt;He, Yongqun&lt;/author&gt;&lt;/authors&gt;&lt;/contributors&gt;&lt;titles&gt;&lt;title&gt;OntoFox: web-based support for ontology reuse&lt;/title&gt;&lt;secondary-title&gt;BMC research notes&lt;/secondary-title&gt;&lt;/titles&gt;&lt;periodical&gt;&lt;full-title&gt;BMC research notes&lt;/full-title&gt;&lt;/periodical&gt;&lt;pages&gt;175&lt;/pages&gt;&lt;volume&gt;3&lt;/volume&gt;&lt;number&gt;1&lt;/number&gt;&lt;dates&gt;&lt;year&gt;2010&lt;/year&gt;&lt;/dates&gt;&lt;isbn&gt;1756-0500&lt;/isbn&gt;&lt;urls&gt;&lt;/urls&gt;&lt;/record&gt;&lt;/Cite&gt;&lt;/EndNote&gt;</w:instrText>
      </w:r>
      <w:r>
        <w:fldChar w:fldCharType="separate"/>
      </w:r>
      <w:r w:rsidR="004222A3">
        <w:rPr>
          <w:noProof/>
        </w:rPr>
        <w:t>[</w:t>
      </w:r>
      <w:hyperlink w:anchor="_ENREF_20" w:tooltip="Xiang, 2010 #16" w:history="1">
        <w:r w:rsidR="004222A3">
          <w:rPr>
            <w:noProof/>
          </w:rPr>
          <w:t>20</w:t>
        </w:r>
      </w:hyperlink>
      <w:r w:rsidR="004222A3">
        <w:rPr>
          <w:noProof/>
        </w:rPr>
        <w:t>]</w:t>
      </w:r>
      <w:r>
        <w:fldChar w:fldCharType="end"/>
      </w:r>
      <w:r>
        <w:t xml:space="preserve"> </w:t>
      </w:r>
      <w:ins w:id="118" w:author="Bjoern Peters" w:date="2016-03-20T13:10:00Z">
        <w:r w:rsidR="00273D83" w:rsidRPr="00273D83">
          <w:t xml:space="preserve">], which acts on these specifications, to facilitate the import of 433 terms from external ontologies into OBI with the MIREOT technique. </w:t>
        </w:r>
        <w:proofErr w:type="spellStart"/>
        <w:r w:rsidR="00273D83" w:rsidRPr="00273D83">
          <w:t>OntoFox</w:t>
        </w:r>
        <w:proofErr w:type="spellEnd"/>
        <w:r w:rsidR="00273D83" w:rsidRPr="00273D83">
          <w:t xml:space="preserve"> is re-used for each release ensuring that imported terms are kept up-to-date with their source</w:t>
        </w:r>
        <w:r w:rsidR="00273D83">
          <w:t xml:space="preserve">. </w:t>
        </w:r>
      </w:ins>
      <w:del w:id="119" w:author="Bjoern Peters" w:date="2016-03-20T13:10:00Z">
        <w:r w:rsidDel="00273D83">
          <w:delText>tool to facilitate the import of 433 terms from external ontologies into OBI with the MIREOT technique.</w:delText>
        </w:r>
      </w:del>
    </w:p>
    <w:p w:rsidR="00273D83" w:rsidDel="00273D83" w:rsidRDefault="00273D83" w:rsidP="00385F58">
      <w:pPr>
        <w:rPr>
          <w:del w:id="120" w:author="Bjoern Peters" w:date="2016-03-20T13:20:00Z"/>
        </w:rPr>
      </w:pPr>
    </w:p>
    <w:p w:rsidR="00385F58" w:rsidRDefault="00385F58" w:rsidP="00385F58">
      <w:pPr>
        <w:pStyle w:val="Heading3"/>
      </w:pPr>
      <w:r>
        <w:t>Scope limitation to canonical investigations</w:t>
      </w:r>
    </w:p>
    <w:p w:rsidR="00385F58" w:rsidRDefault="00385F58" w:rsidP="00385F58">
      <w:r>
        <w:t xml:space="preserve">The scope of OBI includes the representation of successfully completed </w:t>
      </w:r>
      <w:r w:rsidRPr="006661DD">
        <w:t>investigations</w:t>
      </w:r>
      <w:r>
        <w:t xml:space="preserve">, which is a type of </w:t>
      </w:r>
      <w:r>
        <w:rPr>
          <w:i/>
        </w:rPr>
        <w:t>planned process</w:t>
      </w:r>
      <w:r>
        <w:t xml:space="preserve">. A successful </w:t>
      </w:r>
      <w:r>
        <w:rPr>
          <w:i/>
        </w:rPr>
        <w:t>investigation</w:t>
      </w:r>
      <w:r>
        <w:t xml:space="preserve"> may produce negative results, but processes that result in counterfeit data or during which there were gross errors are out of scope for OBI. For example, if a </w:t>
      </w:r>
      <w:r>
        <w:rPr>
          <w:i/>
        </w:rPr>
        <w:t>PCR-SSCP assay</w:t>
      </w:r>
      <w:r>
        <w:t xml:space="preserve"> fails to detect a sequence variation, it is in scope for OBI. However, if controls performed as part of the assay fail then it is not in scope. We are representing only experiments which have succeeded by their own criteria, to avoid unnecessary complexity in all definitions. This is similar to the decision of the GO Consortium to model only canonical biological </w:t>
      </w:r>
      <w:r w:rsidR="00CA28F3">
        <w:t xml:space="preserve">processes </w:t>
      </w:r>
      <w:r>
        <w:fldChar w:fldCharType="begin">
          <w:fldData xml:space="preserve">PEVuZE5vdGU+PENpdGU+PEF1dGhvcj5Bc2hidXJuZXI8L0F1dGhvcj48WWVhcj4yMDAwPC9ZZWFy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</w:fldData>
        </w:fldChar>
      </w:r>
      <w:r w:rsidR="004222A3">
        <w:instrText xml:space="preserve"> ADDIN EN.CITE </w:instrText>
      </w:r>
      <w:r w:rsidR="004222A3">
        <w:fldChar w:fldCharType="begin">
          <w:fldData xml:space="preserve">PEVuZE5vdGU+PENpdGU+PEF1dGhvcj5Bc2hidXJuZXI8L0F1dGhvcj48WWVhcj4yMDAwPC9ZZWFy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</w:fldData>
        </w:fldChar>
      </w:r>
      <w:r w:rsidR="004222A3">
        <w:instrText xml:space="preserve"> ADDIN EN.CITE.DATA </w:instrText>
      </w:r>
      <w:r w:rsidR="004222A3">
        <w:fldChar w:fldCharType="end"/>
      </w:r>
      <w:r>
        <w:fldChar w:fldCharType="separate"/>
      </w:r>
      <w:r w:rsidR="004222A3">
        <w:rPr>
          <w:noProof/>
        </w:rPr>
        <w:t>[</w:t>
      </w:r>
      <w:hyperlink w:anchor="_ENREF_21" w:tooltip="Ashburner, 2000 #29" w:history="1">
        <w:r w:rsidR="004222A3">
          <w:rPr>
            <w:noProof/>
          </w:rPr>
          <w:t>21</w:t>
        </w:r>
      </w:hyperlink>
      <w:r w:rsidR="004222A3">
        <w:rPr>
          <w:noProof/>
        </w:rPr>
        <w:t>]</w:t>
      </w:r>
      <w:r>
        <w:fldChar w:fldCharType="end"/>
      </w:r>
      <w:r>
        <w:t>.</w:t>
      </w:r>
    </w:p>
    <w:p w:rsidR="00385F58" w:rsidRDefault="00385F58" w:rsidP="00385F58">
      <w:pPr>
        <w:pStyle w:val="Heading3"/>
      </w:pPr>
      <w:r>
        <w:t>Term requests</w:t>
      </w:r>
    </w:p>
    <w:p w:rsidR="00385F58" w:rsidRDefault="00F44BD1" w:rsidP="00385F58">
      <w:r>
        <w:t xml:space="preserve">To add new terms to OBI, developers and external users are encouraged to submit a term request </w:t>
      </w:r>
      <w:r w:rsidR="00385F58">
        <w:t>through a public term tracker (</w:t>
      </w:r>
      <w:r w:rsidR="00385F58" w:rsidRPr="008C0A4D">
        <w:t>https://sourceforge.net/p/obi/obi-terms/</w:t>
      </w:r>
      <w:r w:rsidR="00385F58">
        <w:t xml:space="preserve">). </w:t>
      </w:r>
      <w:r>
        <w:t xml:space="preserve">Submitted </w:t>
      </w:r>
      <w:r w:rsidR="00385F58">
        <w:t>term</w:t>
      </w:r>
      <w:r>
        <w:t>s</w:t>
      </w:r>
      <w:r w:rsidR="00385F58">
        <w:t xml:space="preserve"> </w:t>
      </w:r>
      <w:r>
        <w:t xml:space="preserve">are </w:t>
      </w:r>
      <w:r w:rsidR="00385F58">
        <w:t xml:space="preserve">then assessed to determine if </w:t>
      </w:r>
      <w:r>
        <w:t xml:space="preserve">they are </w:t>
      </w:r>
      <w:r w:rsidR="00385F58">
        <w:t>in the scope of OBI. For example, terms like ‘peptide’ and ‘antibody’ are needed to describe immunological experiments, but were available in ChEBI</w:t>
      </w:r>
      <w:r w:rsidR="00385F58">
        <w:fldChar w:fldCharType="begin"/>
      </w:r>
      <w:r w:rsidR="004222A3">
        <w:instrText xml:space="preserve"> ADDIN EN.CITE &lt;EndNote&gt;&lt;Cite&gt;&lt;Author&gt;Degtyarenko&lt;/Author&gt;&lt;Year&gt;2008&lt;/Year&gt;&lt;RecNum&gt;7&lt;/RecNum&gt;&lt;DisplayText&gt;[22]&lt;/DisplayText&gt;&lt;record&gt;&lt;rec-number&gt;7&lt;/rec-number&gt;&lt;foreign-keys&gt;&lt;key app="EN" db-id="9zwfz5ardwxrpaees5y5sfevtdew2txepfzd"&gt;7&lt;/key&gt;&lt;/foreign-keys&gt;&lt;ref-type name="Journal Article"&gt;17&lt;/ref-type&gt;&lt;contributors&gt;&lt;authors&gt;&lt;author&gt;Degtyarenko, K.&lt;/author&gt;&lt;author&gt;de Matos, P.&lt;/author&gt;&lt;author&gt;Ennis, M.&lt;/author&gt;&lt;author&gt;Hastings, J.&lt;/author&gt;&lt;author&gt;Zbinden, M.&lt;/author&gt;&lt;author&gt;McNaught, A.&lt;/author&gt;&lt;author&gt;Alcantara, R.&lt;/author&gt;&lt;author&gt;Darsow, M.&lt;/author&gt;&lt;author&gt;Guedj, M.&lt;/author&gt;&lt;author&gt;Ashburner, M.&lt;/author&gt;&lt;/authors&gt;&lt;/contributors&gt;&lt;auth-address&gt;European Bioinformatics Institute, Wellcome Trust Genome Campus, Hinxton, Cambridge, UK.&lt;/auth-address&gt;&lt;titles&gt;&lt;title&gt;ChEBI: a database and ontology for chemical entities of biological interest&lt;/title&gt;&lt;secondary-title&gt;Nucleic Acids Res&lt;/secondary-title&gt;&lt;/titles&gt;&lt;periodical&gt;&lt;full-title&gt;Nucleic Acids Res&lt;/full-title&gt;&lt;/periodical&gt;&lt;pages&gt;D344-50&lt;/pages&gt;&lt;volume&gt;36&lt;/volume&gt;&lt;number&gt;Database issue&lt;/number&gt;&lt;edition&gt;2007/10/13&lt;/edition&gt;&lt;keywords&gt;&lt;keyword&gt;Agrochemicals/chemistry&lt;/keyword&gt;&lt;keyword&gt;Biological Products/chemistry&lt;/keyword&gt;&lt;keyword&gt;*Databases, Factual&lt;/keyword&gt;&lt;keyword&gt;*Dictionaries, Chemical&lt;/keyword&gt;&lt;keyword&gt;Indicators and Reagents/chemistry&lt;/keyword&gt;&lt;keyword&gt;Internet&lt;/keyword&gt;&lt;keyword&gt;Isotopes/chemistry&lt;/keyword&gt;&lt;keyword&gt;Pharmaceutical Preparations/chemistry&lt;/keyword&gt;&lt;keyword&gt;User-Computer Interface&lt;/keyword&gt;&lt;keyword&gt;Vocabulary, Controlled&lt;/keyword&gt;&lt;/keywords&gt;&lt;dates&gt;&lt;year&gt;2008&lt;/year&gt;&lt;pub-dates&gt;&lt;date&gt;Jan&lt;/date&gt;&lt;/pub-dates&gt;&lt;/dates&gt;&lt;isbn&gt;1362-4962 (Electronic)&lt;/isbn&gt;&lt;accession-num&gt;17932057&lt;/accession-num&gt;&lt;urls&gt;&lt;related-urls&gt;&lt;url&gt;http://www.ncbi.nlm.nih.gov/entrez/query.fcgi?cmd=Retrieve&amp;amp;db=PubMed&amp;amp;dopt=Citation&amp;amp;list_uids=17932057&lt;/url&gt;&lt;/related-urls&gt;&lt;/urls&gt;&lt;custom2&gt;2238832&lt;/custom2&gt;&lt;electronic-resource-num&gt;gkm791 [pii]&amp;#xD;10.1093/nar/gkm791&lt;/electronic-resource-num&gt;&lt;language&gt;eng&lt;/language&gt;&lt;/record&gt;&lt;/Cite&gt;&lt;/EndNote&gt;</w:instrText>
      </w:r>
      <w:r w:rsidR="00385F58">
        <w:fldChar w:fldCharType="separate"/>
      </w:r>
      <w:r w:rsidR="004222A3">
        <w:rPr>
          <w:noProof/>
        </w:rPr>
        <w:t>[</w:t>
      </w:r>
      <w:hyperlink w:anchor="_ENREF_22" w:tooltip="Degtyarenko, 2008 #7" w:history="1">
        <w:r w:rsidR="004222A3">
          <w:rPr>
            <w:noProof/>
          </w:rPr>
          <w:t>22</w:t>
        </w:r>
      </w:hyperlink>
      <w:r w:rsidR="004222A3">
        <w:rPr>
          <w:noProof/>
        </w:rPr>
        <w:t>]</w:t>
      </w:r>
      <w:r w:rsidR="00385F58">
        <w:fldChar w:fldCharType="end"/>
      </w:r>
      <w:r w:rsidR="00385F58">
        <w:t xml:space="preserve"> and GO respectively, and were therefore imported. Submitted terms were distributed to an appropriate OBI developer for curation and inclusion in the OWL file, and interaction of developers was achieved through conference calls and workshop</w:t>
      </w:r>
      <w:ins w:id="121" w:author="Randi Vita" w:date="2016-02-17T12:04:00Z">
        <w:r w:rsidR="00F931CB">
          <w:t>s</w:t>
        </w:r>
      </w:ins>
      <w:r w:rsidR="00385F58">
        <w:t>.</w:t>
      </w:r>
    </w:p>
    <w:p w:rsidR="00385F58" w:rsidRDefault="00385F58" w:rsidP="00385F58">
      <w:pPr>
        <w:pStyle w:val="Heading3"/>
      </w:pPr>
      <w:r>
        <w:t xml:space="preserve">Release and quality control </w:t>
      </w:r>
    </w:p>
    <w:p w:rsidR="00385F58" w:rsidRDefault="00385F58" w:rsidP="00385F58">
      <w:r>
        <w:t xml:space="preserve">Users require a traceable, static version of OBI. We have therefore established release process where multiple OWL files are merged into a single file. The release version of the OBI is reasoned over and contains the fully inferred hierarchy, making it easier to use and view in </w:t>
      </w:r>
      <w:r>
        <w:lastRenderedPageBreak/>
        <w:t xml:space="preserve">available tools. Each release is available from a specific URI using the release date as a tag. The most up-to-date file is always available from </w:t>
      </w:r>
      <w:hyperlink r:id="rId12" w:history="1">
        <w:r>
          <w:rPr>
            <w:rStyle w:val="Hyperlink"/>
          </w:rPr>
          <w:t>http://purl.obolibary.org/obo/obi.owl</w:t>
        </w:r>
      </w:hyperlink>
      <w:r>
        <w:t xml:space="preserve">. Releases of OBI are also uploaded to the </w:t>
      </w:r>
      <w:ins w:id="122" w:author="Randi Vita" w:date="2016-03-25T11:17:00Z">
        <w:r w:rsidR="002D75A5" w:rsidRPr="002D75A5">
          <w:t xml:space="preserve">National Center for Biomedical Ontology </w:t>
        </w:r>
        <w:r w:rsidR="002D75A5">
          <w:t>(</w:t>
        </w:r>
      </w:ins>
      <w:r>
        <w:t>NCBO</w:t>
      </w:r>
      <w:ins w:id="123" w:author="Randi Vita" w:date="2016-03-25T11:17:00Z">
        <w:r w:rsidR="002D75A5">
          <w:t>)</w:t>
        </w:r>
      </w:ins>
      <w:r>
        <w:t xml:space="preserve"> </w:t>
      </w:r>
      <w:proofErr w:type="spellStart"/>
      <w:r>
        <w:t>BioPortal</w:t>
      </w:r>
      <w:proofErr w:type="spellEnd"/>
      <w:r>
        <w:fldChar w:fldCharType="begin"/>
      </w:r>
      <w:r w:rsidR="004222A3">
        <w:instrText xml:space="preserve"> ADDIN EN.CITE &lt;EndNote&gt;&lt;Cite&gt;&lt;Author&gt;Musen&lt;/Author&gt;&lt;Year&gt;2008&lt;/Year&gt;&lt;RecNum&gt;8&lt;/RecNum&gt;&lt;DisplayText&gt;[23]&lt;/DisplayText&gt;&lt;record&gt;&lt;rec-number&gt;8&lt;/rec-number&gt;&lt;foreign-keys&gt;&lt;key app="EN" db-id="9zwfz5ardwxrpaees5y5sfevtdew2txepfzd"&gt;8&lt;/key&gt;&lt;/foreign-keys&gt;&lt;ref-type name="Journal Article"&gt;17&lt;/ref-type&gt;&lt;contributors&gt;&lt;authors&gt;&lt;author&gt;Musen, M.&lt;/author&gt;&lt;author&gt;Shah, N.&lt;/author&gt;&lt;author&gt;Noy, N.&lt;/author&gt;&lt;author&gt;Dai, B.&lt;/author&gt;&lt;author&gt;Dorf, M.&lt;/author&gt;&lt;author&gt;Griffith, N.&lt;/author&gt;&lt;author&gt;Buntrock, J. D.&lt;/author&gt;&lt;author&gt;Jonquet, C.&lt;/author&gt;&lt;author&gt;Montegut, M. J.&lt;/author&gt;&lt;author&gt;Rubin, D. L.&lt;/author&gt;&lt;/authors&gt;&lt;/contributors&gt;&lt;auth-address&gt;Stanford University.&lt;/auth-address&gt;&lt;titles&gt;&lt;title&gt;BioPortal: Ontologies and Data Resources with the Click of a Mouse&lt;/title&gt;&lt;secondary-title&gt;AMIA Annu Symp Proc&lt;/secondary-title&gt;&lt;/titles&gt;&lt;periodical&gt;&lt;full-title&gt;AMIA Annu Symp Proc&lt;/full-title&gt;&lt;/periodical&gt;&lt;pages&gt;1223-4&lt;/pages&gt;&lt;edition&gt;2008/11/13&lt;/edition&gt;&lt;dates&gt;&lt;year&gt;2008&lt;/year&gt;&lt;/dates&gt;&lt;isbn&gt;1942-597X (Electronic)&lt;/isbn&gt;&lt;accession-num&gt;18999306&lt;/accession-num&gt;&lt;urls&gt;&lt;related-urls&gt;&lt;url&gt;http://www.ncbi.nlm.nih.gov/entrez/query.fcgi?cmd=Retrieve&amp;amp;db=PubMed&amp;amp;dopt=Citation&amp;amp;list_uids=18999306&lt;/url&gt;&lt;/related-urls&gt;&lt;/urls&gt;&lt;language&gt;eng&lt;/language&gt;&lt;/record&gt;&lt;/Cite&gt;&lt;/EndNote&gt;</w:instrText>
      </w:r>
      <w:r>
        <w:fldChar w:fldCharType="separate"/>
      </w:r>
      <w:r w:rsidR="004222A3">
        <w:rPr>
          <w:noProof/>
        </w:rPr>
        <w:t>[</w:t>
      </w:r>
      <w:hyperlink w:anchor="_ENREF_23" w:tooltip="Musen, 2008 #8" w:history="1">
        <w:r w:rsidR="004222A3">
          <w:rPr>
            <w:noProof/>
          </w:rPr>
          <w:t>23</w:t>
        </w:r>
      </w:hyperlink>
      <w:r w:rsidR="004222A3">
        <w:rPr>
          <w:noProof/>
        </w:rPr>
        <w:t>]</w:t>
      </w:r>
      <w:r>
        <w:fldChar w:fldCharType="end"/>
      </w:r>
      <w:r>
        <w:t xml:space="preserve"> and the </w:t>
      </w:r>
      <w:proofErr w:type="spellStart"/>
      <w:r w:rsidR="00C464CC">
        <w:t>Ontobee</w:t>
      </w:r>
      <w:proofErr w:type="spellEnd"/>
      <w:r w:rsidR="00C464CC">
        <w:t xml:space="preserve"> </w:t>
      </w:r>
      <w:r>
        <w:t>repository</w:t>
      </w:r>
      <w:r w:rsidR="00C464CC">
        <w:t xml:space="preserve"> at </w:t>
      </w:r>
      <w:hyperlink r:id="rId13" w:history="1">
        <w:r w:rsidR="00C464CC" w:rsidRPr="00462C82">
          <w:rPr>
            <w:rStyle w:val="Hyperlink"/>
          </w:rPr>
          <w:t>http://www.ontobee.org/</w:t>
        </w:r>
      </w:hyperlink>
      <w:del w:id="124" w:author="Bjoern Peters" w:date="2016-03-20T13:49:00Z">
        <w:r w:rsidR="00C464CC" w:rsidDel="004222A3">
          <w:delText xml:space="preserve"> </w:delText>
        </w:r>
        <w:r w:rsidDel="004222A3">
          <w:delText xml:space="preserve"> </w:delText>
        </w:r>
      </w:del>
      <w:ins w:id="125" w:author="Bjoern Peters" w:date="2016-03-20T13:49:00Z">
        <w:r w:rsidR="004222A3">
          <w:t xml:space="preserve"> </w:t>
        </w:r>
      </w:ins>
    </w:p>
    <w:p w:rsidR="00385F58" w:rsidRDefault="00385F58" w:rsidP="00385F58">
      <w:r>
        <w:t>Checks are made prior to release to ensure compliance with OBI policies. Specifically, classes are identified that</w:t>
      </w:r>
      <w:ins w:id="126" w:author="Bjoern Peters" w:date="2016-03-20T13:21:00Z">
        <w:r w:rsidR="00273D83">
          <w:t>:</w:t>
        </w:r>
      </w:ins>
      <w:del w:id="127" w:author="Bjoern Peters" w:date="2016-03-20T13:21:00Z">
        <w:r w:rsidDel="00273D83">
          <w:delText>:</w:delText>
        </w:r>
      </w:del>
      <w:r>
        <w:t xml:space="preserve"> do not </w:t>
      </w:r>
      <w:ins w:id="128" w:author="Bjoern Peters" w:date="2016-03-20T13:21:00Z">
        <w:r w:rsidR="00273D83">
          <w:t xml:space="preserve">have </w:t>
        </w:r>
      </w:ins>
      <w:del w:id="129" w:author="Bjoern Peters" w:date="2016-03-20T13:19:00Z">
        <w:r w:rsidDel="00273D83">
          <w:delText xml:space="preserve">comply </w:delText>
        </w:r>
      </w:del>
      <w:ins w:id="130" w:author="Bjoern Peters" w:date="2016-03-20T13:19:00Z">
        <w:r w:rsidR="00273D83">
          <w:t xml:space="preserve">all required </w:t>
        </w:r>
      </w:ins>
      <w:del w:id="131" w:author="Bjoern Peters" w:date="2016-03-20T13:19:00Z">
        <w:r w:rsidDel="00273D83">
          <w:delText xml:space="preserve">with the minimal </w:delText>
        </w:r>
      </w:del>
      <w:r>
        <w:t xml:space="preserve">metadata </w:t>
      </w:r>
      <w:ins w:id="132" w:author="Bjoern Peters" w:date="2016-03-20T13:21:00Z">
        <w:r w:rsidR="00273D83">
          <w:t xml:space="preserve">information </w:t>
        </w:r>
      </w:ins>
      <w:del w:id="133" w:author="Bjoern Peters" w:date="2016-03-20T13:19:00Z">
        <w:r w:rsidDel="00273D83">
          <w:delText>policy</w:delText>
        </w:r>
      </w:del>
      <w:ins w:id="134" w:author="Bjoern Peters" w:date="2016-03-20T13:19:00Z">
        <w:r w:rsidR="00273D83">
          <w:t>(summarized in Table 1)</w:t>
        </w:r>
      </w:ins>
      <w:r>
        <w:t>; have invalid OWL syntax; or, lead to inconsistency when reasoning using Pellet</w:t>
      </w:r>
      <w:r>
        <w:fldChar w:fldCharType="begin"/>
      </w:r>
      <w:r w:rsidR="004222A3">
        <w:instrText xml:space="preserve"> ADDIN EN.CITE &lt;EndNote&gt;&lt;Cite&gt;&lt;Author&gt;Evren Sirin&lt;/Author&gt;&lt;Year&gt;2007&lt;/Year&gt;&lt;RecNum&gt;9&lt;/RecNum&gt;&lt;DisplayText&gt;[15]&lt;/DisplayText&gt;&lt;record&gt;&lt;rec-number&gt;9&lt;/rec-number&gt;&lt;foreign-keys&gt;&lt;key app="EN" db-id="9zwfz5ardwxrpaees5y5sfevtdew2txepfzd"&gt;9&lt;/key&gt;&lt;/foreign-keys&gt;&lt;ref-type name="Journal Article"&gt;17&lt;/ref-type&gt;&lt;contributors&gt;&lt;authors&gt;&lt;author&gt; Evren Sirin, Bijan Parsia, Bernardo C Grau, Aditya Kalyanpur, Yarden Katz&lt;/author&gt;&lt;/authors&gt;&lt;/contributors&gt;&lt;titles&gt;&lt;title&gt;Pellet: A practical OWL-DL reasoner &lt;/title&gt;&lt;secondary-title&gt;Web Semantics: Science, Services and Agents on the World Wide Web&lt;/secondary-title&gt;&lt;/titles&gt;&lt;periodical&gt;&lt;full-title&gt;Web Semantics: Science, Services and Agents on the World Wide Web&lt;/full-title&gt;&lt;/periodical&gt;&lt;pages&gt;51-53&lt;/pages&gt;&lt;volume&gt;5&lt;/volume&gt;&lt;number&gt;2&lt;/number&gt;&lt;dates&gt;&lt;year&gt;2007&lt;/year&gt;&lt;/dates&gt;&lt;urls&gt;&lt;/urls&gt;&lt;/record&gt;&lt;/Cite&gt;&lt;/EndNote&gt;</w:instrText>
      </w:r>
      <w:r>
        <w:fldChar w:fldCharType="separate"/>
      </w:r>
      <w:r w:rsidR="004222A3">
        <w:rPr>
          <w:noProof/>
        </w:rPr>
        <w:t>[</w:t>
      </w:r>
      <w:hyperlink w:anchor="_ENREF_15" w:tooltip="Evren Sirin, 2007 #9" w:history="1">
        <w:r w:rsidR="004222A3">
          <w:rPr>
            <w:noProof/>
          </w:rPr>
          <w:t>15</w:t>
        </w:r>
      </w:hyperlink>
      <w:r w:rsidR="004222A3">
        <w:rPr>
          <w:noProof/>
        </w:rPr>
        <w:t>]</w:t>
      </w:r>
      <w:r>
        <w:fldChar w:fldCharType="end"/>
      </w:r>
      <w:r>
        <w:t xml:space="preserve"> or Hermit</w:t>
      </w:r>
      <w:r>
        <w:fldChar w:fldCharType="begin"/>
      </w:r>
      <w:r w:rsidR="004222A3">
        <w:instrText xml:space="preserve"> ADDIN EN.CITE &lt;EndNote&gt;&lt;Cite&gt;&lt;Author&gt;Shearer&lt;/Author&gt;&lt;Year&gt;2008&lt;/Year&gt;&lt;RecNum&gt;21&lt;/RecNum&gt;&lt;DisplayText&gt;[13]&lt;/DisplayText&gt;&lt;record&gt;&lt;rec-number&gt;21&lt;/rec-number&gt;&lt;foreign-keys&gt;&lt;key app="EN" db-id="2pses29wtx9s06ep5fy5f2sbpr0tpd0f5vpw"&gt;21&lt;/key&gt;&lt;/foreign-keys&gt;&lt;ref-type name="Conference Proceedings"&gt;10&lt;/ref-type&gt;&lt;contributors&gt;&lt;authors&gt;&lt;author&gt;Shearer, Rob&lt;/author&gt;&lt;author&gt;Motik, Boris&lt;/author&gt;&lt;author&gt;Horrocks, Ian&lt;/author&gt;&lt;/authors&gt;&lt;/contributors&gt;&lt;titles&gt;&lt;title&gt;HermiT: A Highly-Efficient OWL Reasoner&lt;/title&gt;&lt;secondary-title&gt;OWLED&lt;/secondary-title&gt;&lt;/titles&gt;&lt;volume&gt;432&lt;/volume&gt;&lt;dates&gt;&lt;year&gt;2008&lt;/year&gt;&lt;/dates&gt;&lt;urls&gt;&lt;/urls&gt;&lt;/record&gt;&lt;/Cite&gt;&lt;/EndNote&gt;</w:instrText>
      </w:r>
      <w:r>
        <w:fldChar w:fldCharType="separate"/>
      </w:r>
      <w:r w:rsidR="004222A3">
        <w:rPr>
          <w:noProof/>
        </w:rPr>
        <w:t>[</w:t>
      </w:r>
      <w:hyperlink w:anchor="_ENREF_13" w:tooltip="Shearer, 2008 #21" w:history="1">
        <w:r w:rsidR="004222A3">
          <w:rPr>
            <w:noProof/>
          </w:rPr>
          <w:t>13</w:t>
        </w:r>
      </w:hyperlink>
      <w:r w:rsidR="004222A3">
        <w:rPr>
          <w:noProof/>
        </w:rPr>
        <w:t>]</w:t>
      </w:r>
      <w:r>
        <w:fldChar w:fldCharType="end"/>
      </w:r>
      <w:r>
        <w:t>. Identifier format and deprecation policies are also enforced</w:t>
      </w:r>
      <w:ins w:id="135" w:author="Bjoern Peters" w:date="2016-03-20T13:21:00Z">
        <w:r w:rsidR="00273D83">
          <w:t xml:space="preserve"> as follows: </w:t>
        </w:r>
      </w:ins>
      <w:del w:id="136" w:author="Bjoern Peters" w:date="2016-03-20T13:21:00Z">
        <w:r w:rsidDel="00273D83">
          <w:delText xml:space="preserve">. </w:delText>
        </w:r>
      </w:del>
      <w:r>
        <w:t xml:space="preserve">New classes are automatically assigned a permanent and unique identifier on their first release. </w:t>
      </w:r>
      <w:ins w:id="137" w:author="Randi Vita" w:date="2016-02-15T16:54:00Z">
        <w:r w:rsidR="00866DC0" w:rsidRPr="00866DC0">
          <w:t>We are implementing checks to verify that all IDs present in the previous release are still in use as part of the release process.</w:t>
        </w:r>
      </w:ins>
      <w:del w:id="138" w:author="Randi Vita" w:date="2016-02-15T16:54:00Z">
        <w:r w:rsidR="00281400" w:rsidDel="00866DC0">
          <w:delText>We are currently in the process of implementing check so that t</w:delText>
        </w:r>
        <w:r w:rsidDel="00866DC0">
          <w:delText xml:space="preserve">he release process </w:delText>
        </w:r>
        <w:r w:rsidR="00281400" w:rsidDel="00866DC0">
          <w:delText xml:space="preserve">will verify </w:delText>
        </w:r>
        <w:r w:rsidDel="00866DC0">
          <w:delText xml:space="preserve">that all IDs that were present in the previous release are still in use. </w:delText>
        </w:r>
      </w:del>
      <w:ins w:id="139" w:author="Randi Vita" w:date="2016-03-25T10:18:00Z">
        <w:r w:rsidR="00C20354">
          <w:t xml:space="preserve"> </w:t>
        </w:r>
      </w:ins>
      <w:r>
        <w:t>T</w:t>
      </w:r>
      <w:r w:rsidRPr="00E91C67">
        <w:t xml:space="preserve">his follows </w:t>
      </w:r>
      <w:ins w:id="140" w:author="Randi Vita" w:date="2016-02-17T12:05:00Z">
        <w:r w:rsidR="00F931CB">
          <w:t xml:space="preserve">the </w:t>
        </w:r>
      </w:ins>
      <w:r w:rsidRPr="00E91C67">
        <w:t xml:space="preserve">GO deprecation policy that OBI has adopted: deleted classes are moved to the </w:t>
      </w:r>
      <w:proofErr w:type="spellStart"/>
      <w:r w:rsidRPr="00E91C67">
        <w:rPr>
          <w:i/>
          <w:iCs/>
        </w:rPr>
        <w:t>ObsoleteClass</w:t>
      </w:r>
      <w:proofErr w:type="spellEnd"/>
      <w:r w:rsidRPr="00E91C67">
        <w:t xml:space="preserve"> in</w:t>
      </w:r>
      <w:r>
        <w:t xml:space="preserve"> the OBI hierarchy and have the OWL </w:t>
      </w:r>
      <w:r w:rsidRPr="009D26D2">
        <w:rPr>
          <w:i/>
        </w:rPr>
        <w:t>deprecated</w:t>
      </w:r>
      <w:r>
        <w:t xml:space="preserve"> annotation set to “true”.</w:t>
      </w:r>
    </w:p>
    <w:p w:rsidR="00686B7C" w:rsidRDefault="00686B7C">
      <w:pPr>
        <w:pStyle w:val="Heading2"/>
      </w:pPr>
      <w:r>
        <w:t>Results</w:t>
      </w:r>
    </w:p>
    <w:p w:rsidR="00686B7C" w:rsidRDefault="00686B7C">
      <w:pPr>
        <w:pStyle w:val="Heading3"/>
      </w:pPr>
      <w:r>
        <w:t>OBI classes and relations</w:t>
      </w:r>
    </w:p>
    <w:p w:rsidR="00686B7C" w:rsidRDefault="00754E1D">
      <w:r>
        <w:t xml:space="preserve">The OBI </w:t>
      </w:r>
      <w:r w:rsidRPr="0008283A">
        <w:t>2015-10-20</w:t>
      </w:r>
      <w:r>
        <w:t xml:space="preserve"> release includes 2366 classes, 84 individuals, and 40 relations (</w:t>
      </w:r>
      <w:proofErr w:type="spellStart"/>
      <w:r>
        <w:t>owl</w:t>
      </w:r>
      <w:proofErr w:type="gramStart"/>
      <w:r>
        <w:t>:objectProperties</w:t>
      </w:r>
      <w:proofErr w:type="spellEnd"/>
      <w:proofErr w:type="gramEnd"/>
      <w:r>
        <w:t xml:space="preserve">) native to OBI plus 556 classes, 94 individuals, and 59 relations imported from 20 ontologies and the Relations Ontology (RO). </w:t>
      </w:r>
      <w:r w:rsidR="00686B7C">
        <w:t xml:space="preserve">The high level class organization of OBI is depicted in </w:t>
      </w:r>
      <w:r w:rsidR="00006E20">
        <w:rPr>
          <w:b/>
        </w:rPr>
        <w:t>Fig</w:t>
      </w:r>
      <w:r w:rsidR="00686B7C" w:rsidRPr="00A16710">
        <w:rPr>
          <w:b/>
        </w:rPr>
        <w:t xml:space="preserve"> 1</w:t>
      </w:r>
      <w:r w:rsidR="00686B7C">
        <w:t xml:space="preserve">. The upper level consists of the BFO </w:t>
      </w:r>
      <w:proofErr w:type="gramStart"/>
      <w:r w:rsidR="00686B7C">
        <w:t>classes</w:t>
      </w:r>
      <w:proofErr w:type="gramEnd"/>
      <w:r w:rsidR="00686B7C">
        <w:t xml:space="preserve"> </w:t>
      </w:r>
      <w:r w:rsidR="00686B7C">
        <w:rPr>
          <w:i/>
          <w:iCs/>
        </w:rPr>
        <w:t>material entity</w:t>
      </w:r>
      <w:r w:rsidR="00686B7C">
        <w:t xml:space="preserve">, </w:t>
      </w:r>
      <w:r w:rsidR="00686B7C">
        <w:rPr>
          <w:i/>
          <w:iCs/>
        </w:rPr>
        <w:t>process</w:t>
      </w:r>
      <w:r w:rsidR="00686B7C">
        <w:t xml:space="preserve">, </w:t>
      </w:r>
      <w:r w:rsidR="00686B7C">
        <w:rPr>
          <w:i/>
          <w:iCs/>
        </w:rPr>
        <w:t xml:space="preserve">role </w:t>
      </w:r>
      <w:r w:rsidR="00686B7C">
        <w:t xml:space="preserve">and </w:t>
      </w:r>
      <w:r w:rsidR="00686B7C">
        <w:rPr>
          <w:i/>
          <w:iCs/>
        </w:rPr>
        <w:t>function</w:t>
      </w:r>
      <w:r w:rsidR="00686B7C">
        <w:t>, and the</w:t>
      </w:r>
      <w:r w:rsidR="00492711">
        <w:t xml:space="preserve"> IAO</w:t>
      </w:r>
      <w:r w:rsidR="00686B7C">
        <w:t xml:space="preserve"> class </w:t>
      </w:r>
      <w:r w:rsidR="00686B7C">
        <w:rPr>
          <w:i/>
          <w:iCs/>
        </w:rPr>
        <w:t xml:space="preserve">information content entity. </w:t>
      </w:r>
      <w:r w:rsidR="00686B7C">
        <w:t xml:space="preserve">Throughout this text, </w:t>
      </w:r>
      <w:r w:rsidR="00686B7C">
        <w:rPr>
          <w:i/>
          <w:iCs/>
        </w:rPr>
        <w:t>italics</w:t>
      </w:r>
      <w:r w:rsidR="00686B7C">
        <w:t xml:space="preserve"> are used to indicate a term denoting a class, instance or relation in an ontology. The plural of the class label is sometimes used in the text for readability, but the official OBI class labels are singular. This section gives an overview of several higher level OBI classes that outline its scope and illustrate the modeling approach. </w:t>
      </w:r>
    </w:p>
    <w:p w:rsidR="00686B7C" w:rsidRDefault="00006E20">
      <w:r>
        <w:rPr>
          <w:b/>
        </w:rPr>
        <w:t>Fig</w:t>
      </w:r>
      <w:r w:rsidR="00686B7C" w:rsidRPr="00CD545B">
        <w:rPr>
          <w:b/>
        </w:rPr>
        <w:t xml:space="preserve"> 1 – Partial high</w:t>
      </w:r>
      <w:r w:rsidR="00686B7C">
        <w:rPr>
          <w:b/>
        </w:rPr>
        <w:t>-</w:t>
      </w:r>
      <w:r w:rsidR="00686B7C" w:rsidRPr="00CD545B">
        <w:rPr>
          <w:b/>
        </w:rPr>
        <w:t>level structure of OBI classes.</w:t>
      </w:r>
      <w:r w:rsidR="00686B7C">
        <w:t xml:space="preserve"> OBI classes are shown in blue. Classes imported from </w:t>
      </w:r>
      <w:r w:rsidR="009551D2">
        <w:t xml:space="preserve">BFO, IAO and </w:t>
      </w:r>
      <w:r w:rsidR="00686B7C">
        <w:t xml:space="preserve">other external ontologies are shown in </w:t>
      </w:r>
      <w:r w:rsidR="009551D2">
        <w:t xml:space="preserve">orange, purple and dark </w:t>
      </w:r>
      <w:r w:rsidR="00686B7C">
        <w:t>red</w:t>
      </w:r>
      <w:r w:rsidR="009551D2">
        <w:t>, respectively</w:t>
      </w:r>
      <w:r w:rsidR="00686B7C">
        <w:t xml:space="preserve">. Some example subclasses, such as </w:t>
      </w:r>
      <w:r w:rsidR="009551D2">
        <w:rPr>
          <w:i/>
        </w:rPr>
        <w:t>device</w:t>
      </w:r>
      <w:r w:rsidR="00686B7C">
        <w:t xml:space="preserve"> and </w:t>
      </w:r>
      <w:r w:rsidR="009551D2">
        <w:rPr>
          <w:i/>
        </w:rPr>
        <w:t>processed specimen</w:t>
      </w:r>
      <w:r w:rsidR="00686B7C">
        <w:t xml:space="preserve"> are included to illustrate the use of the class </w:t>
      </w:r>
      <w:r w:rsidR="00686B7C" w:rsidRPr="001F4AC2">
        <w:rPr>
          <w:i/>
        </w:rPr>
        <w:t>processed material</w:t>
      </w:r>
      <w:r w:rsidR="00686B7C">
        <w:t xml:space="preserve">. </w:t>
      </w:r>
    </w:p>
    <w:p w:rsidR="00686B7C" w:rsidRDefault="00686B7C">
      <w:pPr>
        <w:pStyle w:val="Heading4"/>
      </w:pPr>
      <w:r>
        <w:t>Material entity</w:t>
      </w:r>
    </w:p>
    <w:p w:rsidR="00686B7C" w:rsidRDefault="00686B7C">
      <w:r>
        <w:t xml:space="preserve">Within BFO, entities made up of matter are represented using the BFO classes of </w:t>
      </w:r>
      <w:r w:rsidRPr="00CE7829">
        <w:rPr>
          <w:i/>
        </w:rPr>
        <w:t>object</w:t>
      </w:r>
      <w:r>
        <w:t xml:space="preserve">, </w:t>
      </w:r>
      <w:r w:rsidR="005E0F5A" w:rsidRPr="00A16710">
        <w:rPr>
          <w:i/>
        </w:rPr>
        <w:t>fiat</w:t>
      </w:r>
      <w:r w:rsidR="005E0F5A">
        <w:t xml:space="preserve"> </w:t>
      </w:r>
      <w:r w:rsidRPr="00CE7829">
        <w:rPr>
          <w:i/>
        </w:rPr>
        <w:t>object</w:t>
      </w:r>
      <w:r w:rsidR="005E0F5A">
        <w:rPr>
          <w:i/>
        </w:rPr>
        <w:t xml:space="preserve"> </w:t>
      </w:r>
      <w:r w:rsidR="005E0F5A" w:rsidRPr="00A16710">
        <w:t>a</w:t>
      </w:r>
      <w:r w:rsidRPr="005E0F5A">
        <w:t>nd</w:t>
      </w:r>
      <w:r>
        <w:t xml:space="preserve"> </w:t>
      </w:r>
      <w:r w:rsidRPr="00CE7829">
        <w:rPr>
          <w:i/>
        </w:rPr>
        <w:t>object aggregate</w:t>
      </w:r>
      <w:r>
        <w:t xml:space="preserve">. The use of these BFO classes is appropriate if all entities are of similar scale. However, entities in biomedical investigations span sizes from molecules to populations of organisms. Depending on the level of granularity chosen, these might be considered unitary objects or aggregates of smaller parts. Therefore, the class </w:t>
      </w:r>
      <w:r w:rsidRPr="001F4AC2">
        <w:rPr>
          <w:i/>
        </w:rPr>
        <w:t>material entity</w:t>
      </w:r>
      <w:r>
        <w:t xml:space="preserve"> was created in BFO at the request of OBI developers as the union of </w:t>
      </w:r>
      <w:r w:rsidRPr="00E00AB1">
        <w:rPr>
          <w:i/>
        </w:rPr>
        <w:t>object</w:t>
      </w:r>
      <w:r>
        <w:t xml:space="preserve">, </w:t>
      </w:r>
      <w:r w:rsidR="005E0F5A" w:rsidRPr="00A16710">
        <w:rPr>
          <w:i/>
        </w:rPr>
        <w:t>fiat</w:t>
      </w:r>
      <w:r w:rsidR="005E0F5A">
        <w:t xml:space="preserve"> </w:t>
      </w:r>
      <w:r w:rsidRPr="00E00AB1">
        <w:rPr>
          <w:i/>
        </w:rPr>
        <w:t>object part</w:t>
      </w:r>
      <w:r>
        <w:t xml:space="preserve"> and </w:t>
      </w:r>
      <w:r w:rsidRPr="00E00AB1">
        <w:rPr>
          <w:i/>
        </w:rPr>
        <w:t>object aggregate</w:t>
      </w:r>
      <w:r>
        <w:t xml:space="preserve">. By using </w:t>
      </w:r>
      <w:r>
        <w:rPr>
          <w:i/>
        </w:rPr>
        <w:t>material entity</w:t>
      </w:r>
      <w:r>
        <w:t xml:space="preserve"> as our root class we avoid committing to the granularity schema in BFO. </w:t>
      </w:r>
    </w:p>
    <w:p w:rsidR="00686B7C" w:rsidRPr="0066268A" w:rsidRDefault="00686B7C">
      <w:r>
        <w:t xml:space="preserve">Several subclasses of </w:t>
      </w:r>
      <w:r>
        <w:rPr>
          <w:i/>
        </w:rPr>
        <w:t>material entity</w:t>
      </w:r>
      <w:r>
        <w:t xml:space="preserve"> are imported from external ontologies: Classes under </w:t>
      </w:r>
      <w:r>
        <w:rPr>
          <w:i/>
        </w:rPr>
        <w:t>organism</w:t>
      </w:r>
      <w:r>
        <w:t xml:space="preserve"> are imported from the NCBI </w:t>
      </w:r>
      <w:r w:rsidR="00492711">
        <w:t>T</w:t>
      </w:r>
      <w:r>
        <w:t>axonomy</w:t>
      </w:r>
      <w:del w:id="141" w:author="Bjoern Peters" w:date="2016-03-13T15:53:00Z">
        <w:r w:rsidDel="00845756">
          <w:fldChar w:fldCharType="begin">
            <w:fldData xml:space="preserve">PEVuZE5vdGU+PENpdGU+PEF1dGhvcj5XaGVlbGVyPC9BdXRob3I+PFllYXI+MjAwNjwvWWVhcj48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</w:fldData>
          </w:fldChar>
        </w:r>
        <w:r w:rsidR="00DF5777" w:rsidDel="00845756">
          <w:delInstrText xml:space="preserve"> ADDIN EN.CITE </w:delInstrText>
        </w:r>
        <w:r w:rsidR="00DF5777" w:rsidDel="00845756">
          <w:fldChar w:fldCharType="begin">
            <w:fldData xml:space="preserve">PEVuZE5vdGU+PENpdGU+PEF1dGhvcj5XaGVlbGVyPC9BdXRob3I+PFllYXI+MjAwNjwvWWVhcj48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</w:fldData>
          </w:fldChar>
        </w:r>
        <w:r w:rsidR="00DF5777" w:rsidDel="00845756">
          <w:delInstrText xml:space="preserve"> ADDIN EN.CITE.DATA </w:delInstrText>
        </w:r>
        <w:r w:rsidR="00DF5777" w:rsidDel="00845756">
          <w:fldChar w:fldCharType="end"/>
        </w:r>
        <w:r w:rsidDel="00845756">
          <w:fldChar w:fldCharType="separate"/>
        </w:r>
        <w:r w:rsidR="00DF5777" w:rsidDel="00845756">
          <w:rPr>
            <w:noProof/>
          </w:rPr>
          <w:delText>[</w:delText>
        </w:r>
        <w:r w:rsidR="00DF5777" w:rsidDel="00845756">
          <w:rPr>
            <w:noProof/>
          </w:rPr>
          <w:fldChar w:fldCharType="begin"/>
        </w:r>
        <w:r w:rsidR="00DF5777" w:rsidDel="00845756">
          <w:rPr>
            <w:noProof/>
          </w:rPr>
          <w:delInstrText xml:space="preserve"> HYPERLINK \l "_ENREF_24" \o "Wheeler, 2006 #3" </w:delInstrText>
        </w:r>
        <w:r w:rsidR="00DF5777" w:rsidDel="00845756">
          <w:rPr>
            <w:noProof/>
          </w:rPr>
        </w:r>
        <w:r w:rsidR="00DF5777" w:rsidDel="00845756">
          <w:rPr>
            <w:noProof/>
          </w:rPr>
          <w:fldChar w:fldCharType="separate"/>
        </w:r>
        <w:r w:rsidR="00DF5777" w:rsidDel="00845756">
          <w:rPr>
            <w:noProof/>
          </w:rPr>
          <w:delText>24</w:delText>
        </w:r>
        <w:r w:rsidR="00DF5777" w:rsidDel="00845756">
          <w:rPr>
            <w:noProof/>
          </w:rPr>
          <w:fldChar w:fldCharType="end"/>
        </w:r>
        <w:r w:rsidR="00DF5777" w:rsidDel="00845756">
          <w:rPr>
            <w:noProof/>
          </w:rPr>
          <w:delText>]</w:delText>
        </w:r>
        <w:r w:rsidDel="00845756">
          <w:fldChar w:fldCharType="end"/>
        </w:r>
      </w:del>
      <w:r w:rsidR="00845756">
        <w:fldChar w:fldCharType="begin">
          <w:fldData xml:space="preserve">PEVuZE5vdGU+PENpdGU+PEF1dGhvcj5TYXllcnM8L0F1dGhvcj48WWVhcj4yMDExPC9ZZWFyPjxS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</w:fldData>
        </w:fldChar>
      </w:r>
      <w:r w:rsidR="004222A3">
        <w:instrText xml:space="preserve"> ADDIN EN.CITE </w:instrText>
      </w:r>
      <w:r w:rsidR="004222A3">
        <w:fldChar w:fldCharType="begin">
          <w:fldData xml:space="preserve">PEVuZE5vdGU+PENpdGU+PEF1dGhvcj5TYXllcnM8L0F1dGhvcj48WWVhcj4yMDExPC9ZZWFyPjxS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</w:fldData>
        </w:fldChar>
      </w:r>
      <w:r w:rsidR="004222A3">
        <w:instrText xml:space="preserve"> ADDIN EN.CITE.DATA </w:instrText>
      </w:r>
      <w:r w:rsidR="004222A3">
        <w:fldChar w:fldCharType="end"/>
      </w:r>
      <w:r w:rsidR="00845756">
        <w:fldChar w:fldCharType="separate"/>
      </w:r>
      <w:r w:rsidR="004222A3">
        <w:rPr>
          <w:noProof/>
        </w:rPr>
        <w:t>[</w:t>
      </w:r>
      <w:hyperlink w:anchor="_ENREF_18" w:tooltip="Sayers, 2011 #71" w:history="1">
        <w:r w:rsidR="004222A3">
          <w:rPr>
            <w:noProof/>
          </w:rPr>
          <w:t>18</w:t>
        </w:r>
      </w:hyperlink>
      <w:r w:rsidR="004222A3">
        <w:rPr>
          <w:noProof/>
        </w:rPr>
        <w:t>]</w:t>
      </w:r>
      <w:r w:rsidR="00845756">
        <w:fldChar w:fldCharType="end"/>
      </w:r>
      <w:r>
        <w:t xml:space="preserve">, </w:t>
      </w:r>
      <w:r w:rsidR="0096368F">
        <w:rPr>
          <w:i/>
        </w:rPr>
        <w:t>gross anatomical part</w:t>
      </w:r>
      <w:r>
        <w:rPr>
          <w:i/>
        </w:rPr>
        <w:t xml:space="preserve"> </w:t>
      </w:r>
      <w:r>
        <w:t xml:space="preserve">and its subclasses from the </w:t>
      </w:r>
      <w:r w:rsidR="0096368F" w:rsidRPr="0096368F">
        <w:t xml:space="preserve">Uber anatomy ontology </w:t>
      </w:r>
      <w:r w:rsidR="0096368F">
        <w:t>(UB</w:t>
      </w:r>
      <w:r w:rsidR="00152225">
        <w:t>E</w:t>
      </w:r>
      <w:r w:rsidR="0096368F">
        <w:t>RON)</w:t>
      </w:r>
      <w:del w:id="142" w:author="Randi Vita" w:date="2016-03-25T10:58:00Z">
        <w:r w:rsidR="005E0F5A" w:rsidDel="008D5EA0">
          <w:delText xml:space="preserve"> </w:delText>
        </w:r>
      </w:del>
      <w:r>
        <w:fldChar w:fldCharType="begin"/>
      </w:r>
      <w:r w:rsidR="004222A3">
        <w:instrText xml:space="preserve"> ADDIN EN.CITE &lt;EndNote&gt;&lt;Cite&gt;&lt;Author&gt;Mungall&lt;/Author&gt;&lt;Year&gt;2012&lt;/Year&gt;&lt;RecNum&gt;69&lt;/RecNum&gt;&lt;DisplayText&gt;[24]&lt;/DisplayText&gt;&lt;record&gt;&lt;rec-number&gt;69&lt;/rec-number&gt;&lt;foreign-keys&gt;&lt;key app="EN" db-id="9zwfz5ardwxrpaees5y5sfevtdew2txepfzd"&gt;69&lt;/key&gt;&lt;/foreign-keys&gt;&lt;ref-type name="Journal Article"&gt;17&lt;/ref-type&gt;&lt;contributors&gt;&lt;authors&gt;&lt;author&gt;Mungall, C. J.&lt;/author&gt;&lt;author&gt;Torniai, C.&lt;/author&gt;&lt;author&gt;Gkoutos, G. V.&lt;/author&gt;&lt;author&gt;Lewis, S. E.&lt;/author&gt;&lt;author&gt;Haendel, M. A.&lt;/author&gt;&lt;/authors&gt;&lt;/contributors&gt;&lt;auth-address&gt;Genomics Division, Lawrence Berkeley National Laboratory, 1 Cycltotron Road MS 64-121, Berkeley, CA 94720, USA. CJMungall@lbl.gov&lt;/auth-address&gt;&lt;titles&gt;&lt;title&gt;Uberon, an integrative multi-species anatomy ontology&lt;/title&gt;&lt;secondary-title&gt;Genome Biol&lt;/secondary-title&gt;&lt;alt-title&gt;Genome biology&lt;/alt-title&gt;&lt;/titles&gt;&lt;periodical&gt;&lt;full-title&gt;Genome Biol&lt;/full-title&gt;&lt;/periodical&gt;&lt;pages&gt;R5&lt;/pages&gt;&lt;volume&gt;13&lt;/volume&gt;&lt;number&gt;1&lt;/number&gt;&lt;keywords&gt;&lt;keyword&gt;*Anatomy, Comparative&lt;/keyword&gt;&lt;keyword&gt;Classification&lt;/keyword&gt;&lt;keyword&gt;Computational Biology&lt;/keyword&gt;&lt;keyword&gt;*Databases, Factual&lt;/keyword&gt;&lt;keyword&gt;Humans&lt;/keyword&gt;&lt;keyword&gt;Phenotype&lt;/keyword&gt;&lt;keyword&gt;*Software&lt;/keyword&gt;&lt;keyword&gt;Species Specificity&lt;/keyword&gt;&lt;/keywords&gt;&lt;dates&gt;&lt;year&gt;2012&lt;/year&gt;&lt;/dates&gt;&lt;isbn&gt;1465-6914 (Electronic)&amp;#xD;1465-6906 (Linking)&lt;/isbn&gt;&lt;accession-num&gt;22293552&lt;/accession-num&gt;&lt;urls&gt;&lt;related-urls&gt;&lt;url&gt;http://www.ncbi.nlm.nih.gov/pubmed/22293552&lt;/url&gt;&lt;/related-urls&gt;&lt;/urls&gt;&lt;custom2&gt;3334586&lt;/custom2&gt;&lt;electronic-resource-num&gt;10.1186/gb-2012-13-1-r5&lt;/electronic-resource-num&gt;&lt;/record&gt;&lt;/Cite&gt;&lt;/EndNote&gt;</w:instrText>
      </w:r>
      <w:r>
        <w:fldChar w:fldCharType="separate"/>
      </w:r>
      <w:r w:rsidR="004222A3">
        <w:rPr>
          <w:noProof/>
        </w:rPr>
        <w:t>[</w:t>
      </w:r>
      <w:hyperlink w:anchor="_ENREF_24" w:tooltip="Mungall, 2012 #69" w:history="1">
        <w:r w:rsidR="004222A3">
          <w:rPr>
            <w:noProof/>
          </w:rPr>
          <w:t>24</w:t>
        </w:r>
      </w:hyperlink>
      <w:r w:rsidR="004222A3">
        <w:rPr>
          <w:noProof/>
        </w:rPr>
        <w:t>]</w:t>
      </w:r>
      <w:r>
        <w:fldChar w:fldCharType="end"/>
      </w:r>
      <w:del w:id="143" w:author="Bjoern Peters" w:date="2016-03-20T14:00:00Z">
        <w:r w:rsidR="004222A3" w:rsidDel="00457540">
          <w:rPr>
            <w:szCs w:val="22"/>
          </w:rPr>
          <w:delText xml:space="preserve"> </w:delText>
        </w:r>
        <w:r w:rsidDel="00457540">
          <w:rPr>
            <w:szCs w:val="22"/>
          </w:rPr>
          <w:delText xml:space="preserve"> </w:delText>
        </w:r>
      </w:del>
      <w:ins w:id="144" w:author="Bjoern Peters" w:date="2016-03-20T14:00:00Z">
        <w:r w:rsidR="00457540">
          <w:rPr>
            <w:szCs w:val="22"/>
          </w:rPr>
          <w:t xml:space="preserve"> </w:t>
        </w:r>
      </w:ins>
      <w:r>
        <w:rPr>
          <w:szCs w:val="22"/>
        </w:rPr>
        <w:t>or the Common Anatomy Reference Ontology</w:t>
      </w:r>
      <w:ins w:id="145" w:author="Randi Vita" w:date="2016-03-25T10:58:00Z">
        <w:r w:rsidR="008D5EA0">
          <w:rPr>
            <w:szCs w:val="22"/>
          </w:rPr>
          <w:t xml:space="preserve"> (CARO)</w:t>
        </w:r>
      </w:ins>
      <w:r>
        <w:rPr>
          <w:szCs w:val="22"/>
        </w:rPr>
        <w:fldChar w:fldCharType="begin"/>
      </w:r>
      <w:r w:rsidR="004222A3">
        <w:rPr>
          <w:szCs w:val="22"/>
        </w:rPr>
        <w:instrText xml:space="preserve"> ADDIN EN.CITE &lt;EndNote&gt;&lt;Cite&gt;&lt;Author&gt;Haendel&lt;/Author&gt;&lt;Year&gt;2008&lt;/Year&gt;&lt;RecNum&gt;4&lt;/RecNum&gt;&lt;DisplayText&gt;[25]&lt;/DisplayText&gt;&lt;record&gt;&lt;rec-number&gt;4&lt;/rec-number&gt;&lt;foreign-keys&gt;&lt;key app="EN" db-id="9zwfz5ardwxrpaees5y5sfevtdew2txepfzd"&gt;4&lt;/key&gt;&lt;/foreign-keys&gt;&lt;ref-type name="Book Section"&gt;5&lt;/ref-type&gt;&lt;contributors&gt;&lt;authors&gt;&lt;author&gt;&lt;style face="normal" font="default" size="10"&gt;Haendel, M.A., Neuhaus, F., Osumi-Sutherland, D., Mabee,P.M.&lt;/style&gt;&lt;/author&gt;&lt;author&gt;&lt;style face="normal" font="default" size="10"&gt;Mejino Jr. J.L.V., Mungall, C.J. and Smith, B.&lt;/style&gt;&lt;/author&gt;&lt;/authors&gt;&lt;secondary-authors&gt;&lt;author&gt;Albert Burger, Duncan Davidson and Richard Baldock&lt;/author&gt;&lt;/secondary-authors&gt;&lt;/contributors&gt;&lt;titles&gt;&lt;title&gt;&lt;style face="normal" font="default" size="14"&gt;CARO - The Common Anatomy Reference Ontology&lt;/style&gt;&lt;/title&gt;&lt;secondary-title&gt;Anatomy Ontologies for Bioinformatics: Principles and Practice&lt;/secondary-title&gt;&lt;/titles&gt;&lt;section&gt;&amp;#xD;&lt;/section&gt;&lt;dates&gt;&lt;year&gt;2008&lt;/year&gt;&lt;/dates&gt;&lt;pub-location&gt;New York&lt;/pub-location&gt;&lt;publisher&gt;Springer&lt;/publisher&gt;&lt;urls&gt;&lt;/urls&gt;&lt;/record&gt;&lt;/Cite&gt;&lt;/EndNote&gt;</w:instrText>
      </w:r>
      <w:r>
        <w:rPr>
          <w:szCs w:val="22"/>
        </w:rPr>
        <w:fldChar w:fldCharType="separate"/>
      </w:r>
      <w:r w:rsidR="004222A3">
        <w:rPr>
          <w:noProof/>
          <w:szCs w:val="22"/>
        </w:rPr>
        <w:t>[</w:t>
      </w:r>
      <w:hyperlink w:anchor="_ENREF_25" w:tooltip="Haendel, 2008 #4" w:history="1">
        <w:r w:rsidR="004222A3">
          <w:rPr>
            <w:noProof/>
            <w:szCs w:val="22"/>
          </w:rPr>
          <w:t>25</w:t>
        </w:r>
      </w:hyperlink>
      <w:r w:rsidR="004222A3">
        <w:rPr>
          <w:noProof/>
          <w:szCs w:val="22"/>
        </w:rPr>
        <w:t>]</w:t>
      </w:r>
      <w:r>
        <w:rPr>
          <w:szCs w:val="22"/>
        </w:rPr>
        <w:fldChar w:fldCharType="end"/>
      </w:r>
      <w:r>
        <w:rPr>
          <w:szCs w:val="22"/>
        </w:rPr>
        <w:t>, and</w:t>
      </w:r>
      <w:r>
        <w:t xml:space="preserve"> the </w:t>
      </w:r>
      <w:r>
        <w:rPr>
          <w:i/>
        </w:rPr>
        <w:t>molecular entity</w:t>
      </w:r>
      <w:r>
        <w:t xml:space="preserve"> hierarchy from ChEBI</w:t>
      </w:r>
      <w:r>
        <w:fldChar w:fldCharType="begin"/>
      </w:r>
      <w:r w:rsidR="004222A3">
        <w:instrText xml:space="preserve"> ADDIN EN.CITE &lt;EndNote&gt;&lt;Cite&gt;&lt;Author&gt;Degtyarenko&lt;/Author&gt;&lt;Year&gt;2008&lt;/Year&gt;&lt;RecNum&gt;7&lt;/RecNum&gt;&lt;DisplayText&gt;[22]&lt;/DisplayText&gt;&lt;record&gt;&lt;rec-number&gt;7&lt;/rec-number&gt;&lt;foreign-keys&gt;&lt;key app="EN" db-id="9zwfz5ardwxrpaees5y5sfevtdew2txepfzd"&gt;7&lt;/key&gt;&lt;/foreign-keys&gt;&lt;ref-type name="Journal Article"&gt;17&lt;/ref-type&gt;&lt;contributors&gt;&lt;authors&gt;&lt;author&gt;Degtyarenko, K.&lt;/author&gt;&lt;author&gt;de Matos, P.&lt;/author&gt;&lt;author&gt;Ennis, M.&lt;/author&gt;&lt;author&gt;Hastings, J.&lt;/author&gt;&lt;author&gt;Zbinden, M.&lt;/author&gt;&lt;author&gt;McNaught, A.&lt;/author&gt;&lt;author&gt;Alcantara, R.&lt;/author&gt;&lt;author&gt;Darsow, M.&lt;/author&gt;&lt;author&gt;Guedj, M.&lt;/author&gt;&lt;author&gt;Ashburner, M.&lt;/author&gt;&lt;/authors&gt;&lt;/contributors&gt;&lt;auth-address&gt;European Bioinformatics Institute, Wellcome Trust Genome Campus, Hinxton, Cambridge, UK.&lt;/auth-address&gt;&lt;titles&gt;&lt;title&gt;ChEBI: a database and ontology for chemical entities of biological interest&lt;/title&gt;&lt;secondary-title&gt;Nucleic Acids Res&lt;/secondary-title&gt;&lt;/titles&gt;&lt;periodical&gt;&lt;full-title&gt;Nucleic Acids Res&lt;/full-title&gt;&lt;/periodical&gt;&lt;pages&gt;D344-50&lt;/pages&gt;&lt;volume&gt;36&lt;/volume&gt;&lt;number&gt;Database issue&lt;/number&gt;&lt;edition&gt;2007/10/13&lt;/edition&gt;&lt;keywords&gt;&lt;keyword&gt;Agrochemicals/chemistry&lt;/keyword&gt;&lt;keyword&gt;Biological Products/chemistry&lt;/keyword&gt;&lt;keyword&gt;*Databases, Factual&lt;/keyword&gt;&lt;keyword&gt;*Dictionaries, Chemical&lt;/keyword&gt;&lt;keyword&gt;Indicators and Reagents/chemistry&lt;/keyword&gt;&lt;keyword&gt;Internet&lt;/keyword&gt;&lt;keyword&gt;Isotopes/chemistry&lt;/keyword&gt;&lt;keyword&gt;Pharmaceutical Preparations/chemistry&lt;/keyword&gt;&lt;keyword&gt;User-Computer Interface&lt;/keyword&gt;&lt;keyword&gt;Vocabulary, Controlled&lt;/keyword&gt;&lt;/keywords&gt;&lt;dates&gt;&lt;year&gt;2008&lt;/year&gt;&lt;pub-dates&gt;&lt;date&gt;Jan&lt;/date&gt;&lt;/pub-dates&gt;&lt;/dates&gt;&lt;isbn&gt;1362-4962 (Electronic)&lt;/isbn&gt;&lt;accession-num&gt;17932057&lt;/accession-num&gt;&lt;urls&gt;&lt;related-urls&gt;&lt;url&gt;http://www.ncbi.nlm.nih.gov/entrez/query.fcgi?cmd=Retrieve&amp;amp;db=PubMed&amp;amp;dopt=Citation&amp;amp;list_uids=17932057&lt;/url&gt;&lt;/related-urls&gt;&lt;/urls&gt;&lt;custom2&gt;2238832&lt;/custom2&gt;&lt;electronic-resource-num&gt;gkm791 [pii]&amp;#xD;10.1093/nar/gkm791&lt;/electronic-resource-num&gt;&lt;language&gt;eng&lt;/language&gt;&lt;/record&gt;&lt;/Cite&gt;&lt;/EndNote&gt;</w:instrText>
      </w:r>
      <w:r>
        <w:fldChar w:fldCharType="separate"/>
      </w:r>
      <w:r w:rsidR="004222A3">
        <w:rPr>
          <w:noProof/>
        </w:rPr>
        <w:t>[</w:t>
      </w:r>
      <w:hyperlink w:anchor="_ENREF_22" w:tooltip="Degtyarenko, 2008 #7" w:history="1">
        <w:r w:rsidR="004222A3">
          <w:rPr>
            <w:noProof/>
          </w:rPr>
          <w:t>22</w:t>
        </w:r>
      </w:hyperlink>
      <w:r w:rsidR="004222A3">
        <w:rPr>
          <w:noProof/>
        </w:rPr>
        <w:t>]</w:t>
      </w:r>
      <w:r>
        <w:fldChar w:fldCharType="end"/>
      </w:r>
      <w:r>
        <w:t xml:space="preserve">. OBI-specific classes using these imports were then constructed. For example, a </w:t>
      </w:r>
      <w:r>
        <w:rPr>
          <w:i/>
        </w:rPr>
        <w:t xml:space="preserve">chemical solution </w:t>
      </w:r>
      <w:r>
        <w:t xml:space="preserve">such </w:t>
      </w:r>
      <w:r>
        <w:lastRenderedPageBreak/>
        <w:t xml:space="preserve">as a </w:t>
      </w:r>
      <w:r>
        <w:rPr>
          <w:i/>
        </w:rPr>
        <w:t>PBS buffer</w:t>
      </w:r>
      <w:r>
        <w:t xml:space="preserve"> can be defined by referencing the molecules defined in ChEBI from which the buffer is made. </w:t>
      </w:r>
    </w:p>
    <w:p w:rsidR="00686B7C" w:rsidRDefault="00686B7C">
      <w:pPr>
        <w:rPr>
          <w:i/>
        </w:rPr>
      </w:pPr>
      <w:r w:rsidRPr="0066268A">
        <w:t xml:space="preserve">Material entities that result from intentional acts are </w:t>
      </w:r>
      <w:r w:rsidRPr="0066268A">
        <w:rPr>
          <w:i/>
        </w:rPr>
        <w:t xml:space="preserve">processed material. </w:t>
      </w:r>
      <w:r w:rsidRPr="0066268A">
        <w:t xml:space="preserve">For example, a </w:t>
      </w:r>
      <w:r w:rsidR="005506B2" w:rsidRPr="00A16710">
        <w:rPr>
          <w:i/>
        </w:rPr>
        <w:t>blood plasma</w:t>
      </w:r>
      <w:r w:rsidR="005506B2">
        <w:t xml:space="preserve"> </w:t>
      </w:r>
      <w:r w:rsidRPr="0066268A">
        <w:rPr>
          <w:i/>
        </w:rPr>
        <w:t xml:space="preserve">specimen </w:t>
      </w:r>
      <w:r w:rsidRPr="0066268A">
        <w:t>c</w:t>
      </w:r>
      <w:r>
        <w:t xml:space="preserve">ollected in a clinical protocol is a </w:t>
      </w:r>
      <w:r>
        <w:rPr>
          <w:i/>
        </w:rPr>
        <w:t>processed material</w:t>
      </w:r>
      <w:r>
        <w:t xml:space="preserve">, as is a </w:t>
      </w:r>
      <w:r>
        <w:rPr>
          <w:i/>
        </w:rPr>
        <w:t xml:space="preserve">measurement device, </w:t>
      </w:r>
      <w:r>
        <w:t>such as</w:t>
      </w:r>
      <w:r>
        <w:rPr>
          <w:i/>
        </w:rPr>
        <w:t xml:space="preserve"> </w:t>
      </w:r>
      <w:r>
        <w:t xml:space="preserve">a </w:t>
      </w:r>
      <w:r w:rsidR="00426A0D">
        <w:rPr>
          <w:i/>
        </w:rPr>
        <w:t>glucose meter</w:t>
      </w:r>
      <w:r>
        <w:rPr>
          <w:i/>
        </w:rPr>
        <w:t>,</w:t>
      </w:r>
      <w:r>
        <w:t xml:space="preserve"> which is manufactured with the intent to perform a </w:t>
      </w:r>
      <w:r>
        <w:rPr>
          <w:i/>
        </w:rPr>
        <w:t xml:space="preserve">function. </w:t>
      </w:r>
      <w:r w:rsidR="00426A0D" w:rsidRPr="00A16710">
        <w:rPr>
          <w:b/>
        </w:rPr>
        <w:t>Table 1</w:t>
      </w:r>
      <w:r w:rsidR="00426A0D">
        <w:t xml:space="preserve"> gives the complete metadata describing the </w:t>
      </w:r>
      <w:r w:rsidR="00426A0D">
        <w:rPr>
          <w:i/>
        </w:rPr>
        <w:t>glucometer</w:t>
      </w:r>
      <w:r w:rsidR="00426A0D" w:rsidRPr="0066268A">
        <w:t xml:space="preserve"> class</w:t>
      </w:r>
      <w:r w:rsidR="00426A0D">
        <w:t xml:space="preserve"> as an example</w:t>
      </w:r>
      <w:r w:rsidR="00426A0D" w:rsidRPr="0066268A">
        <w:t>.</w:t>
      </w:r>
      <w:r w:rsidR="00426A0D">
        <w:t xml:space="preserve"> </w:t>
      </w:r>
      <w:r>
        <w:t xml:space="preserve">A </w:t>
      </w:r>
      <w:r>
        <w:rPr>
          <w:i/>
        </w:rPr>
        <w:t>material entity</w:t>
      </w:r>
      <w:r>
        <w:t xml:space="preserve"> such as a </w:t>
      </w:r>
      <w:r>
        <w:rPr>
          <w:i/>
        </w:rPr>
        <w:t>protein</w:t>
      </w:r>
      <w:r>
        <w:t xml:space="preserve"> can be produced intentionally, for example using a recombinant expression system, or naturally expressed in an organism. Class hierarchies with multiple </w:t>
      </w:r>
      <w:proofErr w:type="gramStart"/>
      <w:r>
        <w:t>inheritance</w:t>
      </w:r>
      <w:proofErr w:type="gramEnd"/>
      <w:r>
        <w:t xml:space="preserve"> can become difficult to maintain; therefore, </w:t>
      </w:r>
      <w:r>
        <w:rPr>
          <w:i/>
        </w:rPr>
        <w:t>processed material</w:t>
      </w:r>
      <w:r>
        <w:t xml:space="preserve"> is logically defined with necessary and sufficient conditions, as exactly those material entities that </w:t>
      </w:r>
      <w:r w:rsidRPr="004E6B8F">
        <w:rPr>
          <w:i/>
        </w:rPr>
        <w:t>are</w:t>
      </w:r>
      <w:r>
        <w:t xml:space="preserve"> </w:t>
      </w:r>
      <w:r>
        <w:rPr>
          <w:i/>
        </w:rPr>
        <w:t>specified output of</w:t>
      </w:r>
      <w:r>
        <w:t xml:space="preserve"> a process of </w:t>
      </w:r>
      <w:r>
        <w:rPr>
          <w:i/>
        </w:rPr>
        <w:t>material processing</w:t>
      </w:r>
      <w:r>
        <w:t xml:space="preserve">. This allows automated reasoners to infer subclasses. For example </w:t>
      </w:r>
      <w:r>
        <w:rPr>
          <w:i/>
        </w:rPr>
        <w:t xml:space="preserve">peptide construct </w:t>
      </w:r>
      <w:r w:rsidRPr="001F7A42">
        <w:t>(</w:t>
      </w:r>
      <w:r>
        <w:t>which is asserted as a subclass of</w:t>
      </w:r>
      <w:r>
        <w:rPr>
          <w:i/>
        </w:rPr>
        <w:t xml:space="preserve"> material entity</w:t>
      </w:r>
      <w:r w:rsidRPr="001F7A42">
        <w:t>)</w:t>
      </w:r>
      <w:r>
        <w:rPr>
          <w:i/>
        </w:rPr>
        <w:t xml:space="preserve"> </w:t>
      </w:r>
      <w:r>
        <w:t>is inferred by the reasoner to be a subclass of</w:t>
      </w:r>
      <w:r>
        <w:rPr>
          <w:i/>
        </w:rPr>
        <w:t xml:space="preserve"> processed material, </w:t>
      </w:r>
      <w:r>
        <w:rPr>
          <w:iCs/>
        </w:rPr>
        <w:t xml:space="preserve">as it </w:t>
      </w:r>
      <w:r w:rsidRPr="004E6B8F">
        <w:rPr>
          <w:i/>
          <w:iCs/>
        </w:rPr>
        <w:t>is</w:t>
      </w:r>
      <w:r>
        <w:rPr>
          <w:iCs/>
        </w:rPr>
        <w:t xml:space="preserve"> </w:t>
      </w:r>
      <w:r>
        <w:rPr>
          <w:i/>
        </w:rPr>
        <w:t xml:space="preserve">specified output </w:t>
      </w:r>
      <w:r>
        <w:t>of some</w:t>
      </w:r>
      <w:r>
        <w:rPr>
          <w:i/>
        </w:rPr>
        <w:t xml:space="preserve"> enzymatic ligation.</w:t>
      </w:r>
    </w:p>
    <w:p w:rsidR="00006E20" w:rsidRDefault="00006E20">
      <w:pPr>
        <w:rPr>
          <w:i/>
        </w:rPr>
      </w:pPr>
    </w:p>
    <w:p w:rsidR="00006E20" w:rsidRPr="0066268A" w:rsidRDefault="00006E20" w:rsidP="00006E20">
      <w:pPr>
        <w:rPr>
          <w:b/>
          <w:sz w:val="20"/>
        </w:rPr>
      </w:pPr>
      <w:r w:rsidRPr="0066268A">
        <w:rPr>
          <w:b/>
          <w:sz w:val="20"/>
        </w:rPr>
        <w:t xml:space="preserve">Table 1: Example </w:t>
      </w:r>
      <w:r>
        <w:rPr>
          <w:b/>
          <w:sz w:val="20"/>
        </w:rPr>
        <w:t>metadata</w:t>
      </w:r>
      <w:r w:rsidRPr="0066268A">
        <w:rPr>
          <w:b/>
          <w:sz w:val="20"/>
        </w:rPr>
        <w:t xml:space="preserve"> for class </w:t>
      </w:r>
      <w:r w:rsidRPr="00434ACD">
        <w:rPr>
          <w:b/>
          <w:sz w:val="20"/>
        </w:rPr>
        <w:t>OBI_0000795</w:t>
      </w:r>
      <w:r w:rsidRPr="0066268A">
        <w:rPr>
          <w:b/>
          <w:sz w:val="20"/>
        </w:rPr>
        <w:t xml:space="preserve"> </w:t>
      </w:r>
    </w:p>
    <w:tbl>
      <w:tblPr>
        <w:tblW w:w="8866" w:type="dxa"/>
        <w:tblInd w:w="-5" w:type="dxa"/>
        <w:tblLayout w:type="fixed"/>
        <w:tblLook w:val="0000" w:firstRow="0" w:lastRow="0" w:firstColumn="0" w:lastColumn="0" w:noHBand="0" w:noVBand="0"/>
      </w:tblPr>
      <w:tblGrid>
        <w:gridCol w:w="1818"/>
        <w:gridCol w:w="4144"/>
        <w:gridCol w:w="2904"/>
      </w:tblGrid>
      <w:tr w:rsidR="00006E20" w:rsidRPr="0066268A" w:rsidTr="00E539AA">
        <w:tc>
          <w:tcPr>
            <w:tcW w:w="1818" w:type="dxa"/>
            <w:tcBorders>
              <w:top w:val="single" w:sz="4" w:space="0" w:color="000000"/>
              <w:left w:val="single" w:sz="4" w:space="0" w:color="000000"/>
              <w:bottom w:val="single" w:sz="4" w:space="0" w:color="000000"/>
            </w:tcBorders>
          </w:tcPr>
          <w:p w:rsidR="00006E20" w:rsidRPr="0066268A" w:rsidRDefault="00006E20" w:rsidP="00E539AA">
            <w:pPr>
              <w:snapToGrid w:val="0"/>
              <w:spacing w:after="0"/>
              <w:rPr>
                <w:b/>
                <w:sz w:val="20"/>
              </w:rPr>
            </w:pPr>
            <w:r w:rsidRPr="0066268A">
              <w:rPr>
                <w:b/>
                <w:sz w:val="20"/>
              </w:rPr>
              <w:t>Annotation property</w:t>
            </w:r>
          </w:p>
          <w:p w:rsidR="00006E20" w:rsidRPr="0066268A" w:rsidRDefault="00006E20" w:rsidP="00E539AA">
            <w:pPr>
              <w:spacing w:after="0"/>
              <w:rPr>
                <w:b/>
                <w:sz w:val="20"/>
              </w:rPr>
            </w:pPr>
          </w:p>
        </w:tc>
        <w:tc>
          <w:tcPr>
            <w:tcW w:w="4144" w:type="dxa"/>
            <w:tcBorders>
              <w:top w:val="single" w:sz="4" w:space="0" w:color="000000"/>
              <w:left w:val="single" w:sz="4" w:space="0" w:color="000000"/>
              <w:bottom w:val="single" w:sz="4" w:space="0" w:color="000000"/>
            </w:tcBorders>
          </w:tcPr>
          <w:p w:rsidR="00006E20" w:rsidRPr="0066268A" w:rsidRDefault="00006E20" w:rsidP="00E539AA">
            <w:pPr>
              <w:snapToGrid w:val="0"/>
              <w:spacing w:after="0"/>
              <w:rPr>
                <w:b/>
                <w:sz w:val="20"/>
              </w:rPr>
            </w:pPr>
            <w:r w:rsidRPr="0066268A">
              <w:rPr>
                <w:b/>
                <w:sz w:val="20"/>
              </w:rPr>
              <w:t>Example</w:t>
            </w:r>
          </w:p>
        </w:tc>
        <w:tc>
          <w:tcPr>
            <w:tcW w:w="2904" w:type="dxa"/>
            <w:tcBorders>
              <w:top w:val="single" w:sz="4" w:space="0" w:color="000000"/>
              <w:left w:val="single" w:sz="4" w:space="0" w:color="000000"/>
              <w:bottom w:val="single" w:sz="4" w:space="0" w:color="000000"/>
              <w:right w:val="single" w:sz="4" w:space="0" w:color="000000"/>
            </w:tcBorders>
          </w:tcPr>
          <w:p w:rsidR="00006E20" w:rsidRPr="0066268A" w:rsidRDefault="00006E20" w:rsidP="00E539AA">
            <w:pPr>
              <w:snapToGrid w:val="0"/>
              <w:spacing w:after="0"/>
              <w:rPr>
                <w:b/>
                <w:sz w:val="20"/>
              </w:rPr>
            </w:pPr>
            <w:r w:rsidRPr="0066268A">
              <w:rPr>
                <w:b/>
                <w:sz w:val="20"/>
              </w:rPr>
              <w:t>Usage</w:t>
            </w:r>
          </w:p>
        </w:tc>
      </w:tr>
      <w:tr w:rsidR="00006E20" w:rsidRPr="0066268A" w:rsidTr="00E539AA">
        <w:tc>
          <w:tcPr>
            <w:tcW w:w="1818" w:type="dxa"/>
            <w:tcBorders>
              <w:top w:val="single" w:sz="4" w:space="0" w:color="000000"/>
              <w:left w:val="single" w:sz="4" w:space="0" w:color="000000"/>
              <w:bottom w:val="single" w:sz="4" w:space="0" w:color="000000"/>
            </w:tcBorders>
          </w:tcPr>
          <w:p w:rsidR="00006E20" w:rsidRPr="0066268A" w:rsidRDefault="00006E20" w:rsidP="00E539AA">
            <w:pPr>
              <w:snapToGrid w:val="0"/>
              <w:spacing w:after="0"/>
              <w:rPr>
                <w:sz w:val="20"/>
              </w:rPr>
            </w:pPr>
            <w:r>
              <w:rPr>
                <w:sz w:val="20"/>
              </w:rPr>
              <w:t xml:space="preserve">Editor </w:t>
            </w:r>
            <w:r w:rsidRPr="0066268A">
              <w:rPr>
                <w:sz w:val="20"/>
              </w:rPr>
              <w:t>Preferred Term*</w:t>
            </w:r>
          </w:p>
        </w:tc>
        <w:tc>
          <w:tcPr>
            <w:tcW w:w="4144" w:type="dxa"/>
            <w:tcBorders>
              <w:top w:val="single" w:sz="4" w:space="0" w:color="000000"/>
              <w:left w:val="single" w:sz="4" w:space="0" w:color="000000"/>
              <w:bottom w:val="single" w:sz="4" w:space="0" w:color="000000"/>
            </w:tcBorders>
          </w:tcPr>
          <w:p w:rsidR="00006E20" w:rsidRPr="0066268A" w:rsidRDefault="00006E20" w:rsidP="00E539AA">
            <w:pPr>
              <w:snapToGrid w:val="0"/>
              <w:spacing w:after="0"/>
              <w:rPr>
                <w:sz w:val="20"/>
              </w:rPr>
            </w:pPr>
            <w:r>
              <w:rPr>
                <w:sz w:val="20"/>
              </w:rPr>
              <w:t>glucometer</w:t>
            </w:r>
          </w:p>
        </w:tc>
        <w:tc>
          <w:tcPr>
            <w:tcW w:w="2904" w:type="dxa"/>
            <w:tcBorders>
              <w:top w:val="single" w:sz="4" w:space="0" w:color="000000"/>
              <w:left w:val="single" w:sz="4" w:space="0" w:color="000000"/>
              <w:bottom w:val="single" w:sz="4" w:space="0" w:color="000000"/>
              <w:right w:val="single" w:sz="4" w:space="0" w:color="000000"/>
            </w:tcBorders>
          </w:tcPr>
          <w:p w:rsidR="00006E20" w:rsidRPr="0066268A" w:rsidRDefault="00006E20" w:rsidP="00E539AA">
            <w:pPr>
              <w:snapToGrid w:val="0"/>
              <w:spacing w:after="0"/>
              <w:rPr>
                <w:sz w:val="20"/>
              </w:rPr>
            </w:pPr>
            <w:r w:rsidRPr="0066268A">
              <w:rPr>
                <w:sz w:val="20"/>
              </w:rPr>
              <w:t>The concise, meaningful, and human-readable name for a class or property that reflects community usage, or disambiguates the term</w:t>
            </w:r>
          </w:p>
        </w:tc>
      </w:tr>
      <w:tr w:rsidR="00006E20" w:rsidRPr="0066268A" w:rsidTr="00E539AA">
        <w:tc>
          <w:tcPr>
            <w:tcW w:w="1818" w:type="dxa"/>
            <w:tcBorders>
              <w:top w:val="single" w:sz="4" w:space="0" w:color="000000"/>
              <w:left w:val="single" w:sz="4" w:space="0" w:color="000000"/>
              <w:bottom w:val="single" w:sz="4" w:space="0" w:color="000000"/>
            </w:tcBorders>
          </w:tcPr>
          <w:p w:rsidR="00006E20" w:rsidRPr="0066268A" w:rsidRDefault="00006E20" w:rsidP="00E539AA">
            <w:pPr>
              <w:snapToGrid w:val="0"/>
              <w:spacing w:after="0"/>
              <w:rPr>
                <w:sz w:val="20"/>
              </w:rPr>
            </w:pPr>
            <w:r w:rsidRPr="0066268A">
              <w:rPr>
                <w:sz w:val="20"/>
              </w:rPr>
              <w:t>Definition*</w:t>
            </w:r>
          </w:p>
        </w:tc>
        <w:tc>
          <w:tcPr>
            <w:tcW w:w="4144" w:type="dxa"/>
            <w:tcBorders>
              <w:top w:val="single" w:sz="4" w:space="0" w:color="000000"/>
              <w:left w:val="single" w:sz="4" w:space="0" w:color="000000"/>
              <w:bottom w:val="single" w:sz="4" w:space="0" w:color="000000"/>
            </w:tcBorders>
          </w:tcPr>
          <w:p w:rsidR="00006E20" w:rsidRPr="0066268A" w:rsidRDefault="00006E20" w:rsidP="00E539AA">
            <w:pPr>
              <w:snapToGrid w:val="0"/>
              <w:spacing w:after="0"/>
              <w:rPr>
                <w:sz w:val="20"/>
              </w:rPr>
            </w:pPr>
            <w:r w:rsidRPr="00434ACD">
              <w:rPr>
                <w:sz w:val="20"/>
              </w:rPr>
              <w:t>A measurement device with the function to measure and record the level/amount of glucose in a blood sample</w:t>
            </w:r>
          </w:p>
        </w:tc>
        <w:tc>
          <w:tcPr>
            <w:tcW w:w="2904" w:type="dxa"/>
            <w:tcBorders>
              <w:top w:val="single" w:sz="4" w:space="0" w:color="000000"/>
              <w:left w:val="single" w:sz="4" w:space="0" w:color="000000"/>
              <w:bottom w:val="single" w:sz="4" w:space="0" w:color="000000"/>
              <w:right w:val="single" w:sz="4" w:space="0" w:color="000000"/>
            </w:tcBorders>
          </w:tcPr>
          <w:p w:rsidR="00006E20" w:rsidRPr="0066268A" w:rsidRDefault="00006E20" w:rsidP="00E539AA">
            <w:pPr>
              <w:snapToGrid w:val="0"/>
              <w:spacing w:after="0"/>
              <w:rPr>
                <w:sz w:val="20"/>
              </w:rPr>
            </w:pPr>
            <w:r w:rsidRPr="0066268A">
              <w:rPr>
                <w:sz w:val="20"/>
              </w:rPr>
              <w:t>The Aristotelian definition, explaining the meaning of a class or property</w:t>
            </w:r>
          </w:p>
        </w:tc>
      </w:tr>
      <w:tr w:rsidR="00006E20" w:rsidRPr="0066268A" w:rsidTr="00E539AA">
        <w:tc>
          <w:tcPr>
            <w:tcW w:w="1818" w:type="dxa"/>
            <w:tcBorders>
              <w:top w:val="single" w:sz="4" w:space="0" w:color="000000"/>
              <w:left w:val="single" w:sz="4" w:space="0" w:color="000000"/>
              <w:bottom w:val="single" w:sz="4" w:space="0" w:color="000000"/>
            </w:tcBorders>
          </w:tcPr>
          <w:p w:rsidR="00006E20" w:rsidRPr="0066268A" w:rsidRDefault="00006E20" w:rsidP="00E539AA">
            <w:pPr>
              <w:snapToGrid w:val="0"/>
              <w:spacing w:after="0"/>
              <w:rPr>
                <w:sz w:val="20"/>
              </w:rPr>
            </w:pPr>
            <w:r>
              <w:rPr>
                <w:sz w:val="20"/>
              </w:rPr>
              <w:t>Term</w:t>
            </w:r>
            <w:r w:rsidRPr="0066268A">
              <w:rPr>
                <w:sz w:val="20"/>
              </w:rPr>
              <w:t xml:space="preserve"> </w:t>
            </w:r>
            <w:r>
              <w:rPr>
                <w:sz w:val="20"/>
              </w:rPr>
              <w:t>E</w:t>
            </w:r>
            <w:r w:rsidRPr="0066268A">
              <w:rPr>
                <w:sz w:val="20"/>
              </w:rPr>
              <w:t>ditor*</w:t>
            </w:r>
          </w:p>
        </w:tc>
        <w:tc>
          <w:tcPr>
            <w:tcW w:w="4144" w:type="dxa"/>
            <w:tcBorders>
              <w:top w:val="single" w:sz="4" w:space="0" w:color="000000"/>
              <w:left w:val="single" w:sz="4" w:space="0" w:color="000000"/>
              <w:bottom w:val="single" w:sz="4" w:space="0" w:color="000000"/>
            </w:tcBorders>
          </w:tcPr>
          <w:p w:rsidR="00006E20" w:rsidRPr="0066268A" w:rsidRDefault="00006E20" w:rsidP="00E539AA">
            <w:pPr>
              <w:snapToGrid w:val="0"/>
              <w:spacing w:after="0"/>
              <w:rPr>
                <w:sz w:val="20"/>
              </w:rPr>
            </w:pPr>
            <w:proofErr w:type="spellStart"/>
            <w:r w:rsidRPr="00434ACD">
              <w:rPr>
                <w:sz w:val="20"/>
              </w:rPr>
              <w:t>PERSON:Frank</w:t>
            </w:r>
            <w:proofErr w:type="spellEnd"/>
            <w:r w:rsidRPr="00434ACD">
              <w:rPr>
                <w:sz w:val="20"/>
              </w:rPr>
              <w:t xml:space="preserve"> Gibson</w:t>
            </w:r>
            <w:r>
              <w:rPr>
                <w:sz w:val="20"/>
              </w:rPr>
              <w:br/>
            </w:r>
            <w:proofErr w:type="spellStart"/>
            <w:r w:rsidRPr="00434ACD">
              <w:rPr>
                <w:sz w:val="20"/>
              </w:rPr>
              <w:t>PERSON:Helen</w:t>
            </w:r>
            <w:proofErr w:type="spellEnd"/>
            <w:r w:rsidRPr="00434ACD">
              <w:rPr>
                <w:sz w:val="20"/>
              </w:rPr>
              <w:t xml:space="preserve"> Parkinson</w:t>
            </w:r>
            <w:r>
              <w:rPr>
                <w:sz w:val="20"/>
              </w:rPr>
              <w:t xml:space="preserve"> </w:t>
            </w:r>
          </w:p>
        </w:tc>
        <w:tc>
          <w:tcPr>
            <w:tcW w:w="2904" w:type="dxa"/>
            <w:tcBorders>
              <w:top w:val="single" w:sz="4" w:space="0" w:color="000000"/>
              <w:left w:val="single" w:sz="4" w:space="0" w:color="000000"/>
              <w:bottom w:val="single" w:sz="4" w:space="0" w:color="000000"/>
              <w:right w:val="single" w:sz="4" w:space="0" w:color="000000"/>
            </w:tcBorders>
          </w:tcPr>
          <w:p w:rsidR="00006E20" w:rsidRPr="0066268A" w:rsidRDefault="00006E20" w:rsidP="00E539AA">
            <w:pPr>
              <w:snapToGrid w:val="0"/>
              <w:spacing w:after="0"/>
              <w:rPr>
                <w:sz w:val="20"/>
              </w:rPr>
            </w:pPr>
            <w:r w:rsidRPr="0066268A">
              <w:rPr>
                <w:sz w:val="20"/>
              </w:rPr>
              <w:t>The editors</w:t>
            </w:r>
            <w:r>
              <w:rPr>
                <w:sz w:val="20"/>
              </w:rPr>
              <w:t xml:space="preserve"> that created the term. In addition to ‘PERSON:’, ‘GROUP’: attributions are allowed. This syntax is an attempt at allowing future tools to track contributions of editors across ontologies. </w:t>
            </w:r>
          </w:p>
        </w:tc>
      </w:tr>
      <w:tr w:rsidR="00006E20" w:rsidRPr="0066268A" w:rsidTr="00E539AA">
        <w:tc>
          <w:tcPr>
            <w:tcW w:w="1818" w:type="dxa"/>
            <w:tcBorders>
              <w:top w:val="single" w:sz="4" w:space="0" w:color="000000"/>
              <w:left w:val="single" w:sz="4" w:space="0" w:color="000000"/>
              <w:bottom w:val="single" w:sz="4" w:space="0" w:color="000000"/>
            </w:tcBorders>
          </w:tcPr>
          <w:p w:rsidR="00006E20" w:rsidRPr="0066268A" w:rsidRDefault="00006E20" w:rsidP="00E539AA">
            <w:pPr>
              <w:snapToGrid w:val="0"/>
              <w:spacing w:after="0"/>
              <w:rPr>
                <w:sz w:val="20"/>
              </w:rPr>
            </w:pPr>
            <w:r w:rsidRPr="0066268A">
              <w:rPr>
                <w:sz w:val="20"/>
              </w:rPr>
              <w:t>Definition Source*</w:t>
            </w:r>
          </w:p>
        </w:tc>
        <w:tc>
          <w:tcPr>
            <w:tcW w:w="4144" w:type="dxa"/>
            <w:tcBorders>
              <w:top w:val="single" w:sz="4" w:space="0" w:color="000000"/>
              <w:left w:val="single" w:sz="4" w:space="0" w:color="000000"/>
              <w:bottom w:val="single" w:sz="4" w:space="0" w:color="000000"/>
            </w:tcBorders>
          </w:tcPr>
          <w:p w:rsidR="00006E20" w:rsidRPr="0066268A" w:rsidRDefault="00006E20" w:rsidP="00E539AA">
            <w:pPr>
              <w:snapToGrid w:val="0"/>
              <w:spacing w:after="0"/>
              <w:rPr>
                <w:sz w:val="20"/>
              </w:rPr>
            </w:pPr>
            <w:r w:rsidRPr="00434ACD">
              <w:rPr>
                <w:sz w:val="20"/>
              </w:rPr>
              <w:t>http://en.wikipedia.org/wiki/Glucose_meter</w:t>
            </w:r>
          </w:p>
        </w:tc>
        <w:tc>
          <w:tcPr>
            <w:tcW w:w="2904" w:type="dxa"/>
            <w:tcBorders>
              <w:top w:val="single" w:sz="4" w:space="0" w:color="000000"/>
              <w:left w:val="single" w:sz="4" w:space="0" w:color="000000"/>
              <w:bottom w:val="single" w:sz="4" w:space="0" w:color="000000"/>
              <w:right w:val="single" w:sz="4" w:space="0" w:color="000000"/>
            </w:tcBorders>
          </w:tcPr>
          <w:p w:rsidR="00006E20" w:rsidRPr="0066268A" w:rsidRDefault="00006E20" w:rsidP="00E539AA">
            <w:pPr>
              <w:snapToGrid w:val="0"/>
              <w:spacing w:after="0"/>
              <w:rPr>
                <w:sz w:val="20"/>
              </w:rPr>
            </w:pPr>
            <w:r w:rsidRPr="0066268A">
              <w:rPr>
                <w:sz w:val="20"/>
              </w:rPr>
              <w:t>A traceable reference to the source of the definition</w:t>
            </w:r>
            <w:r>
              <w:rPr>
                <w:sz w:val="20"/>
              </w:rPr>
              <w:t xml:space="preserve">. </w:t>
            </w:r>
          </w:p>
        </w:tc>
      </w:tr>
      <w:tr w:rsidR="00006E20" w:rsidRPr="0066268A" w:rsidTr="00E539AA">
        <w:tc>
          <w:tcPr>
            <w:tcW w:w="1818" w:type="dxa"/>
            <w:tcBorders>
              <w:top w:val="single" w:sz="4" w:space="0" w:color="000000"/>
              <w:left w:val="single" w:sz="4" w:space="0" w:color="000000"/>
              <w:bottom w:val="single" w:sz="4" w:space="0" w:color="000000"/>
            </w:tcBorders>
          </w:tcPr>
          <w:p w:rsidR="00006E20" w:rsidRPr="0066268A" w:rsidRDefault="00006E20" w:rsidP="00E539AA">
            <w:pPr>
              <w:snapToGrid w:val="0"/>
              <w:spacing w:after="0"/>
              <w:rPr>
                <w:sz w:val="20"/>
              </w:rPr>
            </w:pPr>
            <w:r w:rsidRPr="0066268A">
              <w:rPr>
                <w:sz w:val="20"/>
              </w:rPr>
              <w:t>Curation Status*</w:t>
            </w:r>
          </w:p>
        </w:tc>
        <w:tc>
          <w:tcPr>
            <w:tcW w:w="4144" w:type="dxa"/>
            <w:tcBorders>
              <w:top w:val="single" w:sz="4" w:space="0" w:color="000000"/>
              <w:left w:val="single" w:sz="4" w:space="0" w:color="000000"/>
              <w:bottom w:val="single" w:sz="4" w:space="0" w:color="000000"/>
            </w:tcBorders>
          </w:tcPr>
          <w:p w:rsidR="00006E20" w:rsidRPr="0066268A" w:rsidRDefault="00006E20" w:rsidP="00E539AA">
            <w:pPr>
              <w:snapToGrid w:val="0"/>
              <w:spacing w:after="0"/>
              <w:rPr>
                <w:sz w:val="20"/>
              </w:rPr>
            </w:pPr>
            <w:r w:rsidRPr="0066268A">
              <w:rPr>
                <w:sz w:val="20"/>
              </w:rPr>
              <w:t>Ready for release</w:t>
            </w:r>
          </w:p>
        </w:tc>
        <w:tc>
          <w:tcPr>
            <w:tcW w:w="2904" w:type="dxa"/>
            <w:tcBorders>
              <w:top w:val="single" w:sz="4" w:space="0" w:color="000000"/>
              <w:left w:val="single" w:sz="4" w:space="0" w:color="000000"/>
              <w:bottom w:val="single" w:sz="4" w:space="0" w:color="000000"/>
              <w:right w:val="single" w:sz="4" w:space="0" w:color="000000"/>
            </w:tcBorders>
          </w:tcPr>
          <w:p w:rsidR="00006E20" w:rsidRPr="0066268A" w:rsidRDefault="00006E20" w:rsidP="00E539AA">
            <w:pPr>
              <w:snapToGrid w:val="0"/>
              <w:spacing w:after="0"/>
              <w:rPr>
                <w:sz w:val="20"/>
              </w:rPr>
            </w:pPr>
            <w:r w:rsidRPr="0066268A">
              <w:rPr>
                <w:sz w:val="20"/>
              </w:rPr>
              <w:t xml:space="preserve">The curation status of a class or property, one of: </w:t>
            </w:r>
            <w:proofErr w:type="spellStart"/>
            <w:r w:rsidRPr="0066268A">
              <w:rPr>
                <w:sz w:val="20"/>
              </w:rPr>
              <w:t>uncurated</w:t>
            </w:r>
            <w:proofErr w:type="spellEnd"/>
            <w:r w:rsidRPr="0066268A">
              <w:rPr>
                <w:sz w:val="20"/>
              </w:rPr>
              <w:t xml:space="preserve">; </w:t>
            </w:r>
            <w:r>
              <w:rPr>
                <w:sz w:val="20"/>
              </w:rPr>
              <w:t>metadata</w:t>
            </w:r>
            <w:r w:rsidRPr="0066268A">
              <w:rPr>
                <w:sz w:val="20"/>
              </w:rPr>
              <w:t xml:space="preserve"> incomplete; </w:t>
            </w:r>
            <w:r>
              <w:rPr>
                <w:sz w:val="20"/>
              </w:rPr>
              <w:t>metadata</w:t>
            </w:r>
            <w:r w:rsidRPr="0066268A">
              <w:rPr>
                <w:sz w:val="20"/>
              </w:rPr>
              <w:t xml:space="preserve"> complete; pending final vetting; ready for release; placeholder</w:t>
            </w:r>
          </w:p>
        </w:tc>
      </w:tr>
      <w:tr w:rsidR="00006E20" w:rsidRPr="0066268A" w:rsidTr="00E539AA">
        <w:tc>
          <w:tcPr>
            <w:tcW w:w="1818" w:type="dxa"/>
            <w:tcBorders>
              <w:top w:val="single" w:sz="4" w:space="0" w:color="000000"/>
              <w:left w:val="single" w:sz="4" w:space="0" w:color="000000"/>
              <w:bottom w:val="single" w:sz="4" w:space="0" w:color="000000"/>
            </w:tcBorders>
          </w:tcPr>
          <w:p w:rsidR="00006E20" w:rsidRPr="0066268A" w:rsidRDefault="00006E20" w:rsidP="00E539AA">
            <w:pPr>
              <w:snapToGrid w:val="0"/>
              <w:spacing w:after="0"/>
              <w:rPr>
                <w:sz w:val="20"/>
              </w:rPr>
            </w:pPr>
            <w:r w:rsidRPr="0066268A">
              <w:rPr>
                <w:sz w:val="20"/>
              </w:rPr>
              <w:t>Example</w:t>
            </w:r>
            <w:r>
              <w:rPr>
                <w:sz w:val="20"/>
              </w:rPr>
              <w:t xml:space="preserve"> of usage</w:t>
            </w:r>
          </w:p>
        </w:tc>
        <w:tc>
          <w:tcPr>
            <w:tcW w:w="4144" w:type="dxa"/>
            <w:tcBorders>
              <w:top w:val="single" w:sz="4" w:space="0" w:color="000000"/>
              <w:left w:val="single" w:sz="4" w:space="0" w:color="000000"/>
              <w:bottom w:val="single" w:sz="4" w:space="0" w:color="000000"/>
            </w:tcBorders>
          </w:tcPr>
          <w:p w:rsidR="00006E20" w:rsidRPr="0066268A" w:rsidRDefault="00006E20" w:rsidP="00E539AA">
            <w:pPr>
              <w:snapToGrid w:val="0"/>
              <w:spacing w:after="0"/>
              <w:rPr>
                <w:sz w:val="20"/>
              </w:rPr>
            </w:pPr>
            <w:r w:rsidRPr="00434ACD">
              <w:rPr>
                <w:sz w:val="20"/>
              </w:rPr>
              <w:t>Diabetic patients use glucometers to determine their glucose levels</w:t>
            </w:r>
          </w:p>
        </w:tc>
        <w:tc>
          <w:tcPr>
            <w:tcW w:w="2904" w:type="dxa"/>
            <w:tcBorders>
              <w:top w:val="single" w:sz="4" w:space="0" w:color="000000"/>
              <w:left w:val="single" w:sz="4" w:space="0" w:color="000000"/>
              <w:bottom w:val="single" w:sz="4" w:space="0" w:color="000000"/>
              <w:right w:val="single" w:sz="4" w:space="0" w:color="000000"/>
            </w:tcBorders>
          </w:tcPr>
          <w:p w:rsidR="00006E20" w:rsidRPr="0066268A" w:rsidRDefault="00006E20" w:rsidP="00E539AA">
            <w:pPr>
              <w:snapToGrid w:val="0"/>
              <w:spacing w:after="0"/>
              <w:rPr>
                <w:sz w:val="20"/>
              </w:rPr>
            </w:pPr>
            <w:r w:rsidRPr="0066268A">
              <w:rPr>
                <w:sz w:val="20"/>
              </w:rPr>
              <w:t>A phrase describing how the term is used</w:t>
            </w:r>
          </w:p>
        </w:tc>
      </w:tr>
      <w:tr w:rsidR="00006E20" w:rsidRPr="0066268A" w:rsidTr="00E539AA">
        <w:tc>
          <w:tcPr>
            <w:tcW w:w="1818" w:type="dxa"/>
            <w:tcBorders>
              <w:top w:val="single" w:sz="4" w:space="0" w:color="000000"/>
              <w:left w:val="single" w:sz="4" w:space="0" w:color="000000"/>
              <w:bottom w:val="single" w:sz="4" w:space="0" w:color="000000"/>
            </w:tcBorders>
          </w:tcPr>
          <w:p w:rsidR="00006E20" w:rsidRPr="0066268A" w:rsidRDefault="00006E20" w:rsidP="00E539AA">
            <w:pPr>
              <w:snapToGrid w:val="0"/>
              <w:spacing w:after="0"/>
              <w:rPr>
                <w:sz w:val="20"/>
              </w:rPr>
            </w:pPr>
            <w:r w:rsidRPr="0066268A">
              <w:rPr>
                <w:sz w:val="20"/>
              </w:rPr>
              <w:t xml:space="preserve">Alternative </w:t>
            </w:r>
            <w:r>
              <w:rPr>
                <w:sz w:val="20"/>
              </w:rPr>
              <w:t>T</w:t>
            </w:r>
            <w:r w:rsidRPr="0066268A">
              <w:rPr>
                <w:sz w:val="20"/>
              </w:rPr>
              <w:t>erm</w:t>
            </w:r>
          </w:p>
        </w:tc>
        <w:tc>
          <w:tcPr>
            <w:tcW w:w="4144" w:type="dxa"/>
            <w:tcBorders>
              <w:top w:val="single" w:sz="4" w:space="0" w:color="000000"/>
              <w:left w:val="single" w:sz="4" w:space="0" w:color="000000"/>
              <w:bottom w:val="single" w:sz="4" w:space="0" w:color="000000"/>
            </w:tcBorders>
          </w:tcPr>
          <w:p w:rsidR="00006E20" w:rsidRPr="0066268A" w:rsidRDefault="00006E20" w:rsidP="00E539AA">
            <w:pPr>
              <w:snapToGrid w:val="0"/>
              <w:spacing w:after="0"/>
              <w:rPr>
                <w:sz w:val="20"/>
              </w:rPr>
            </w:pPr>
            <w:r>
              <w:rPr>
                <w:sz w:val="20"/>
              </w:rPr>
              <w:t>glucose meter</w:t>
            </w:r>
          </w:p>
        </w:tc>
        <w:tc>
          <w:tcPr>
            <w:tcW w:w="2904" w:type="dxa"/>
            <w:tcBorders>
              <w:top w:val="single" w:sz="4" w:space="0" w:color="000000"/>
              <w:left w:val="single" w:sz="4" w:space="0" w:color="000000"/>
              <w:bottom w:val="single" w:sz="4" w:space="0" w:color="000000"/>
              <w:right w:val="single" w:sz="4" w:space="0" w:color="000000"/>
            </w:tcBorders>
          </w:tcPr>
          <w:p w:rsidR="00006E20" w:rsidRPr="0066268A" w:rsidRDefault="00006E20" w:rsidP="00E539AA">
            <w:pPr>
              <w:snapToGrid w:val="0"/>
              <w:spacing w:after="0"/>
              <w:rPr>
                <w:sz w:val="20"/>
              </w:rPr>
            </w:pPr>
            <w:r w:rsidRPr="0066268A">
              <w:rPr>
                <w:sz w:val="20"/>
              </w:rPr>
              <w:t>A synonym for the class or property</w:t>
            </w:r>
          </w:p>
        </w:tc>
      </w:tr>
    </w:tbl>
    <w:p w:rsidR="00006E20" w:rsidRPr="00CD545B" w:rsidRDefault="00006E20" w:rsidP="00006E20">
      <w:pPr>
        <w:rPr>
          <w:sz w:val="20"/>
        </w:rPr>
      </w:pPr>
      <w:r w:rsidRPr="00CD545B">
        <w:rPr>
          <w:sz w:val="20"/>
        </w:rPr>
        <w:t xml:space="preserve">* </w:t>
      </w:r>
      <w:r>
        <w:rPr>
          <w:sz w:val="20"/>
        </w:rPr>
        <w:t>required metadata</w:t>
      </w:r>
    </w:p>
    <w:p w:rsidR="00006E20" w:rsidRDefault="00006E20"/>
    <w:p w:rsidR="00686B7C" w:rsidRDefault="00686B7C">
      <w:pPr>
        <w:pStyle w:val="Heading4"/>
      </w:pPr>
      <w:r>
        <w:t>Planned Processes</w:t>
      </w:r>
    </w:p>
    <w:p w:rsidR="00686B7C" w:rsidRDefault="00686B7C">
      <w:r>
        <w:t xml:space="preserve">The OBI definition of </w:t>
      </w:r>
      <w:r>
        <w:rPr>
          <w:i/>
        </w:rPr>
        <w:t>material processing</w:t>
      </w:r>
      <w:r>
        <w:t xml:space="preserve"> is a type of </w:t>
      </w:r>
      <w:r>
        <w:rPr>
          <w:i/>
        </w:rPr>
        <w:t>planned</w:t>
      </w:r>
      <w:r>
        <w:t xml:space="preserve"> </w:t>
      </w:r>
      <w:r>
        <w:rPr>
          <w:i/>
        </w:rPr>
        <w:t>process</w:t>
      </w:r>
      <w:r>
        <w:t>. Such</w:t>
      </w:r>
      <w:r>
        <w:rPr>
          <w:i/>
        </w:rPr>
        <w:t xml:space="preserve"> </w:t>
      </w:r>
      <w:r w:rsidRPr="00225804">
        <w:rPr>
          <w:i/>
        </w:rPr>
        <w:t>processes</w:t>
      </w:r>
      <w:r>
        <w:t xml:space="preserve"> are initiated by an agent (typically a person) to achieve a certain goal. OBI captures such goals by </w:t>
      </w:r>
      <w:r>
        <w:lastRenderedPageBreak/>
        <w:t>defining an</w:t>
      </w:r>
      <w:r>
        <w:rPr>
          <w:i/>
        </w:rPr>
        <w:t xml:space="preserve"> objective specification, </w:t>
      </w:r>
      <w:r>
        <w:t xml:space="preserve">which is a subclass of </w:t>
      </w:r>
      <w:r>
        <w:rPr>
          <w:i/>
        </w:rPr>
        <w:t xml:space="preserve">information content entity. </w:t>
      </w:r>
      <w:r>
        <w:t xml:space="preserve">An example </w:t>
      </w:r>
      <w:r w:rsidRPr="00DC11FC">
        <w:rPr>
          <w:i/>
        </w:rPr>
        <w:t>objective specification</w:t>
      </w:r>
      <w:r>
        <w:t xml:space="preserve"> is the phrase “Hybridize RNA to chip” </w:t>
      </w:r>
      <w:r>
        <w:rPr>
          <w:szCs w:val="20"/>
        </w:rPr>
        <w:t>in a manuscript describing a microarray gene expression protocol</w:t>
      </w:r>
      <w:r>
        <w:rPr>
          <w:szCs w:val="20"/>
        </w:rPr>
        <w:fldChar w:fldCharType="begin"/>
      </w:r>
      <w:r w:rsidR="004222A3">
        <w:rPr>
          <w:szCs w:val="20"/>
        </w:rPr>
        <w:instrText xml:space="preserve"> ADDIN EN.CITE &lt;EndNote&gt;&lt;Cite&gt;&lt;Author&gt;Byrne&lt;/Author&gt;&lt;Year&gt;2001&lt;/Year&gt;&lt;RecNum&gt;44&lt;/RecNum&gt;&lt;DisplayText&gt;[26]&lt;/DisplayText&gt;&lt;record&gt;&lt;rec-number&gt;44&lt;/rec-number&gt;&lt;foreign-keys&gt;&lt;key app="EN" db-id="9zwfz5ardwxrpaees5y5sfevtdew2txepfzd"&gt;44&lt;/key&gt;&lt;/foreign-keys&gt;&lt;ref-type name="Journal Article"&gt;17&lt;/ref-type&gt;&lt;contributors&gt;&lt;authors&gt;&lt;author&gt;Byrne, M. C.&lt;/author&gt;&lt;author&gt;Whitley, M. Z.&lt;/author&gt;&lt;author&gt;Follettie, M. T.&lt;/author&gt;&lt;/authors&gt;&lt;/contributors&gt;&lt;auth-address&gt;Genetics Institute, Cambridge, Massachusetts, USA.&lt;/auth-address&gt;&lt;titles&gt;&lt;title&gt;Oligonucleotide arrays for expression monitoring&lt;/title&gt;&lt;secondary-title&gt;Curr Protoc Hum Genet&lt;/secondary-title&gt;&lt;/titles&gt;&lt;periodical&gt;&lt;full-title&gt;Curr Protoc Hum Genet&lt;/full-title&gt;&lt;/periodical&gt;&lt;pages&gt;Unit 11 2&lt;/pages&gt;&lt;volume&gt;Chapter 11&lt;/volume&gt;&lt;edition&gt;2008/04/23&lt;/edition&gt;&lt;keywords&gt;&lt;keyword&gt;DNA, Complementary/genetics/isolation &amp;amp; purification&lt;/keyword&gt;&lt;keyword&gt;Gene Expression Profiling/*methods&lt;/keyword&gt;&lt;keyword&gt;Genetics, Medical&lt;/keyword&gt;&lt;keyword&gt;Humans&lt;/keyword&gt;&lt;keyword&gt;Nucleic Acid Amplification Techniques&lt;/keyword&gt;&lt;keyword&gt;Oligonucleotide Array Sequence Analysis/*methods&lt;/keyword&gt;&lt;keyword&gt;RNA, Messenger/genetics&lt;/keyword&gt;&lt;/keywords&gt;&lt;dates&gt;&lt;year&gt;2001&lt;/year&gt;&lt;pub-dates&gt;&lt;date&gt;May&lt;/date&gt;&lt;/pub-dates&gt;&lt;/dates&gt;&lt;isbn&gt;1934-8258 (Electronic)&lt;/isbn&gt;&lt;accession-num&gt;18428245&lt;/accession-num&gt;&lt;urls&gt;&lt;related-urls&gt;&lt;url&gt;http://www.ncbi.nlm.nih.gov/entrez/query.fcgi?cmd=Retrieve&amp;amp;db=PubMed&amp;amp;dopt=Citation&amp;amp;list_uids=18428245&lt;/url&gt;&lt;/related-urls&gt;&lt;/urls&gt;&lt;electronic-resource-num&gt;10.1002/0471142905.hg1102s25&lt;/electronic-resource-num&gt;&lt;language&gt;eng&lt;/language&gt;&lt;/record&gt;&lt;/Cite&gt;&lt;/EndNote&gt;</w:instrText>
      </w:r>
      <w:r>
        <w:rPr>
          <w:szCs w:val="20"/>
        </w:rPr>
        <w:fldChar w:fldCharType="separate"/>
      </w:r>
      <w:r w:rsidR="004222A3">
        <w:rPr>
          <w:noProof/>
          <w:szCs w:val="20"/>
        </w:rPr>
        <w:t>[</w:t>
      </w:r>
      <w:hyperlink w:anchor="_ENREF_26" w:tooltip="Byrne, 2001 #44" w:history="1">
        <w:r w:rsidR="004222A3">
          <w:rPr>
            <w:noProof/>
            <w:szCs w:val="20"/>
          </w:rPr>
          <w:t>26</w:t>
        </w:r>
      </w:hyperlink>
      <w:r w:rsidR="004222A3">
        <w:rPr>
          <w:noProof/>
          <w:szCs w:val="20"/>
        </w:rPr>
        <w:t>]</w:t>
      </w:r>
      <w:r>
        <w:rPr>
          <w:szCs w:val="20"/>
        </w:rPr>
        <w:fldChar w:fldCharType="end"/>
      </w:r>
      <w:r>
        <w:rPr>
          <w:szCs w:val="20"/>
        </w:rPr>
        <w:t>.</w:t>
      </w:r>
      <w:r>
        <w:t xml:space="preserve"> When a </w:t>
      </w:r>
      <w:r w:rsidRPr="00F8495D">
        <w:rPr>
          <w:i/>
        </w:rPr>
        <w:t>process</w:t>
      </w:r>
      <w:r>
        <w:t xml:space="preserve"> is performed to meet an </w:t>
      </w:r>
      <w:r w:rsidRPr="00225804">
        <w:rPr>
          <w:i/>
        </w:rPr>
        <w:t>objective specification</w:t>
      </w:r>
      <w:r>
        <w:t xml:space="preserve"> </w:t>
      </w:r>
      <w:ins w:id="146" w:author="Bjoern Peters" w:date="2016-03-20T11:17:00Z">
        <w:r w:rsidR="00BC255D">
          <w:t xml:space="preserve">and it is successfully completed, </w:t>
        </w:r>
      </w:ins>
      <w:r>
        <w:t xml:space="preserve">it is a </w:t>
      </w:r>
      <w:r>
        <w:rPr>
          <w:i/>
        </w:rPr>
        <w:t>planned process.</w:t>
      </w:r>
      <w:r>
        <w:t xml:space="preserve"> The majority of processes represented in OBI are </w:t>
      </w:r>
      <w:r>
        <w:rPr>
          <w:i/>
        </w:rPr>
        <w:t>planned processes</w:t>
      </w:r>
      <w:r>
        <w:t xml:space="preserve">. OBI uses the relation </w:t>
      </w:r>
      <w:r>
        <w:rPr>
          <w:i/>
        </w:rPr>
        <w:t>achieves planned objective</w:t>
      </w:r>
      <w:r>
        <w:t xml:space="preserve"> between a </w:t>
      </w:r>
      <w:r>
        <w:rPr>
          <w:i/>
        </w:rPr>
        <w:t>planned process</w:t>
      </w:r>
      <w:r>
        <w:t xml:space="preserve"> and a corresponding </w:t>
      </w:r>
      <w:r>
        <w:rPr>
          <w:i/>
        </w:rPr>
        <w:t>objective specification</w:t>
      </w:r>
      <w:r>
        <w:t xml:space="preserve">. A single </w:t>
      </w:r>
      <w:r w:rsidRPr="00225804">
        <w:rPr>
          <w:i/>
        </w:rPr>
        <w:t>planned process</w:t>
      </w:r>
      <w:r>
        <w:t xml:space="preserve"> can achieve more than one objective. The </w:t>
      </w:r>
      <w:r w:rsidRPr="00F8495D">
        <w:rPr>
          <w:i/>
        </w:rPr>
        <w:t>planned</w:t>
      </w:r>
      <w:r>
        <w:t xml:space="preserve"> </w:t>
      </w:r>
      <w:r w:rsidRPr="00E00AB1">
        <w:rPr>
          <w:i/>
        </w:rPr>
        <w:t>process</w:t>
      </w:r>
      <w:r>
        <w:t xml:space="preserve"> hierarchy of OBI represents realizations of broad objectives. These include </w:t>
      </w:r>
      <w:r>
        <w:rPr>
          <w:i/>
        </w:rPr>
        <w:t xml:space="preserve">material component separation, </w:t>
      </w:r>
      <w:r w:rsidRPr="006661DD">
        <w:t>where</w:t>
      </w:r>
      <w:r>
        <w:t xml:space="preserve">, for example, a cell sorter is used to separate </w:t>
      </w:r>
      <w:r w:rsidR="005506B2">
        <w:t xml:space="preserve">T </w:t>
      </w:r>
      <w:r>
        <w:t xml:space="preserve">cells from other cells in a blood specimen, and </w:t>
      </w:r>
      <w:r>
        <w:rPr>
          <w:i/>
        </w:rPr>
        <w:t>material combination,</w:t>
      </w:r>
      <w:r>
        <w:t xml:space="preserve"> such as when a chemical is added to a cell culture. </w:t>
      </w:r>
    </w:p>
    <w:p w:rsidR="00686B7C" w:rsidRDefault="00686B7C" w:rsidP="00686B7C">
      <w:r>
        <w:t xml:space="preserve">While processes can have many participants, </w:t>
      </w:r>
      <w:r w:rsidRPr="00A559E6">
        <w:rPr>
          <w:i/>
        </w:rPr>
        <w:t>objective</w:t>
      </w:r>
      <w:r w:rsidR="005506B2">
        <w:rPr>
          <w:i/>
        </w:rPr>
        <w:t>-</w:t>
      </w:r>
      <w:r>
        <w:t xml:space="preserve"> and </w:t>
      </w:r>
      <w:r w:rsidRPr="00A559E6">
        <w:rPr>
          <w:i/>
        </w:rPr>
        <w:t>plan</w:t>
      </w:r>
      <w:r>
        <w:t xml:space="preserve"> </w:t>
      </w:r>
      <w:r w:rsidRPr="00A559E6">
        <w:rPr>
          <w:i/>
        </w:rPr>
        <w:t>specifications</w:t>
      </w:r>
      <w:r>
        <w:t xml:space="preserve"> explicitly identify important participants. For example, while the light source used to illuminate a laboratory is not normally specified in a mass spectrometry experiment, the use of a mass spectrometer always is.</w:t>
      </w:r>
      <w:r w:rsidR="00C80E04">
        <w:t xml:space="preserve"> </w:t>
      </w:r>
      <w:r>
        <w:t xml:space="preserve">OBI defines two relations, </w:t>
      </w:r>
      <w:r>
        <w:rPr>
          <w:i/>
        </w:rPr>
        <w:t>has specified input</w:t>
      </w:r>
      <w:r>
        <w:t xml:space="preserve"> and </w:t>
      </w:r>
      <w:r>
        <w:rPr>
          <w:i/>
        </w:rPr>
        <w:t>has specified output</w:t>
      </w:r>
      <w:r>
        <w:t xml:space="preserve">, relating planned process instances to participants that are explicitly identified in their plan specification. Specified outputs must be present at the end of a process for it to achieve its objective specification. Specified inputs are identified in the </w:t>
      </w:r>
      <w:r w:rsidRPr="00E00AB1">
        <w:rPr>
          <w:i/>
        </w:rPr>
        <w:t>plan specification</w:t>
      </w:r>
      <w:r>
        <w:t xml:space="preserve"> and are not created during the process. </w:t>
      </w:r>
      <w:r w:rsidR="00006E20">
        <w:rPr>
          <w:b/>
        </w:rPr>
        <w:t>Fig</w:t>
      </w:r>
      <w:r w:rsidRPr="00A16710">
        <w:rPr>
          <w:b/>
        </w:rPr>
        <w:t xml:space="preserve"> 2</w:t>
      </w:r>
      <w:r>
        <w:t xml:space="preserve"> gives an example of how two planned processes, drawing blood and measuring its glucose concentration, are represented. OBI also includes processes such as </w:t>
      </w:r>
      <w:r>
        <w:rPr>
          <w:i/>
          <w:lang w:val="en-GB"/>
        </w:rPr>
        <w:t xml:space="preserve">data transformation, </w:t>
      </w:r>
      <w:r>
        <w:t xml:space="preserve">which have </w:t>
      </w:r>
      <w:r w:rsidRPr="00A16710">
        <w:rPr>
          <w:i/>
        </w:rPr>
        <w:t>data items</w:t>
      </w:r>
      <w:r>
        <w:t xml:space="preserve">, as opposed to </w:t>
      </w:r>
      <w:r w:rsidRPr="00036DEA">
        <w:rPr>
          <w:i/>
        </w:rPr>
        <w:t>material entities</w:t>
      </w:r>
      <w:r>
        <w:t xml:space="preserve">, as the input and output. For example, the OBI </w:t>
      </w:r>
      <w:proofErr w:type="gramStart"/>
      <w:r>
        <w:t xml:space="preserve">class </w:t>
      </w:r>
      <w:r>
        <w:rPr>
          <w:i/>
        </w:rPr>
        <w:t>mean</w:t>
      </w:r>
      <w:proofErr w:type="gramEnd"/>
      <w:r>
        <w:rPr>
          <w:i/>
        </w:rPr>
        <w:t xml:space="preserve"> centering </w:t>
      </w:r>
      <w:r>
        <w:t xml:space="preserve">achieves a </w:t>
      </w:r>
      <w:r w:rsidRPr="00B82027">
        <w:rPr>
          <w:i/>
        </w:rPr>
        <w:t>data</w:t>
      </w:r>
      <w:r>
        <w:t xml:space="preserve"> </w:t>
      </w:r>
      <w:r w:rsidRPr="00B82027">
        <w:rPr>
          <w:i/>
        </w:rPr>
        <w:t>normalization objective</w:t>
      </w:r>
      <w:r>
        <w:t>.</w:t>
      </w:r>
    </w:p>
    <w:p w:rsidR="00546DF8" w:rsidRDefault="00546DF8">
      <w:pPr>
        <w:rPr>
          <w:b/>
        </w:rPr>
      </w:pPr>
    </w:p>
    <w:p w:rsidR="00686B7C" w:rsidRDefault="00006E20">
      <w:pPr>
        <w:rPr>
          <w:rFonts w:ascii="Times" w:hAnsi="Times"/>
          <w:sz w:val="21"/>
          <w:szCs w:val="21"/>
        </w:rPr>
      </w:pPr>
      <w:proofErr w:type="gramStart"/>
      <w:r>
        <w:rPr>
          <w:b/>
        </w:rPr>
        <w:t>Fig</w:t>
      </w:r>
      <w:r w:rsidR="00686B7C">
        <w:rPr>
          <w:b/>
        </w:rPr>
        <w:t xml:space="preserve"> 2.</w:t>
      </w:r>
      <w:proofErr w:type="gramEnd"/>
      <w:r w:rsidR="00686B7C">
        <w:rPr>
          <w:b/>
        </w:rPr>
        <w:t xml:space="preserve"> </w:t>
      </w:r>
      <w:proofErr w:type="gramStart"/>
      <w:r w:rsidR="00686B7C">
        <w:rPr>
          <w:b/>
        </w:rPr>
        <w:t>Measuring glucose concentration in blood.</w:t>
      </w:r>
      <w:proofErr w:type="gramEnd"/>
      <w:r w:rsidR="00686B7C">
        <w:rPr>
          <w:b/>
        </w:rPr>
        <w:t xml:space="preserve"> </w:t>
      </w:r>
      <w:r w:rsidR="00686B7C">
        <w:t>The large</w:t>
      </w:r>
      <w:r w:rsidR="00686B7C">
        <w:rPr>
          <w:b/>
        </w:rPr>
        <w:t xml:space="preserve"> </w:t>
      </w:r>
      <w:r w:rsidR="00686B7C">
        <w:t xml:space="preserve">boxes represent instances of processes and their participants. </w:t>
      </w:r>
      <w:r w:rsidR="00686B7C">
        <w:rPr>
          <w:sz w:val="21"/>
          <w:szCs w:val="21"/>
        </w:rPr>
        <w:t xml:space="preserve">The </w:t>
      </w:r>
      <w:r w:rsidR="00686B7C">
        <w:rPr>
          <w:rFonts w:ascii="Times" w:hAnsi="Times"/>
          <w:i/>
          <w:sz w:val="21"/>
          <w:szCs w:val="21"/>
        </w:rPr>
        <w:t>collecting specimen from organism</w:t>
      </w:r>
      <w:r w:rsidR="00686B7C">
        <w:rPr>
          <w:rFonts w:ascii="Times" w:hAnsi="Times"/>
          <w:sz w:val="21"/>
          <w:szCs w:val="21"/>
        </w:rPr>
        <w:t xml:space="preserve"> process takes place first. In this process, a </w:t>
      </w:r>
      <w:r w:rsidR="00686B7C">
        <w:rPr>
          <w:rFonts w:ascii="Times" w:hAnsi="Times"/>
          <w:i/>
          <w:sz w:val="21"/>
          <w:szCs w:val="21"/>
        </w:rPr>
        <w:t>syringe</w:t>
      </w:r>
      <w:r w:rsidR="00686B7C">
        <w:rPr>
          <w:rFonts w:ascii="Times" w:hAnsi="Times"/>
          <w:sz w:val="21"/>
          <w:szCs w:val="21"/>
        </w:rPr>
        <w:t xml:space="preserve"> is used to draw blood from the mouse. </w:t>
      </w:r>
      <w:r w:rsidR="00686B7C">
        <w:rPr>
          <w:sz w:val="21"/>
          <w:szCs w:val="21"/>
        </w:rPr>
        <w:t xml:space="preserve">At the end of this process a tube contains the </w:t>
      </w:r>
      <w:r w:rsidR="00686B7C">
        <w:rPr>
          <w:i/>
          <w:sz w:val="21"/>
          <w:szCs w:val="21"/>
        </w:rPr>
        <w:t>blood specimen</w:t>
      </w:r>
      <w:r w:rsidR="00686B7C">
        <w:rPr>
          <w:sz w:val="21"/>
          <w:szCs w:val="21"/>
        </w:rPr>
        <w:t xml:space="preserve">. </w:t>
      </w:r>
      <w:r w:rsidR="00686B7C">
        <w:rPr>
          <w:rFonts w:ascii="Times" w:hAnsi="Times"/>
          <w:sz w:val="21"/>
          <w:szCs w:val="21"/>
        </w:rPr>
        <w:t xml:space="preserve">In a second process, this specimen </w:t>
      </w:r>
      <w:r w:rsidR="00B735B9">
        <w:rPr>
          <w:rFonts w:ascii="Times" w:hAnsi="Times"/>
          <w:sz w:val="21"/>
          <w:szCs w:val="21"/>
        </w:rPr>
        <w:t>is</w:t>
      </w:r>
      <w:r w:rsidR="00686B7C">
        <w:rPr>
          <w:rFonts w:ascii="Times" w:hAnsi="Times"/>
          <w:sz w:val="21"/>
          <w:szCs w:val="21"/>
        </w:rPr>
        <w:t xml:space="preserve"> used in an </w:t>
      </w:r>
      <w:proofErr w:type="spellStart"/>
      <w:r w:rsidR="00686B7C">
        <w:rPr>
          <w:rFonts w:ascii="Times" w:hAnsi="Times"/>
          <w:i/>
          <w:sz w:val="21"/>
          <w:szCs w:val="21"/>
        </w:rPr>
        <w:t>analyte</w:t>
      </w:r>
      <w:proofErr w:type="spellEnd"/>
      <w:r w:rsidR="00686B7C">
        <w:rPr>
          <w:rFonts w:ascii="Times" w:hAnsi="Times"/>
          <w:i/>
          <w:sz w:val="21"/>
          <w:szCs w:val="21"/>
        </w:rPr>
        <w:t xml:space="preserve"> assay,</w:t>
      </w:r>
      <w:r w:rsidR="00686B7C">
        <w:rPr>
          <w:rFonts w:ascii="Times" w:hAnsi="Times"/>
          <w:sz w:val="21"/>
          <w:szCs w:val="21"/>
        </w:rPr>
        <w:t xml:space="preserve"> which measures the concentration of glucose in the blood. A </w:t>
      </w:r>
      <w:r w:rsidR="00686B7C">
        <w:rPr>
          <w:rFonts w:ascii="Times" w:hAnsi="Times"/>
          <w:i/>
          <w:sz w:val="21"/>
          <w:szCs w:val="21"/>
        </w:rPr>
        <w:t>glucometer</w:t>
      </w:r>
      <w:r w:rsidR="00686B7C">
        <w:rPr>
          <w:rFonts w:ascii="Times" w:hAnsi="Times"/>
          <w:sz w:val="21"/>
          <w:szCs w:val="21"/>
        </w:rPr>
        <w:t xml:space="preserve"> is used to make this measurement. The </w:t>
      </w:r>
      <w:proofErr w:type="spellStart"/>
      <w:r w:rsidR="00686B7C">
        <w:rPr>
          <w:rFonts w:ascii="Times" w:hAnsi="Times"/>
          <w:i/>
          <w:sz w:val="21"/>
          <w:szCs w:val="21"/>
        </w:rPr>
        <w:t>analyte</w:t>
      </w:r>
      <w:proofErr w:type="spellEnd"/>
      <w:r w:rsidR="00686B7C">
        <w:rPr>
          <w:rFonts w:ascii="Times" w:hAnsi="Times"/>
          <w:i/>
          <w:sz w:val="21"/>
          <w:szCs w:val="21"/>
        </w:rPr>
        <w:t xml:space="preserve"> role </w:t>
      </w:r>
      <w:r w:rsidR="00686B7C">
        <w:rPr>
          <w:rFonts w:ascii="Times" w:hAnsi="Times"/>
          <w:sz w:val="21"/>
          <w:szCs w:val="21"/>
        </w:rPr>
        <w:t xml:space="preserve">inheres in the </w:t>
      </w:r>
      <w:r w:rsidR="00686B7C" w:rsidRPr="00A16710">
        <w:rPr>
          <w:rFonts w:ascii="Times" w:hAnsi="Times"/>
          <w:i/>
          <w:sz w:val="21"/>
          <w:szCs w:val="21"/>
        </w:rPr>
        <w:t>glucose molecules</w:t>
      </w:r>
      <w:r w:rsidR="00686B7C">
        <w:rPr>
          <w:rFonts w:ascii="Times" w:hAnsi="Times"/>
          <w:sz w:val="21"/>
          <w:szCs w:val="21"/>
        </w:rPr>
        <w:t xml:space="preserve"> scattered throughout the </w:t>
      </w:r>
      <w:r w:rsidR="00686B7C" w:rsidRPr="00A16710">
        <w:rPr>
          <w:rFonts w:ascii="Times" w:hAnsi="Times"/>
          <w:i/>
          <w:sz w:val="21"/>
          <w:szCs w:val="21"/>
        </w:rPr>
        <w:t>blood specimen</w:t>
      </w:r>
      <w:r w:rsidR="00686B7C">
        <w:rPr>
          <w:rFonts w:ascii="Times" w:hAnsi="Times"/>
          <w:sz w:val="21"/>
          <w:szCs w:val="21"/>
        </w:rPr>
        <w:t xml:space="preserve">. This </w:t>
      </w:r>
      <w:r w:rsidR="00686B7C" w:rsidRPr="00E00AB1">
        <w:rPr>
          <w:rFonts w:ascii="Times" w:hAnsi="Times"/>
          <w:i/>
          <w:sz w:val="21"/>
          <w:szCs w:val="21"/>
        </w:rPr>
        <w:t>planned process</w:t>
      </w:r>
      <w:r w:rsidR="00686B7C">
        <w:rPr>
          <w:rFonts w:ascii="Times" w:hAnsi="Times"/>
          <w:sz w:val="21"/>
          <w:szCs w:val="21"/>
        </w:rPr>
        <w:t xml:space="preserve"> achieves the </w:t>
      </w:r>
      <w:proofErr w:type="spellStart"/>
      <w:r w:rsidR="00686B7C">
        <w:rPr>
          <w:rFonts w:ascii="Times" w:hAnsi="Times"/>
          <w:i/>
          <w:sz w:val="21"/>
          <w:szCs w:val="21"/>
        </w:rPr>
        <w:t>analyte</w:t>
      </w:r>
      <w:proofErr w:type="spellEnd"/>
      <w:r w:rsidR="00686B7C">
        <w:rPr>
          <w:rFonts w:ascii="Times" w:hAnsi="Times"/>
          <w:sz w:val="21"/>
          <w:szCs w:val="21"/>
        </w:rPr>
        <w:t xml:space="preserve"> </w:t>
      </w:r>
      <w:r w:rsidR="00686B7C">
        <w:rPr>
          <w:rFonts w:ascii="Times" w:hAnsi="Times"/>
          <w:i/>
          <w:sz w:val="21"/>
          <w:szCs w:val="21"/>
        </w:rPr>
        <w:t>measurement objective</w:t>
      </w:r>
      <w:r w:rsidR="00686B7C">
        <w:rPr>
          <w:rFonts w:ascii="Times" w:hAnsi="Times"/>
          <w:sz w:val="21"/>
          <w:szCs w:val="21"/>
        </w:rPr>
        <w:t xml:space="preserve">. </w:t>
      </w:r>
    </w:p>
    <w:p w:rsidR="00686B7C" w:rsidRPr="00E82389" w:rsidRDefault="00686B7C" w:rsidP="00686B7C">
      <w:pPr>
        <w:rPr>
          <w:b/>
          <w:u w:val="single"/>
          <w:lang w:val="en-GB"/>
        </w:rPr>
      </w:pPr>
      <w:r w:rsidRPr="00E82389">
        <w:rPr>
          <w:b/>
          <w:u w:val="single"/>
          <w:lang w:val="en-GB"/>
        </w:rPr>
        <w:t xml:space="preserve">Information </w:t>
      </w:r>
      <w:r>
        <w:rPr>
          <w:b/>
          <w:u w:val="single"/>
          <w:lang w:val="en-GB"/>
        </w:rPr>
        <w:t>entities</w:t>
      </w:r>
    </w:p>
    <w:p w:rsidR="00686B7C" w:rsidRPr="006212B8" w:rsidRDefault="00686B7C" w:rsidP="00686B7C">
      <w:r>
        <w:rPr>
          <w:lang w:val="en-GB"/>
        </w:rPr>
        <w:t xml:space="preserve">Any ontology of biomedical investigations needs to represent information such as data, investigation designs and reports of investigation results. The Information </w:t>
      </w:r>
      <w:proofErr w:type="spellStart"/>
      <w:r>
        <w:rPr>
          <w:lang w:val="en-GB"/>
        </w:rPr>
        <w:t>Artifact</w:t>
      </w:r>
      <w:proofErr w:type="spellEnd"/>
      <w:r>
        <w:rPr>
          <w:lang w:val="en-GB"/>
        </w:rPr>
        <w:t xml:space="preserve"> Ontology (IAO</w:t>
      </w:r>
      <w:r w:rsidRPr="00AF350C">
        <w:rPr>
          <w:lang w:val="en-GB"/>
        </w:rPr>
        <w:fldChar w:fldCharType="begin"/>
      </w:r>
      <w:r w:rsidR="004222A3">
        <w:rPr>
          <w:lang w:val="en-GB"/>
        </w:rPr>
        <w:instrText xml:space="preserve"> ADDIN EN.CITE &lt;EndNote&gt;&lt;Cite&gt;&lt;Author&gt;Ruttenberg&lt;/Author&gt;&lt;RecNum&gt;15&lt;/RecNum&gt;&lt;DisplayText&gt;[19]&lt;/DisplayText&gt;&lt;record&gt;&lt;rec-number&gt;15&lt;/rec-number&gt;&lt;foreign-keys&gt;&lt;key app="EN" db-id="2pses29wtx9s06ep5fy5f2sbpr0tpd0f5vpw"&gt;15&lt;/key&gt;&lt;/foreign-keys&gt;&lt;ref-type name="Journal Article"&gt;17&lt;/ref-type&gt;&lt;contributors&gt;&lt;authors&gt;&lt;author&gt;Courtot, Mélanie&lt;/author&gt;&lt;author&gt;Gibson, Frank&lt;/author&gt;&lt;author&gt;Lister, Allyson L&lt;/author&gt;&lt;author&gt;Malone, James&lt;/author&gt;&lt;author&gt;Schober, Daniel&lt;/author&gt;&lt;author&gt;Brinkman, Ryan R&lt;/author&gt;&lt;author&gt;Ruttenberg, Alan&lt;/author&gt;&lt;/authors&gt;&lt;/contributors&gt;&lt;titles&gt;&lt;title&gt;MIREOT: The minimum information to reference an external ontology term&lt;/title&gt;&lt;secondary-title&gt;Applied Ontology&lt;/secondary-title&gt;&lt;/titles&gt;&lt;periodical&gt;&lt;full-title&gt;Applied Ontology&lt;/full-title&gt;&lt;/periodical&gt;&lt;pages&gt;23-33&lt;/pages&gt;&lt;volume&gt;6&lt;/volume&gt;&lt;number&gt;1&lt;/number&gt;&lt;dates&gt;&lt;year&gt;2011&lt;/year&gt;&lt;/dates&gt;&lt;isbn&gt;1570-5838&lt;/isbn&gt;&lt;urls&gt;&lt;/urls&gt;&lt;/record&gt;&lt;/Cite&gt;&lt;/EndNote&gt;</w:instrText>
      </w:r>
      <w:r w:rsidRPr="00AF350C">
        <w:rPr>
          <w:lang w:val="en-GB"/>
        </w:rPr>
        <w:fldChar w:fldCharType="separate"/>
      </w:r>
      <w:r w:rsidR="004222A3">
        <w:rPr>
          <w:noProof/>
          <w:lang w:val="en-GB"/>
        </w:rPr>
        <w:t>[</w:t>
      </w:r>
      <w:hyperlink w:anchor="_ENREF_19" w:tooltip="Courtot, 2011 #15" w:history="1">
        <w:r w:rsidR="004222A3">
          <w:rPr>
            <w:noProof/>
            <w:lang w:val="en-GB"/>
          </w:rPr>
          <w:t>19</w:t>
        </w:r>
      </w:hyperlink>
      <w:r w:rsidR="004222A3">
        <w:rPr>
          <w:noProof/>
          <w:lang w:val="en-GB"/>
        </w:rPr>
        <w:t>]</w:t>
      </w:r>
      <w:r w:rsidRPr="00AF350C">
        <w:rPr>
          <w:lang w:val="en-GB"/>
        </w:rPr>
        <w:fldChar w:fldCharType="end"/>
      </w:r>
      <w:r>
        <w:rPr>
          <w:lang w:val="en-GB"/>
        </w:rPr>
        <w:t xml:space="preserve">) grew out of OBI efforts to capture these entities. IAO was created to provide a higher-level general ontology in recognition of the need to capture information outside of the scope of OBI (e.g., law-related). The root class of IAO is </w:t>
      </w:r>
      <w:r w:rsidRPr="000A6142">
        <w:rPr>
          <w:i/>
          <w:lang w:val="en-GB"/>
        </w:rPr>
        <w:t>information content entity</w:t>
      </w:r>
      <w:r>
        <w:rPr>
          <w:i/>
          <w:lang w:val="en-GB"/>
        </w:rPr>
        <w:t xml:space="preserve">, </w:t>
      </w:r>
      <w:r>
        <w:rPr>
          <w:lang w:val="en-GB"/>
        </w:rPr>
        <w:t xml:space="preserve">which describes all information that is intentionally created. All </w:t>
      </w:r>
      <w:r w:rsidRPr="00620F01">
        <w:rPr>
          <w:i/>
          <w:lang w:val="en-GB"/>
        </w:rPr>
        <w:t>information content entities</w:t>
      </w:r>
      <w:r>
        <w:rPr>
          <w:lang w:val="en-GB"/>
        </w:rPr>
        <w:t xml:space="preserve"> share two features; they are</w:t>
      </w:r>
      <w:r w:rsidRPr="004E6B8F">
        <w:rPr>
          <w:lang w:val="en-GB"/>
        </w:rPr>
        <w:t xml:space="preserve"> generically dependent</w:t>
      </w:r>
      <w:r>
        <w:t xml:space="preserve">, so they must be borne by at least one other entity; and, that they </w:t>
      </w:r>
      <w:r w:rsidRPr="004E6B8F">
        <w:rPr>
          <w:i/>
        </w:rPr>
        <w:t>are</w:t>
      </w:r>
      <w:r>
        <w:t xml:space="preserve"> </w:t>
      </w:r>
      <w:r>
        <w:rPr>
          <w:i/>
        </w:rPr>
        <w:t>about</w:t>
      </w:r>
      <w:r>
        <w:t xml:space="preserve"> other entities. </w:t>
      </w:r>
      <w:proofErr w:type="gramStart"/>
      <w:r w:rsidR="00CA28F3">
        <w:rPr>
          <w:lang w:val="en-GB"/>
        </w:rPr>
        <w:t xml:space="preserve">The </w:t>
      </w:r>
      <w:r w:rsidRPr="004E6B8F">
        <w:rPr>
          <w:i/>
          <w:lang w:val="en-GB"/>
        </w:rPr>
        <w:t>is</w:t>
      </w:r>
      <w:proofErr w:type="gramEnd"/>
      <w:r w:rsidRPr="004E6B8F">
        <w:rPr>
          <w:i/>
          <w:lang w:val="en-GB"/>
        </w:rPr>
        <w:t xml:space="preserve"> </w:t>
      </w:r>
      <w:r>
        <w:rPr>
          <w:i/>
          <w:lang w:val="en-GB"/>
        </w:rPr>
        <w:t>about</w:t>
      </w:r>
      <w:r>
        <w:t xml:space="preserve"> relationship does not </w:t>
      </w:r>
      <w:r w:rsidR="002F5A30">
        <w:t xml:space="preserve">specify </w:t>
      </w:r>
      <w:r>
        <w:t xml:space="preserve">the structure or format of the information; rather, it </w:t>
      </w:r>
      <w:r w:rsidR="002F5A30">
        <w:t xml:space="preserve">specifies </w:t>
      </w:r>
      <w:r>
        <w:t xml:space="preserve">the entity the information itself describes. So, the glucose concentration measurement in </w:t>
      </w:r>
      <w:r w:rsidR="00006E20">
        <w:rPr>
          <w:b/>
        </w:rPr>
        <w:t>Fig</w:t>
      </w:r>
      <w:r w:rsidRPr="00A16710">
        <w:rPr>
          <w:b/>
        </w:rPr>
        <w:t xml:space="preserve"> 2</w:t>
      </w:r>
      <w:r>
        <w:t xml:space="preserve"> </w:t>
      </w:r>
      <w:r w:rsidRPr="004E6B8F">
        <w:rPr>
          <w:i/>
        </w:rPr>
        <w:t>is</w:t>
      </w:r>
      <w:r>
        <w:t xml:space="preserve"> </w:t>
      </w:r>
      <w:r>
        <w:rPr>
          <w:i/>
        </w:rPr>
        <w:t>about</w:t>
      </w:r>
      <w:r>
        <w:t xml:space="preserve"> a </w:t>
      </w:r>
      <w:r>
        <w:rPr>
          <w:i/>
        </w:rPr>
        <w:t>molecular concentration</w:t>
      </w:r>
      <w:r>
        <w:t xml:space="preserve"> quality of the specimen. </w:t>
      </w:r>
    </w:p>
    <w:p w:rsidR="00686B7C" w:rsidRDefault="00686B7C" w:rsidP="00686B7C">
      <w:pPr>
        <w:rPr>
          <w:lang w:val="en-GB"/>
        </w:rPr>
      </w:pPr>
      <w:r>
        <w:rPr>
          <w:lang w:val="en-GB"/>
        </w:rPr>
        <w:t>For OBI, an important subclass</w:t>
      </w:r>
      <w:r w:rsidR="002F5A30">
        <w:rPr>
          <w:lang w:val="en-GB"/>
        </w:rPr>
        <w:t xml:space="preserve"> of </w:t>
      </w:r>
      <w:r w:rsidR="002F5A30" w:rsidRPr="000A6142">
        <w:rPr>
          <w:i/>
          <w:lang w:val="en-GB"/>
        </w:rPr>
        <w:t>information content entity</w:t>
      </w:r>
      <w:r>
        <w:rPr>
          <w:lang w:val="en-GB"/>
        </w:rPr>
        <w:t xml:space="preserve"> is </w:t>
      </w:r>
      <w:r w:rsidRPr="00DB634E">
        <w:rPr>
          <w:i/>
          <w:lang w:val="en-GB"/>
        </w:rPr>
        <w:t>directive information entit</w:t>
      </w:r>
      <w:r>
        <w:rPr>
          <w:i/>
          <w:lang w:val="en-GB"/>
        </w:rPr>
        <w:t>y</w:t>
      </w:r>
      <w:r w:rsidRPr="00621B9E">
        <w:rPr>
          <w:lang w:val="en-GB"/>
        </w:rPr>
        <w:t xml:space="preserve">, </w:t>
      </w:r>
      <w:r>
        <w:rPr>
          <w:lang w:val="en-GB"/>
        </w:rPr>
        <w:t>such as a</w:t>
      </w:r>
      <w:r>
        <w:rPr>
          <w:i/>
          <w:lang w:val="en-GB"/>
        </w:rPr>
        <w:t xml:space="preserve"> plan specification</w:t>
      </w:r>
      <w:r>
        <w:rPr>
          <w:lang w:val="en-GB"/>
        </w:rPr>
        <w:t xml:space="preserve"> or an </w:t>
      </w:r>
      <w:r>
        <w:rPr>
          <w:i/>
          <w:lang w:val="en-GB"/>
        </w:rPr>
        <w:t>objective specification</w:t>
      </w:r>
      <w:r>
        <w:rPr>
          <w:lang w:val="en-GB"/>
        </w:rPr>
        <w:t xml:space="preserve">, which an experimenter would read to learn how or why to perform a certain experiment. IAO also defines </w:t>
      </w:r>
      <w:r w:rsidRPr="00DB634E">
        <w:rPr>
          <w:i/>
          <w:lang w:val="en-GB"/>
        </w:rPr>
        <w:t>document</w:t>
      </w:r>
      <w:r>
        <w:rPr>
          <w:i/>
          <w:lang w:val="en-GB"/>
        </w:rPr>
        <w:t>s</w:t>
      </w:r>
      <w:r>
        <w:rPr>
          <w:lang w:val="en-GB"/>
        </w:rPr>
        <w:t xml:space="preserve"> such as </w:t>
      </w:r>
      <w:r w:rsidRPr="00C414E6">
        <w:rPr>
          <w:i/>
        </w:rPr>
        <w:t>journal article</w:t>
      </w:r>
      <w:r>
        <w:rPr>
          <w:i/>
        </w:rPr>
        <w:t>s</w:t>
      </w:r>
      <w:r>
        <w:t xml:space="preserve"> or </w:t>
      </w:r>
      <w:r w:rsidRPr="00C414E6">
        <w:rPr>
          <w:i/>
        </w:rPr>
        <w:t>patent</w:t>
      </w:r>
      <w:r>
        <w:rPr>
          <w:i/>
        </w:rPr>
        <w:t>s</w:t>
      </w:r>
      <w:r>
        <w:t xml:space="preserve">, and their parts such as </w:t>
      </w:r>
      <w:r w:rsidRPr="004E6B8F">
        <w:t>a</w:t>
      </w:r>
      <w:r>
        <w:rPr>
          <w:i/>
        </w:rPr>
        <w:t xml:space="preserve"> table</w:t>
      </w:r>
      <w:r>
        <w:t xml:space="preserve">, </w:t>
      </w:r>
      <w:r>
        <w:rPr>
          <w:i/>
        </w:rPr>
        <w:t>figure</w:t>
      </w:r>
      <w:r>
        <w:t xml:space="preserve"> or </w:t>
      </w:r>
      <w:r>
        <w:rPr>
          <w:i/>
        </w:rPr>
        <w:t>scatter plot</w:t>
      </w:r>
      <w:r>
        <w:rPr>
          <w:lang w:val="en-GB"/>
        </w:rPr>
        <w:t xml:space="preserve">. </w:t>
      </w:r>
    </w:p>
    <w:p w:rsidR="00686B7C" w:rsidRDefault="00686B7C">
      <w:r>
        <w:rPr>
          <w:lang w:val="en-GB"/>
        </w:rPr>
        <w:t xml:space="preserve">OBI then defines subclasses of </w:t>
      </w:r>
      <w:r w:rsidRPr="00F32568">
        <w:rPr>
          <w:i/>
          <w:lang w:val="en-GB"/>
        </w:rPr>
        <w:t>information content entit</w:t>
      </w:r>
      <w:r>
        <w:rPr>
          <w:i/>
          <w:lang w:val="en-GB"/>
        </w:rPr>
        <w:t xml:space="preserve">y </w:t>
      </w:r>
      <w:r>
        <w:rPr>
          <w:lang w:val="en-GB"/>
        </w:rPr>
        <w:t xml:space="preserve">that are specific to investigations. These include </w:t>
      </w:r>
      <w:r>
        <w:rPr>
          <w:i/>
          <w:lang w:val="en-GB"/>
        </w:rPr>
        <w:t>protocol</w:t>
      </w:r>
      <w:r>
        <w:rPr>
          <w:lang w:val="en-GB"/>
        </w:rPr>
        <w:t xml:space="preserve"> and </w:t>
      </w:r>
      <w:r>
        <w:rPr>
          <w:i/>
          <w:lang w:val="en-GB"/>
        </w:rPr>
        <w:t>study design</w:t>
      </w:r>
      <w:r>
        <w:rPr>
          <w:lang w:val="en-GB"/>
        </w:rPr>
        <w:t xml:space="preserve">, which are types of </w:t>
      </w:r>
      <w:r w:rsidRPr="00F32568">
        <w:rPr>
          <w:i/>
          <w:lang w:val="en-GB"/>
        </w:rPr>
        <w:t>pla</w:t>
      </w:r>
      <w:r>
        <w:rPr>
          <w:i/>
          <w:lang w:val="en-GB"/>
        </w:rPr>
        <w:t>n</w:t>
      </w:r>
      <w:r w:rsidRPr="00F32568">
        <w:rPr>
          <w:i/>
          <w:lang w:val="en-GB"/>
        </w:rPr>
        <w:t xml:space="preserve"> </w:t>
      </w:r>
      <w:r w:rsidRPr="000A6142">
        <w:rPr>
          <w:i/>
          <w:lang w:val="en-GB"/>
        </w:rPr>
        <w:t>specification</w:t>
      </w:r>
      <w:r>
        <w:rPr>
          <w:i/>
          <w:lang w:val="en-GB"/>
        </w:rPr>
        <w:t xml:space="preserve">, </w:t>
      </w:r>
      <w:r>
        <w:rPr>
          <w:lang w:val="en-GB"/>
        </w:rPr>
        <w:t xml:space="preserve">representing the specification of a single procedure or an entire investigation, respectively. </w:t>
      </w:r>
      <w:r w:rsidR="00C63243">
        <w:rPr>
          <w:lang w:val="en-GB"/>
        </w:rPr>
        <w:t>M</w:t>
      </w:r>
      <w:r>
        <w:rPr>
          <w:lang w:val="en-GB"/>
        </w:rPr>
        <w:t xml:space="preserve">any </w:t>
      </w:r>
      <w:r>
        <w:rPr>
          <w:i/>
          <w:lang w:val="en-GB"/>
        </w:rPr>
        <w:t>study designs</w:t>
      </w:r>
      <w:r>
        <w:rPr>
          <w:lang w:val="en-GB"/>
        </w:rPr>
        <w:t xml:space="preserve"> </w:t>
      </w:r>
      <w:r w:rsidR="00B434CD">
        <w:rPr>
          <w:lang w:val="en-GB"/>
        </w:rPr>
        <w:t xml:space="preserve">identify as key components </w:t>
      </w:r>
      <w:r w:rsidR="00C63243">
        <w:rPr>
          <w:lang w:val="en-GB"/>
        </w:rPr>
        <w:t xml:space="preserve">the </w:t>
      </w:r>
      <w:r w:rsidR="002F5A30" w:rsidRPr="00B80EDC">
        <w:rPr>
          <w:i/>
          <w:lang w:val="en-GB"/>
        </w:rPr>
        <w:t xml:space="preserve">study design </w:t>
      </w:r>
      <w:r w:rsidRPr="00F8495D">
        <w:rPr>
          <w:i/>
          <w:lang w:val="en-GB"/>
        </w:rPr>
        <w:t>in</w:t>
      </w:r>
      <w:r>
        <w:rPr>
          <w:i/>
          <w:lang w:val="en-GB"/>
        </w:rPr>
        <w:t>dependent variable</w:t>
      </w:r>
      <w:r w:rsidR="00B4083D">
        <w:rPr>
          <w:i/>
          <w:lang w:val="en-GB"/>
        </w:rPr>
        <w:t>s</w:t>
      </w:r>
      <w:r w:rsidRPr="00F8495D">
        <w:rPr>
          <w:lang w:val="en-GB"/>
        </w:rPr>
        <w:t xml:space="preserve">, </w:t>
      </w:r>
      <w:r>
        <w:rPr>
          <w:lang w:val="en-GB"/>
        </w:rPr>
        <w:t xml:space="preserve">which can specify that the </w:t>
      </w:r>
      <w:r>
        <w:rPr>
          <w:lang w:val="en-GB"/>
        </w:rPr>
        <w:lastRenderedPageBreak/>
        <w:t>concentration of a chemical will be varied in otherwise identical cell cultures</w:t>
      </w:r>
      <w:r w:rsidR="002F5A30">
        <w:rPr>
          <w:lang w:val="en-GB"/>
        </w:rPr>
        <w:t xml:space="preserve">, </w:t>
      </w:r>
      <w:r>
        <w:rPr>
          <w:lang w:val="en-GB"/>
        </w:rPr>
        <w:t xml:space="preserve">and </w:t>
      </w:r>
      <w:r w:rsidR="002F5A30">
        <w:rPr>
          <w:i/>
          <w:lang w:val="en-GB"/>
        </w:rPr>
        <w:t xml:space="preserve">study design </w:t>
      </w:r>
      <w:r>
        <w:rPr>
          <w:i/>
          <w:lang w:val="en-GB"/>
        </w:rPr>
        <w:t>dependent variable</w:t>
      </w:r>
      <w:r w:rsidR="00B4083D">
        <w:rPr>
          <w:i/>
          <w:lang w:val="en-GB"/>
        </w:rPr>
        <w:t>s</w:t>
      </w:r>
      <w:r>
        <w:rPr>
          <w:i/>
          <w:lang w:val="en-GB"/>
        </w:rPr>
        <w:t xml:space="preserve">, </w:t>
      </w:r>
      <w:r>
        <w:rPr>
          <w:lang w:val="en-GB"/>
        </w:rPr>
        <w:t xml:space="preserve">such as that the proliferation rate in the cell culture will be measured as a function of the chemical concentration. Central </w:t>
      </w:r>
      <w:r>
        <w:t xml:space="preserve">to investigations are the types of data generated. </w:t>
      </w:r>
      <w:r w:rsidR="002F5A30">
        <w:t xml:space="preserve">The output of </w:t>
      </w:r>
      <w:r w:rsidR="00CC76E4">
        <w:t xml:space="preserve">an </w:t>
      </w:r>
      <w:r w:rsidR="002F5A30">
        <w:rPr>
          <w:i/>
        </w:rPr>
        <w:t>assay</w:t>
      </w:r>
      <w:r w:rsidR="002F5A30">
        <w:t xml:space="preserve"> is </w:t>
      </w:r>
      <w:r w:rsidR="00CC76E4">
        <w:t xml:space="preserve">typically </w:t>
      </w:r>
      <w:r w:rsidR="00B434CD">
        <w:t xml:space="preserve">a </w:t>
      </w:r>
      <w:r w:rsidR="002F5A30">
        <w:rPr>
          <w:i/>
        </w:rPr>
        <w:t>data item</w:t>
      </w:r>
      <w:r>
        <w:t xml:space="preserve">. Finally, the interpretation of information generated during the </w:t>
      </w:r>
      <w:r w:rsidRPr="00F05C40">
        <w:rPr>
          <w:i/>
        </w:rPr>
        <w:t>study design execution</w:t>
      </w:r>
      <w:r>
        <w:t xml:space="preserve"> is documented as a </w:t>
      </w:r>
      <w:r w:rsidRPr="00E319DE">
        <w:rPr>
          <w:i/>
        </w:rPr>
        <w:t xml:space="preserve">conclusion </w:t>
      </w:r>
      <w:r w:rsidR="00B4083D">
        <w:rPr>
          <w:i/>
        </w:rPr>
        <w:t>based on data</w:t>
      </w:r>
      <w:r>
        <w:t xml:space="preserve">. </w:t>
      </w:r>
    </w:p>
    <w:p w:rsidR="00686B7C" w:rsidRDefault="00686B7C">
      <w:pPr>
        <w:pStyle w:val="Heading4"/>
        <w:rPr>
          <w:lang w:val="en-GB"/>
        </w:rPr>
      </w:pPr>
      <w:r>
        <w:rPr>
          <w:lang w:val="en-GB"/>
        </w:rPr>
        <w:t>Roles and Functions</w:t>
      </w:r>
    </w:p>
    <w:p w:rsidR="00686B7C" w:rsidRDefault="00686B7C">
      <w:pPr>
        <w:rPr>
          <w:lang w:val="en-GB"/>
        </w:rPr>
      </w:pPr>
      <w:r>
        <w:rPr>
          <w:lang w:val="en-GB"/>
        </w:rPr>
        <w:t xml:space="preserve">A </w:t>
      </w:r>
      <w:r w:rsidRPr="005B7B39">
        <w:rPr>
          <w:i/>
          <w:lang w:val="en-GB"/>
        </w:rPr>
        <w:t>role</w:t>
      </w:r>
      <w:r>
        <w:rPr>
          <w:lang w:val="en-GB"/>
        </w:rPr>
        <w:t xml:space="preserve"> as used in OBI and defined in BFO has two properties: first, the entity that bears the </w:t>
      </w:r>
      <w:r w:rsidRPr="005B7B39">
        <w:rPr>
          <w:i/>
          <w:lang w:val="en-GB"/>
        </w:rPr>
        <w:t>role</w:t>
      </w:r>
      <w:r>
        <w:rPr>
          <w:lang w:val="en-GB"/>
        </w:rPr>
        <w:t xml:space="preserve">, and second the process in which the </w:t>
      </w:r>
      <w:r w:rsidRPr="005B7B39">
        <w:rPr>
          <w:i/>
          <w:lang w:val="en-GB"/>
        </w:rPr>
        <w:t>role</w:t>
      </w:r>
      <w:r>
        <w:rPr>
          <w:lang w:val="en-GB"/>
        </w:rPr>
        <w:t xml:space="preserve"> is </w:t>
      </w:r>
      <w:r w:rsidRPr="005B7B39">
        <w:rPr>
          <w:i/>
          <w:lang w:val="en-GB"/>
        </w:rPr>
        <w:t>realized</w:t>
      </w:r>
      <w:r>
        <w:rPr>
          <w:lang w:val="en-GB"/>
        </w:rPr>
        <w:t xml:space="preserve">. A role is not essential to the entity bearing that role, but is demonstrated under certain circumstances when the role is realized. For example, humans can bear specific roles relating to investigations including the </w:t>
      </w:r>
      <w:r>
        <w:rPr>
          <w:i/>
          <w:lang w:val="en-GB"/>
        </w:rPr>
        <w:t>investigation agent role</w:t>
      </w:r>
      <w:r>
        <w:rPr>
          <w:lang w:val="en-GB"/>
        </w:rPr>
        <w:t xml:space="preserve">, realized by contributing to the completion of an investigation, and the </w:t>
      </w:r>
      <w:r>
        <w:rPr>
          <w:i/>
          <w:lang w:val="en-GB"/>
        </w:rPr>
        <w:t>author role</w:t>
      </w:r>
      <w:r>
        <w:rPr>
          <w:lang w:val="en-GB"/>
        </w:rPr>
        <w:t xml:space="preserve">, realized by writing a </w:t>
      </w:r>
      <w:r>
        <w:rPr>
          <w:i/>
          <w:lang w:val="en-GB"/>
        </w:rPr>
        <w:t>report</w:t>
      </w:r>
      <w:r>
        <w:rPr>
          <w:lang w:val="en-GB"/>
        </w:rPr>
        <w:t>. Additionally, OBI contains roles defined by the study design of an investigation. The results of a study can be about any material entity</w:t>
      </w:r>
      <w:r w:rsidR="00B434CD">
        <w:rPr>
          <w:lang w:val="en-GB"/>
        </w:rPr>
        <w:t xml:space="preserve"> such as </w:t>
      </w:r>
      <w:r>
        <w:rPr>
          <w:lang w:val="en-GB"/>
        </w:rPr>
        <w:t>humans, tissue or molecules</w:t>
      </w:r>
      <w:r w:rsidR="00B434CD">
        <w:rPr>
          <w:lang w:val="en-GB"/>
        </w:rPr>
        <w:t xml:space="preserve">, and these materials studied </w:t>
      </w:r>
      <w:r>
        <w:rPr>
          <w:lang w:val="en-GB"/>
        </w:rPr>
        <w:t xml:space="preserve">bear a </w:t>
      </w:r>
      <w:r w:rsidR="00304998">
        <w:rPr>
          <w:i/>
          <w:lang w:val="en-GB"/>
        </w:rPr>
        <w:t>participant under investigation</w:t>
      </w:r>
      <w:r>
        <w:rPr>
          <w:i/>
          <w:lang w:val="en-GB"/>
        </w:rPr>
        <w:t xml:space="preserve"> role</w:t>
      </w:r>
      <w:r>
        <w:rPr>
          <w:lang w:val="en-GB"/>
        </w:rPr>
        <w:t xml:space="preserve">. OBI also contains roles defined in specific experimental procedures, such as the </w:t>
      </w:r>
      <w:proofErr w:type="spellStart"/>
      <w:r>
        <w:rPr>
          <w:i/>
          <w:lang w:val="en-GB"/>
        </w:rPr>
        <w:t>analyte</w:t>
      </w:r>
      <w:proofErr w:type="spellEnd"/>
      <w:r>
        <w:rPr>
          <w:i/>
          <w:lang w:val="en-GB"/>
        </w:rPr>
        <w:t xml:space="preserve"> role </w:t>
      </w:r>
      <w:r>
        <w:rPr>
          <w:lang w:val="en-GB"/>
        </w:rPr>
        <w:t>or</w:t>
      </w:r>
      <w:r>
        <w:rPr>
          <w:i/>
          <w:lang w:val="en-GB"/>
        </w:rPr>
        <w:t xml:space="preserve"> </w:t>
      </w:r>
      <w:r w:rsidR="00304998">
        <w:rPr>
          <w:i/>
          <w:lang w:val="en-GB"/>
        </w:rPr>
        <w:t>reagent</w:t>
      </w:r>
      <w:r>
        <w:rPr>
          <w:i/>
          <w:lang w:val="en-GB"/>
        </w:rPr>
        <w:t xml:space="preserve"> role</w:t>
      </w:r>
      <w:r>
        <w:rPr>
          <w:lang w:val="en-GB"/>
        </w:rPr>
        <w:t xml:space="preserve">. </w:t>
      </w:r>
    </w:p>
    <w:p w:rsidR="00686B7C" w:rsidRDefault="00686B7C">
      <w:pPr>
        <w:rPr>
          <w:lang w:val="en-GB"/>
        </w:rPr>
      </w:pPr>
      <w:r>
        <w:rPr>
          <w:lang w:val="en-GB"/>
        </w:rPr>
        <w:t>Functions differ from roles in BFO in that they are intrinsic to an entity because of structural organization</w:t>
      </w:r>
      <w:r>
        <w:rPr>
          <w:lang w:val="en-GB"/>
        </w:rPr>
        <w:fldChar w:fldCharType="begin"/>
      </w:r>
      <w:r w:rsidR="004222A3">
        <w:rPr>
          <w:lang w:val="en-GB"/>
        </w:rPr>
        <w:instrText xml:space="preserve"> ADDIN EN.CITE &lt;EndNote&gt;&lt;Cite&gt;&lt;Author&gt;Arp&lt;/Author&gt;&lt;Year&gt;2008&lt;/Year&gt;&lt;RecNum&gt;18&lt;/RecNum&gt;&lt;DisplayText&gt;[27]&lt;/DisplayText&gt;&lt;record&gt;&lt;rec-number&gt;18&lt;/rec-number&gt;&lt;foreign-keys&gt;&lt;key app="EN" db-id="9zwfz5ardwxrpaees5y5sfevtdew2txepfzd"&gt;18&lt;/key&gt;&lt;/foreign-keys&gt;&lt;ref-type name="Electronic Article"&gt;43&lt;/ref-type&gt;&lt;contributors&gt;&lt;authors&gt;&lt;author&gt;Arp, Robert&lt;/author&gt;&lt;author&gt;Smith, Barry&lt;/author&gt;&lt;/authors&gt;&lt;/contributors&gt;&lt;titles&gt;&lt;title&gt;Function, Role, and Disposition in Basic Formal Ontology&lt;/title&gt;&lt;secondary-title&gt;Nature Precedings&lt;/secondary-title&gt;&lt;/titles&gt;&lt;periodical&gt;&lt;full-title&gt;Nature Precedings&lt;/full-title&gt;&lt;/periodical&gt;&lt;dates&gt;&lt;year&gt;2008&lt;/year&gt;&lt;/dates&gt;&lt;urls&gt;&lt;related-urls&gt;&lt;url&gt;http://hdl.handle.net/10101/npre.2008.1941.1&lt;/url&gt;&lt;/related-urls&gt;&lt;/urls&gt;&lt;/record&gt;&lt;/Cite&gt;&lt;/EndNote&gt;</w:instrText>
      </w:r>
      <w:r>
        <w:rPr>
          <w:lang w:val="en-GB"/>
        </w:rPr>
        <w:fldChar w:fldCharType="separate"/>
      </w:r>
      <w:r w:rsidR="004222A3">
        <w:rPr>
          <w:noProof/>
          <w:lang w:val="en-GB"/>
        </w:rPr>
        <w:t>[</w:t>
      </w:r>
      <w:hyperlink w:anchor="_ENREF_27" w:tooltip="Arp, 2008 #18" w:history="1">
        <w:r w:rsidR="004222A3">
          <w:rPr>
            <w:noProof/>
            <w:lang w:val="en-GB"/>
          </w:rPr>
          <w:t>27</w:t>
        </w:r>
      </w:hyperlink>
      <w:r w:rsidR="004222A3">
        <w:rPr>
          <w:noProof/>
          <w:lang w:val="en-GB"/>
        </w:rPr>
        <w:t>]</w:t>
      </w:r>
      <w:r>
        <w:rPr>
          <w:lang w:val="en-GB"/>
        </w:rPr>
        <w:fldChar w:fldCharType="end"/>
      </w:r>
      <w:r>
        <w:rPr>
          <w:lang w:val="en-GB"/>
        </w:rPr>
        <w:t xml:space="preserve">. For example, OBI defines that a </w:t>
      </w:r>
      <w:r>
        <w:rPr>
          <w:i/>
          <w:lang w:val="en-GB"/>
        </w:rPr>
        <w:t>polystyrene tube</w:t>
      </w:r>
      <w:r>
        <w:rPr>
          <w:lang w:val="en-GB"/>
        </w:rPr>
        <w:t xml:space="preserve"> and an </w:t>
      </w:r>
      <w:r>
        <w:rPr>
          <w:i/>
          <w:lang w:val="en-GB"/>
        </w:rPr>
        <w:t>animal</w:t>
      </w:r>
      <w:r>
        <w:rPr>
          <w:lang w:val="en-GB"/>
        </w:rPr>
        <w:t xml:space="preserve"> </w:t>
      </w:r>
      <w:r>
        <w:rPr>
          <w:i/>
          <w:lang w:val="en-GB"/>
        </w:rPr>
        <w:t>cage</w:t>
      </w:r>
      <w:r>
        <w:rPr>
          <w:lang w:val="en-GB"/>
        </w:rPr>
        <w:t xml:space="preserve"> bear the </w:t>
      </w:r>
      <w:r>
        <w:rPr>
          <w:i/>
          <w:lang w:val="en-GB"/>
        </w:rPr>
        <w:t>contain function</w:t>
      </w:r>
      <w:r>
        <w:rPr>
          <w:lang w:val="en-GB"/>
        </w:rPr>
        <w:t xml:space="preserve">, while a </w:t>
      </w:r>
      <w:r>
        <w:rPr>
          <w:i/>
          <w:lang w:val="en-GB"/>
        </w:rPr>
        <w:t>measure function</w:t>
      </w:r>
      <w:r>
        <w:rPr>
          <w:lang w:val="en-GB"/>
        </w:rPr>
        <w:t xml:space="preserve"> inheres in a </w:t>
      </w:r>
      <w:r w:rsidRPr="00BF3F0A">
        <w:rPr>
          <w:i/>
          <w:lang w:val="en-GB"/>
        </w:rPr>
        <w:t>gamma counter</w:t>
      </w:r>
      <w:r>
        <w:rPr>
          <w:i/>
          <w:lang w:val="en-GB"/>
        </w:rPr>
        <w:t>.</w:t>
      </w:r>
    </w:p>
    <w:p w:rsidR="00686B7C" w:rsidRDefault="00686B7C">
      <w:pPr>
        <w:pStyle w:val="Heading4"/>
      </w:pPr>
      <w:r>
        <w:t>Organization</w:t>
      </w:r>
    </w:p>
    <w:p w:rsidR="002852EF" w:rsidRPr="00EA38DE" w:rsidRDefault="002852EF" w:rsidP="002852EF">
      <w:pPr>
        <w:spacing w:after="240"/>
        <w:rPr>
          <w:ins w:id="147" w:author="Bjoern Peters" w:date="2016-03-20T11:24:00Z"/>
        </w:rPr>
      </w:pPr>
      <w:ins w:id="148" w:author="Bjoern Peters" w:date="2016-03-20T11:24:00Z">
        <w:r w:rsidRPr="00166BAF">
          <w:t xml:space="preserve">OBI needs to represent </w:t>
        </w:r>
        <w:r w:rsidRPr="002852EF">
          <w:rPr>
            <w:i/>
            <w:rPrChange w:id="149" w:author="Bjoern Peters" w:date="2016-03-20T11:24:00Z">
              <w:rPr/>
            </w:rPrChange>
          </w:rPr>
          <w:t>organizations</w:t>
        </w:r>
        <w:r w:rsidRPr="00166BAF">
          <w:t xml:space="preserve"> to identify, for example, </w:t>
        </w:r>
        <w:proofErr w:type="spellStart"/>
        <w:r w:rsidRPr="002852EF">
          <w:rPr>
            <w:i/>
            <w:rPrChange w:id="150" w:author="Bjoern Peters" w:date="2016-03-20T11:24:00Z">
              <w:rPr/>
            </w:rPrChange>
          </w:rPr>
          <w:t>Affymetrix</w:t>
        </w:r>
        <w:proofErr w:type="spellEnd"/>
        <w:r w:rsidRPr="00166BAF">
          <w:t xml:space="preserve"> as the </w:t>
        </w:r>
        <w:r w:rsidRPr="002852EF">
          <w:rPr>
            <w:i/>
            <w:rPrChange w:id="151" w:author="Bjoern Peters" w:date="2016-03-20T11:24:00Z">
              <w:rPr/>
            </w:rPrChange>
          </w:rPr>
          <w:t>manufacturer</w:t>
        </w:r>
        <w:r w:rsidRPr="00166BAF">
          <w:t xml:space="preserve"> of a </w:t>
        </w:r>
        <w:r w:rsidRPr="002852EF">
          <w:rPr>
            <w:i/>
            <w:rPrChange w:id="152" w:author="Bjoern Peters" w:date="2016-03-20T11:24:00Z">
              <w:rPr/>
            </w:rPrChange>
          </w:rPr>
          <w:t>microarray</w:t>
        </w:r>
        <w:r w:rsidRPr="00166BAF">
          <w:t xml:space="preserve">. Placing </w:t>
        </w:r>
        <w:r w:rsidRPr="002852EF">
          <w:t>organization</w:t>
        </w:r>
        <w:r w:rsidRPr="00166BAF">
          <w:t xml:space="preserve"> into the BFO hierarchy proved controversial, as good arguments were made for treating it either as a material entity or an immaterial kind of social construct related to other legal entities. The latter are not currently well described in BFO. In fact, both exist, though in English the same word (organization) is fluidly used to describe one or the other. </w:t>
        </w:r>
        <w:del w:id="153" w:author="Randi Vita" w:date="2016-03-26T09:32:00Z">
          <w:r w:rsidRPr="00166BAF" w:rsidDel="00CC7AA4">
            <w:delText xml:space="preserve">Something that is true is that </w:delText>
          </w:r>
        </w:del>
      </w:ins>
      <w:ins w:id="154" w:author="Randi Vita" w:date="2016-03-26T09:32:00Z">
        <w:r w:rsidR="00CC7AA4">
          <w:t xml:space="preserve">At </w:t>
        </w:r>
      </w:ins>
      <w:ins w:id="155" w:author="Bjoern Peters" w:date="2016-03-20T11:24:00Z">
        <w:r w:rsidRPr="00166BAF">
          <w:t>any time</w:t>
        </w:r>
      </w:ins>
      <w:proofErr w:type="gramStart"/>
      <w:ins w:id="156" w:author="Randi Vita" w:date="2016-03-26T09:32:00Z">
        <w:r w:rsidR="00CC7AA4">
          <w:t xml:space="preserve">, </w:t>
        </w:r>
      </w:ins>
      <w:ins w:id="157" w:author="Bjoern Peters" w:date="2016-03-20T11:24:00Z">
        <w:r w:rsidRPr="00166BAF">
          <w:t xml:space="preserve"> </w:t>
        </w:r>
      </w:ins>
      <w:ins w:id="158" w:author="Randi Vita" w:date="2016-03-26T09:33:00Z">
        <w:r w:rsidR="00CC7AA4">
          <w:t>an</w:t>
        </w:r>
      </w:ins>
      <w:proofErr w:type="gramEnd"/>
      <w:ins w:id="159" w:author="Bjoern Peters" w:date="2016-03-20T11:24:00Z">
        <w:del w:id="160" w:author="Randi Vita" w:date="2016-03-26T09:33:00Z">
          <w:r w:rsidRPr="00166BAF" w:rsidDel="00CC7AA4">
            <w:delText>the</w:delText>
          </w:r>
        </w:del>
        <w:r w:rsidRPr="00166BAF">
          <w:t xml:space="preserve"> </w:t>
        </w:r>
        <w:r w:rsidRPr="002852EF">
          <w:rPr>
            <w:u w:val="single"/>
            <w:rPrChange w:id="161" w:author="Bjoern Peters" w:date="2016-03-20T11:26:00Z">
              <w:rPr/>
            </w:rPrChange>
          </w:rPr>
          <w:t>organization</w:t>
        </w:r>
        <w:r w:rsidRPr="002852EF">
          <w:t xml:space="preserve"> </w:t>
        </w:r>
        <w:r w:rsidRPr="00166BAF">
          <w:t xml:space="preserve">is comprised of a number of persons. That aspect can be captured as a </w:t>
        </w:r>
        <w:r w:rsidRPr="002852EF">
          <w:t>material entity</w:t>
        </w:r>
        <w:r w:rsidRPr="00166BAF">
          <w:t xml:space="preserve"> – the aggregate of those people (instances of </w:t>
        </w:r>
        <w:proofErr w:type="gramStart"/>
        <w:r w:rsidRPr="00166BAF">
          <w:t>homo</w:t>
        </w:r>
        <w:proofErr w:type="gramEnd"/>
        <w:r w:rsidRPr="00166BAF">
          <w:t xml:space="preserve"> sapiens, which are material entities). Organizations can also have other organizations as member</w:t>
        </w:r>
        <w:r>
          <w:t>s</w:t>
        </w:r>
        <w:r w:rsidRPr="00166BAF">
          <w:t xml:space="preserve"> and since those are also material entities, the whole is a material entity. Since material entities are better developed in BFO, we associated the label ‘organization’ with the material entity. The social aspects of the organization can be captured by organization-specific member roles, for example the role treasurer, or administrator, or compliance officer, although OBI has not found it necessary to define such roles. The current definition of organization is broad enough to include for example a </w:t>
        </w:r>
        <w:r w:rsidRPr="002852EF">
          <w:rPr>
            <w:i/>
            <w:rPrChange w:id="162" w:author="Bjoern Peters" w:date="2016-03-20T11:26:00Z">
              <w:rPr/>
            </w:rPrChange>
          </w:rPr>
          <w:t>regulatory agency</w:t>
        </w:r>
        <w:r w:rsidRPr="00166BAF">
          <w:t xml:space="preserve"> like the </w:t>
        </w:r>
        <w:r w:rsidRPr="002852EF">
          <w:rPr>
            <w:i/>
            <w:rPrChange w:id="163" w:author="Bjoern Peters" w:date="2016-03-20T11:26:00Z">
              <w:rPr/>
            </w:rPrChange>
          </w:rPr>
          <w:t>U.S. Food and Drug Administration</w:t>
        </w:r>
        <w:r w:rsidRPr="00166BAF">
          <w:t>.</w:t>
        </w:r>
      </w:ins>
    </w:p>
    <w:p w:rsidR="00686B7C" w:rsidRDefault="00686B7C">
      <w:r w:rsidRPr="0001373F">
        <w:t>OBI needs to represent</w:t>
      </w:r>
      <w:r>
        <w:rPr>
          <w:i/>
        </w:rPr>
        <w:t xml:space="preserve"> organizations</w:t>
      </w:r>
      <w:r>
        <w:t xml:space="preserve"> to identify, for example, </w:t>
      </w:r>
      <w:proofErr w:type="spellStart"/>
      <w:r>
        <w:rPr>
          <w:i/>
        </w:rPr>
        <w:t>Affymetrix</w:t>
      </w:r>
      <w:proofErr w:type="spellEnd"/>
      <w:r>
        <w:t xml:space="preserve"> as the </w:t>
      </w:r>
      <w:r>
        <w:rPr>
          <w:i/>
        </w:rPr>
        <w:t>manufacturer</w:t>
      </w:r>
      <w:r>
        <w:t xml:space="preserve"> of a </w:t>
      </w:r>
      <w:r w:rsidRPr="00BE7CC0">
        <w:rPr>
          <w:i/>
        </w:rPr>
        <w:t>microarray</w:t>
      </w:r>
      <w:r w:rsidRPr="002320CC">
        <w:rPr>
          <w:i/>
        </w:rPr>
        <w:t>.</w:t>
      </w:r>
      <w:r>
        <w:rPr>
          <w:i/>
          <w:color w:val="FF0000"/>
        </w:rPr>
        <w:t xml:space="preserve"> </w:t>
      </w:r>
      <w:r>
        <w:t xml:space="preserve">Placing </w:t>
      </w:r>
      <w:r>
        <w:rPr>
          <w:i/>
        </w:rPr>
        <w:t>organization</w:t>
      </w:r>
      <w:r>
        <w:t xml:space="preserve"> into the BFO hierarchy proved controversial, as good arguments were made for treating it either as a material entity or an immaterial kind of social construct related to other legal entities. The latter are not currently well described in BFO. Our solution is to define an </w:t>
      </w:r>
      <w:r w:rsidRPr="006B60E4">
        <w:rPr>
          <w:i/>
        </w:rPr>
        <w:t>organization</w:t>
      </w:r>
      <w:r>
        <w:t xml:space="preserve"> by things that are true about it: an </w:t>
      </w:r>
      <w:r w:rsidRPr="006B60E4">
        <w:rPr>
          <w:i/>
        </w:rPr>
        <w:t>organization</w:t>
      </w:r>
      <w:r>
        <w:t xml:space="preserve"> is a </w:t>
      </w:r>
      <w:r w:rsidRPr="006B60E4">
        <w:rPr>
          <w:i/>
        </w:rPr>
        <w:t xml:space="preserve">continuant </w:t>
      </w:r>
      <w:r w:rsidRPr="0084577F">
        <w:t>entity</w:t>
      </w:r>
      <w:r>
        <w:t xml:space="preserve"> that can bear roles and has members. Members of organizations are either organizations in themselves or individual </w:t>
      </w:r>
      <w:r w:rsidRPr="006B60E4">
        <w:rPr>
          <w:i/>
        </w:rPr>
        <w:t>human beings</w:t>
      </w:r>
      <w:r>
        <w:t xml:space="preserve">. Members can play organization-specific member roles. This definition is broad enough to include for example a </w:t>
      </w:r>
      <w:r w:rsidRPr="006B60E4">
        <w:rPr>
          <w:i/>
        </w:rPr>
        <w:t>regulatory agenc</w:t>
      </w:r>
      <w:r>
        <w:rPr>
          <w:i/>
        </w:rPr>
        <w:t>y</w:t>
      </w:r>
      <w:r>
        <w:t xml:space="preserve"> like the </w:t>
      </w:r>
      <w:r w:rsidRPr="006B60E4">
        <w:rPr>
          <w:i/>
        </w:rPr>
        <w:t>U</w:t>
      </w:r>
      <w:r>
        <w:rPr>
          <w:i/>
        </w:rPr>
        <w:t>.</w:t>
      </w:r>
      <w:r w:rsidRPr="006B60E4">
        <w:rPr>
          <w:i/>
        </w:rPr>
        <w:t>S. Food and Drug Administration</w:t>
      </w:r>
      <w:r>
        <w:rPr>
          <w:i/>
        </w:rPr>
        <w:t>.</w:t>
      </w:r>
    </w:p>
    <w:p w:rsidR="00686B7C" w:rsidRDefault="00686B7C" w:rsidP="00686B7C">
      <w:pPr>
        <w:pStyle w:val="Heading3"/>
        <w:rPr>
          <w:b w:val="0"/>
        </w:rPr>
      </w:pPr>
      <w:r>
        <w:t xml:space="preserve">Applications of OBI </w:t>
      </w:r>
    </w:p>
    <w:p w:rsidR="00686B7C" w:rsidRDefault="00B434CD" w:rsidP="00686B7C">
      <w:r>
        <w:t xml:space="preserve">OBI is in active use by multiple projects and the following section give a </w:t>
      </w:r>
      <w:r w:rsidR="00E22264">
        <w:t xml:space="preserve">series of examples to </w:t>
      </w:r>
      <w:r>
        <w:t xml:space="preserve">document the diverse applications enabled by OBI. </w:t>
      </w:r>
    </w:p>
    <w:p w:rsidR="00686B7C" w:rsidRDefault="00686B7C" w:rsidP="00A76915">
      <w:pPr>
        <w:pStyle w:val="Heading4"/>
      </w:pPr>
      <w:r>
        <w:lastRenderedPageBreak/>
        <w:t>Adding semantic expressivity to data stored in the IEDB</w:t>
      </w:r>
    </w:p>
    <w:p w:rsidR="00686B7C" w:rsidRDefault="006B5BF2" w:rsidP="00686B7C">
      <w:pPr>
        <w:rPr>
          <w:bCs/>
          <w:szCs w:val="28"/>
        </w:rPr>
      </w:pPr>
      <w:ins w:id="164" w:author="Randi Vita" w:date="2016-02-15T16:43:00Z">
        <w:del w:id="165" w:author="Bjoern Peters" w:date="2016-02-18T14:38:00Z">
          <w:r w:rsidRPr="006B5BF2" w:rsidDel="000431A4">
            <w:rPr>
              <w:bCs/>
              <w:szCs w:val="28"/>
            </w:rPr>
            <w:delText xml:space="preserve">The Immune Epitope Database (IEDB)[28] was </w:delText>
          </w:r>
        </w:del>
        <w:del w:id="166" w:author="Bjoern Peters" w:date="2016-02-18T14:30:00Z">
          <w:r w:rsidRPr="006B5BF2" w:rsidDel="00BB6215">
            <w:rPr>
              <w:bCs/>
              <w:szCs w:val="28"/>
            </w:rPr>
            <w:delText>established</w:delText>
          </w:r>
        </w:del>
        <w:del w:id="167" w:author="Bjoern Peters" w:date="2016-02-18T14:38:00Z">
          <w:r w:rsidRPr="006B5BF2" w:rsidDel="000431A4">
            <w:rPr>
              <w:bCs/>
              <w:szCs w:val="28"/>
            </w:rPr>
            <w:delText xml:space="preserve"> by the NIAID as a repository for </w:delText>
          </w:r>
        </w:del>
        <w:del w:id="168" w:author="Bjoern Peters" w:date="2016-02-18T14:32:00Z">
          <w:r w:rsidRPr="006B5BF2" w:rsidDel="00BB6215">
            <w:rPr>
              <w:bCs/>
              <w:szCs w:val="28"/>
            </w:rPr>
            <w:delText xml:space="preserve">all </w:delText>
          </w:r>
        </w:del>
        <w:del w:id="169" w:author="Bjoern Peters" w:date="2016-02-18T14:38:00Z">
          <w:r w:rsidRPr="006B5BF2" w:rsidDel="000431A4">
            <w:rPr>
              <w:bCs/>
              <w:szCs w:val="28"/>
            </w:rPr>
            <w:delText>experiment</w:delText>
          </w:r>
        </w:del>
        <w:del w:id="170" w:author="Bjoern Peters" w:date="2016-02-18T14:32:00Z">
          <w:r w:rsidRPr="006B5BF2" w:rsidDel="00BB6215">
            <w:rPr>
              <w:bCs/>
              <w:szCs w:val="28"/>
            </w:rPr>
            <w:delText>s</w:delText>
          </w:r>
        </w:del>
        <w:del w:id="171" w:author="Bjoern Peters" w:date="2016-02-18T14:38:00Z">
          <w:r w:rsidRPr="006B5BF2" w:rsidDel="000431A4">
            <w:rPr>
              <w:bCs/>
              <w:szCs w:val="28"/>
            </w:rPr>
            <w:delText xml:space="preserve"> that characterize immune epitopes relevant to infectious, allergic, autoimmune, and transplantation related diseases. Information </w:delText>
          </w:r>
        </w:del>
        <w:del w:id="172" w:author="Bjoern Peters" w:date="2016-02-18T14:32:00Z">
          <w:r w:rsidRPr="006B5BF2" w:rsidDel="00BB6215">
            <w:rPr>
              <w:bCs/>
              <w:szCs w:val="28"/>
            </w:rPr>
            <w:delText xml:space="preserve">is </w:delText>
          </w:r>
        </w:del>
        <w:del w:id="173" w:author="Bjoern Peters" w:date="2016-02-18T14:38:00Z">
          <w:r w:rsidRPr="006B5BF2" w:rsidDel="000431A4">
            <w:rPr>
              <w:bCs/>
              <w:szCs w:val="28"/>
            </w:rPr>
            <w:delText>entered into the IEDB is primarily derived through manual curation of the scientific literature, but the IEDB also allows authors to directly submit their data.  Direct submission is useful for large datasets that may not be practical to publish and, in some cases; submission may be contractually obligated by the NIH in order to promote data accessibility. Over 1,000,000 experiments have been entered into the IEDB, covering 98% of all relevant journal articles.</w:delText>
          </w:r>
        </w:del>
      </w:ins>
      <w:r w:rsidR="00686B7C" w:rsidRPr="00F8495D">
        <w:rPr>
          <w:bCs/>
          <w:szCs w:val="28"/>
        </w:rPr>
        <w:t>The Immune Epitope Database (IEDB</w:t>
      </w:r>
      <w:proofErr w:type="gramStart"/>
      <w:r w:rsidR="00686B7C" w:rsidRPr="00F8495D">
        <w:rPr>
          <w:bCs/>
          <w:szCs w:val="28"/>
        </w:rPr>
        <w:t>)</w:t>
      </w:r>
      <w:proofErr w:type="gramEnd"/>
      <w:r w:rsidR="00385F58">
        <w:rPr>
          <w:bCs/>
          <w:szCs w:val="28"/>
        </w:rPr>
        <w:fldChar w:fldCharType="begin">
          <w:fldData xml:space="preserve">PEVuZE5vdGU+PENpdGU+PEF1dGhvcj5WaXRhPC9BdXRob3I+PFllYXI+MjAxNTwvWWVhcj48UmVj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</w:fldData>
        </w:fldChar>
      </w:r>
      <w:r w:rsidR="004222A3">
        <w:rPr>
          <w:bCs/>
          <w:szCs w:val="28"/>
        </w:rPr>
        <w:instrText xml:space="preserve"> ADDIN EN.CITE </w:instrText>
      </w:r>
      <w:r w:rsidR="004222A3">
        <w:rPr>
          <w:bCs/>
          <w:szCs w:val="28"/>
        </w:rPr>
        <w:fldChar w:fldCharType="begin">
          <w:fldData xml:space="preserve">PEVuZE5vdGU+PENpdGU+PEF1dGhvcj5WaXRhPC9BdXRob3I+PFllYXI+MjAxNTwvWWVhcj48UmVj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</w:fldData>
        </w:fldChar>
      </w:r>
      <w:r w:rsidR="004222A3">
        <w:rPr>
          <w:bCs/>
          <w:szCs w:val="28"/>
        </w:rPr>
        <w:instrText xml:space="preserve"> ADDIN EN.CITE.DATA </w:instrText>
      </w:r>
      <w:r w:rsidR="004222A3">
        <w:rPr>
          <w:bCs/>
          <w:szCs w:val="28"/>
        </w:rPr>
      </w:r>
      <w:r w:rsidR="004222A3">
        <w:rPr>
          <w:bCs/>
          <w:szCs w:val="28"/>
        </w:rPr>
        <w:fldChar w:fldCharType="end"/>
      </w:r>
      <w:r w:rsidR="00385F58">
        <w:rPr>
          <w:bCs/>
          <w:szCs w:val="28"/>
        </w:rPr>
        <w:fldChar w:fldCharType="separate"/>
      </w:r>
      <w:r w:rsidR="004222A3">
        <w:rPr>
          <w:bCs/>
          <w:noProof/>
          <w:szCs w:val="28"/>
        </w:rPr>
        <w:t>[</w:t>
      </w:r>
      <w:hyperlink w:anchor="_ENREF_28" w:tooltip="Vita, 2015 #70" w:history="1">
        <w:r w:rsidR="004222A3">
          <w:rPr>
            <w:bCs/>
            <w:noProof/>
            <w:szCs w:val="28"/>
          </w:rPr>
          <w:t>28</w:t>
        </w:r>
      </w:hyperlink>
      <w:r w:rsidR="004222A3">
        <w:rPr>
          <w:bCs/>
          <w:noProof/>
          <w:szCs w:val="28"/>
        </w:rPr>
        <w:t>]</w:t>
      </w:r>
      <w:r w:rsidR="00385F58">
        <w:rPr>
          <w:bCs/>
          <w:szCs w:val="28"/>
        </w:rPr>
        <w:fldChar w:fldCharType="end"/>
      </w:r>
      <w:del w:id="174" w:author="Bjoern Peters" w:date="2016-03-20T14:00:00Z">
        <w:r w:rsidR="004222A3" w:rsidRPr="00F8495D" w:rsidDel="00457540">
          <w:rPr>
            <w:bCs/>
            <w:szCs w:val="28"/>
          </w:rPr>
          <w:delText xml:space="preserve"> </w:delText>
        </w:r>
        <w:r w:rsidR="00686B7C" w:rsidRPr="00F8495D" w:rsidDel="00457540">
          <w:rPr>
            <w:bCs/>
            <w:szCs w:val="28"/>
          </w:rPr>
          <w:delText xml:space="preserve"> </w:delText>
        </w:r>
      </w:del>
      <w:ins w:id="175" w:author="Bjoern Peters" w:date="2016-03-20T14:00:00Z">
        <w:r w:rsidR="00457540">
          <w:rPr>
            <w:bCs/>
            <w:szCs w:val="28"/>
          </w:rPr>
          <w:t xml:space="preserve"> </w:t>
        </w:r>
      </w:ins>
      <w:r w:rsidR="00686B7C" w:rsidRPr="00F8495D">
        <w:rPr>
          <w:bCs/>
          <w:szCs w:val="28"/>
        </w:rPr>
        <w:t xml:space="preserve">catalogs experiments that characterize the location and function of immune </w:t>
      </w:r>
      <w:r w:rsidR="00686B7C">
        <w:rPr>
          <w:bCs/>
          <w:szCs w:val="28"/>
        </w:rPr>
        <w:t xml:space="preserve">epitopes </w:t>
      </w:r>
      <w:r w:rsidR="00686B7C" w:rsidRPr="00F8495D">
        <w:rPr>
          <w:bCs/>
          <w:szCs w:val="28"/>
        </w:rPr>
        <w:t xml:space="preserve">in infectious agents, allergens, transplants and auto-antigens. Information is entered into the IEDB through author submissions and through manual curation of the </w:t>
      </w:r>
      <w:r w:rsidR="00686B7C">
        <w:rPr>
          <w:bCs/>
          <w:szCs w:val="28"/>
        </w:rPr>
        <w:t xml:space="preserve">scientific </w:t>
      </w:r>
      <w:r w:rsidR="00686B7C" w:rsidRPr="00F8495D">
        <w:rPr>
          <w:bCs/>
          <w:szCs w:val="28"/>
        </w:rPr>
        <w:t xml:space="preserve">literature. </w:t>
      </w:r>
      <w:ins w:id="176" w:author="Bjoern Peters" w:date="2016-02-18T14:35:00Z">
        <w:del w:id="177" w:author="Randi Vita" w:date="2016-02-19T09:25:00Z">
          <w:r w:rsidR="00BB6215" w:rsidDel="00927D8F">
            <w:rPr>
              <w:bCs/>
              <w:szCs w:val="28"/>
            </w:rPr>
            <w:delText>Author’s</w:delText>
          </w:r>
        </w:del>
      </w:ins>
      <w:ins w:id="178" w:author="Randi Vita" w:date="2016-02-19T09:25:00Z">
        <w:r w:rsidR="00927D8F">
          <w:rPr>
            <w:bCs/>
            <w:szCs w:val="28"/>
          </w:rPr>
          <w:t>Authors</w:t>
        </w:r>
      </w:ins>
      <w:ins w:id="179" w:author="Bjoern Peters" w:date="2016-02-18T14:35:00Z">
        <w:r w:rsidR="00BB6215">
          <w:rPr>
            <w:bCs/>
            <w:szCs w:val="28"/>
          </w:rPr>
          <w:t xml:space="preserve"> submit data to the IEDB </w:t>
        </w:r>
        <w:r w:rsidR="000431A4">
          <w:rPr>
            <w:bCs/>
            <w:szCs w:val="28"/>
          </w:rPr>
          <w:t xml:space="preserve">because they are </w:t>
        </w:r>
        <w:r w:rsidR="000431A4" w:rsidRPr="006B5BF2">
          <w:rPr>
            <w:bCs/>
            <w:szCs w:val="28"/>
          </w:rPr>
          <w:t xml:space="preserve">contractually obligated by the </w:t>
        </w:r>
      </w:ins>
      <w:ins w:id="180" w:author="Randi Vita" w:date="2016-03-25T11:27:00Z">
        <w:r w:rsidR="00B33044" w:rsidRPr="00B33044">
          <w:rPr>
            <w:bCs/>
            <w:szCs w:val="28"/>
          </w:rPr>
          <w:t xml:space="preserve">National Institutes of Health </w:t>
        </w:r>
        <w:r w:rsidR="00B33044">
          <w:rPr>
            <w:bCs/>
            <w:szCs w:val="28"/>
          </w:rPr>
          <w:t>(</w:t>
        </w:r>
      </w:ins>
      <w:ins w:id="181" w:author="Bjoern Peters" w:date="2016-02-18T14:35:00Z">
        <w:r w:rsidR="000431A4" w:rsidRPr="006B5BF2">
          <w:rPr>
            <w:bCs/>
            <w:szCs w:val="28"/>
          </w:rPr>
          <w:t>NIH</w:t>
        </w:r>
      </w:ins>
      <w:ins w:id="182" w:author="Randi Vita" w:date="2016-03-25T11:27:00Z">
        <w:r w:rsidR="00B33044">
          <w:rPr>
            <w:bCs/>
            <w:szCs w:val="28"/>
          </w:rPr>
          <w:t>)</w:t>
        </w:r>
      </w:ins>
      <w:ins w:id="183" w:author="Bjoern Peters" w:date="2016-02-18T14:35:00Z">
        <w:r w:rsidR="000431A4" w:rsidRPr="006B5BF2">
          <w:rPr>
            <w:bCs/>
            <w:szCs w:val="28"/>
          </w:rPr>
          <w:t xml:space="preserve"> </w:t>
        </w:r>
        <w:r w:rsidR="000431A4">
          <w:rPr>
            <w:bCs/>
            <w:szCs w:val="28"/>
          </w:rPr>
          <w:t>to do so or in some cases authors have request</w:t>
        </w:r>
      </w:ins>
      <w:ins w:id="184" w:author="Bjoern Peters" w:date="2016-02-18T14:36:00Z">
        <w:r w:rsidR="000431A4">
          <w:rPr>
            <w:bCs/>
            <w:szCs w:val="28"/>
          </w:rPr>
          <w:t>ed</w:t>
        </w:r>
      </w:ins>
      <w:ins w:id="185" w:author="Bjoern Peters" w:date="2016-02-18T14:35:00Z">
        <w:r w:rsidR="000431A4">
          <w:rPr>
            <w:bCs/>
            <w:szCs w:val="28"/>
          </w:rPr>
          <w:t xml:space="preserve"> submission of </w:t>
        </w:r>
        <w:r w:rsidR="00BB6215" w:rsidRPr="006B5BF2">
          <w:rPr>
            <w:bCs/>
            <w:szCs w:val="28"/>
          </w:rPr>
          <w:t xml:space="preserve">large datasets that </w:t>
        </w:r>
        <w:r w:rsidR="00BB6215">
          <w:rPr>
            <w:bCs/>
            <w:szCs w:val="28"/>
          </w:rPr>
          <w:t xml:space="preserve">are </w:t>
        </w:r>
        <w:r w:rsidR="00BB6215" w:rsidRPr="006B5BF2">
          <w:rPr>
            <w:bCs/>
            <w:szCs w:val="28"/>
          </w:rPr>
          <w:t xml:space="preserve">not </w:t>
        </w:r>
      </w:ins>
      <w:ins w:id="186" w:author="Bjoern Peters" w:date="2016-02-18T14:36:00Z">
        <w:r w:rsidR="000431A4">
          <w:rPr>
            <w:bCs/>
            <w:szCs w:val="28"/>
          </w:rPr>
          <w:t>very useful when published as unstructured supplemental material</w:t>
        </w:r>
      </w:ins>
      <w:ins w:id="187" w:author="Bjoern Peters" w:date="2016-02-18T14:35:00Z">
        <w:r w:rsidR="00BB6215" w:rsidRPr="006B5BF2">
          <w:rPr>
            <w:bCs/>
            <w:szCs w:val="28"/>
          </w:rPr>
          <w:t xml:space="preserve">. </w:t>
        </w:r>
      </w:ins>
      <w:r w:rsidR="00686B7C">
        <w:rPr>
          <w:bCs/>
          <w:szCs w:val="28"/>
        </w:rPr>
        <w:t>O</w:t>
      </w:r>
      <w:r w:rsidR="00686B7C" w:rsidRPr="00F8495D">
        <w:rPr>
          <w:bCs/>
          <w:szCs w:val="28"/>
        </w:rPr>
        <w:t xml:space="preserve">ver </w:t>
      </w:r>
      <w:ins w:id="188" w:author="Bjoern Peters" w:date="2016-02-18T14:36:00Z">
        <w:r w:rsidR="000431A4">
          <w:rPr>
            <w:bCs/>
            <w:szCs w:val="28"/>
          </w:rPr>
          <w:t>1,000</w:t>
        </w:r>
      </w:ins>
      <w:del w:id="189" w:author="Bjoern Peters" w:date="2016-02-18T14:36:00Z">
        <w:r w:rsidR="00686B7C" w:rsidRPr="00F8495D" w:rsidDel="000431A4">
          <w:rPr>
            <w:bCs/>
            <w:szCs w:val="28"/>
          </w:rPr>
          <w:delText>380</w:delText>
        </w:r>
      </w:del>
      <w:proofErr w:type="gramStart"/>
      <w:r w:rsidR="00686B7C" w:rsidRPr="00F8495D">
        <w:rPr>
          <w:bCs/>
          <w:szCs w:val="28"/>
        </w:rPr>
        <w:t>,000</w:t>
      </w:r>
      <w:proofErr w:type="gramEnd"/>
      <w:r w:rsidR="00686B7C" w:rsidRPr="00F8495D">
        <w:rPr>
          <w:bCs/>
          <w:szCs w:val="28"/>
        </w:rPr>
        <w:t xml:space="preserve"> experiments have been entered into the IEDB</w:t>
      </w:r>
      <w:r w:rsidR="00686B7C">
        <w:rPr>
          <w:bCs/>
          <w:szCs w:val="28"/>
        </w:rPr>
        <w:t xml:space="preserve"> to date</w:t>
      </w:r>
      <w:r w:rsidR="00686B7C" w:rsidRPr="00F8495D">
        <w:rPr>
          <w:bCs/>
          <w:szCs w:val="28"/>
        </w:rPr>
        <w:t xml:space="preserve"> and manual curation </w:t>
      </w:r>
      <w:ins w:id="190" w:author="Bjoern Peters" w:date="2016-03-20T14:03:00Z">
        <w:r w:rsidR="00355769">
          <w:rPr>
            <w:bCs/>
            <w:szCs w:val="28"/>
          </w:rPr>
          <w:t xml:space="preserve">has </w:t>
        </w:r>
      </w:ins>
      <w:del w:id="191" w:author="Bjoern Peters" w:date="2016-03-20T11:28:00Z">
        <w:r w:rsidR="00686B7C" w:rsidRPr="00F8495D" w:rsidDel="002852EF">
          <w:rPr>
            <w:bCs/>
            <w:szCs w:val="28"/>
          </w:rPr>
          <w:delText xml:space="preserve">is </w:delText>
        </w:r>
      </w:del>
      <w:del w:id="192" w:author="Bjoern Peters" w:date="2016-02-18T14:36:00Z">
        <w:r w:rsidR="00686B7C" w:rsidRPr="00F8495D" w:rsidDel="000431A4">
          <w:rPr>
            <w:bCs/>
            <w:szCs w:val="28"/>
          </w:rPr>
          <w:delText xml:space="preserve">on track to </w:delText>
        </w:r>
      </w:del>
      <w:r w:rsidR="00686B7C">
        <w:rPr>
          <w:bCs/>
          <w:szCs w:val="28"/>
        </w:rPr>
        <w:t>cover</w:t>
      </w:r>
      <w:ins w:id="193" w:author="Bjoern Peters" w:date="2016-03-20T14:03:00Z">
        <w:r w:rsidR="00355769">
          <w:rPr>
            <w:bCs/>
            <w:szCs w:val="28"/>
          </w:rPr>
          <w:t>ed</w:t>
        </w:r>
      </w:ins>
      <w:r w:rsidR="00686B7C">
        <w:rPr>
          <w:bCs/>
          <w:szCs w:val="28"/>
        </w:rPr>
        <w:t xml:space="preserve"> more than 9</w:t>
      </w:r>
      <w:del w:id="194" w:author="Bjoern Peters" w:date="2016-02-18T14:36:00Z">
        <w:r w:rsidR="00686B7C" w:rsidDel="000431A4">
          <w:rPr>
            <w:bCs/>
            <w:szCs w:val="28"/>
          </w:rPr>
          <w:delText>5</w:delText>
        </w:r>
      </w:del>
      <w:ins w:id="195" w:author="Bjoern Peters" w:date="2016-02-18T14:36:00Z">
        <w:r w:rsidR="000431A4">
          <w:rPr>
            <w:bCs/>
            <w:szCs w:val="28"/>
          </w:rPr>
          <w:t>8</w:t>
        </w:r>
      </w:ins>
      <w:r w:rsidR="00686B7C">
        <w:rPr>
          <w:bCs/>
          <w:szCs w:val="28"/>
        </w:rPr>
        <w:t xml:space="preserve">% of all </w:t>
      </w:r>
      <w:del w:id="196" w:author="Bjoern Peters" w:date="2016-02-18T14:36:00Z">
        <w:r w:rsidR="00686B7C" w:rsidDel="000431A4">
          <w:rPr>
            <w:bCs/>
            <w:szCs w:val="28"/>
          </w:rPr>
          <w:delText xml:space="preserve">relevant </w:delText>
        </w:r>
      </w:del>
      <w:r w:rsidR="00686B7C">
        <w:rPr>
          <w:bCs/>
          <w:szCs w:val="28"/>
        </w:rPr>
        <w:t xml:space="preserve">journal articles </w:t>
      </w:r>
      <w:ins w:id="197" w:author="Bjoern Peters" w:date="2016-02-18T14:37:00Z">
        <w:r w:rsidR="000431A4">
          <w:rPr>
            <w:bCs/>
            <w:szCs w:val="28"/>
          </w:rPr>
          <w:t>containing epitope information</w:t>
        </w:r>
      </w:ins>
      <w:ins w:id="198" w:author="Randi Vita" w:date="2016-02-19T09:26:00Z">
        <w:del w:id="199" w:author="Bjoern Peters" w:date="2016-03-20T11:30:00Z">
          <w:r w:rsidR="00927D8F" w:rsidDel="00EC5D49">
            <w:rPr>
              <w:bCs/>
              <w:szCs w:val="28"/>
            </w:rPr>
            <w:delText>,</w:delText>
          </w:r>
        </w:del>
      </w:ins>
      <w:ins w:id="200" w:author="Bjoern Peters" w:date="2016-03-20T11:30:00Z">
        <w:r w:rsidR="00EC5D49">
          <w:rPr>
            <w:bCs/>
            <w:szCs w:val="28"/>
          </w:rPr>
          <w:t xml:space="preserve"> </w:t>
        </w:r>
      </w:ins>
      <w:ins w:id="201" w:author="Bjoern Peters" w:date="2016-03-20T11:29:00Z">
        <w:r w:rsidR="00EC5D49">
          <w:rPr>
            <w:bCs/>
            <w:szCs w:val="28"/>
          </w:rPr>
          <w:t xml:space="preserve">from infectious agents, allergens, transplants and auto-antigens. </w:t>
        </w:r>
      </w:ins>
      <w:del w:id="202" w:author="Bjoern Peters" w:date="2016-02-18T14:37:00Z">
        <w:r w:rsidR="00686B7C" w:rsidDel="000431A4">
          <w:rPr>
            <w:bCs/>
            <w:szCs w:val="28"/>
          </w:rPr>
          <w:delText>ever published by the end of 2011</w:delText>
        </w:r>
      </w:del>
      <w:del w:id="203" w:author="Bjoern Peters" w:date="2016-03-20T11:29:00Z">
        <w:r w:rsidR="00686B7C" w:rsidDel="00EC5D49">
          <w:rPr>
            <w:bCs/>
            <w:szCs w:val="28"/>
          </w:rPr>
          <w:delText>.</w:delText>
        </w:r>
      </w:del>
      <w:r w:rsidR="00686B7C">
        <w:rPr>
          <w:bCs/>
          <w:szCs w:val="28"/>
        </w:rPr>
        <w:t xml:space="preserve"> Like many databases, information in the IEDB comes mostly in the form of values from controlled lists. Where available, existing ontologies were used as a source for terms on such lists, but for many types of information controlled vocabularies had to be developed by the IEDB team. Building and maintaining controlled vocabularies that deal with changing naming conventions over decades of scientific practice </w:t>
      </w:r>
      <w:del w:id="204" w:author="Bjoern Peters" w:date="2016-03-20T14:03:00Z">
        <w:r w:rsidR="00686B7C" w:rsidDel="00355769">
          <w:rPr>
            <w:bCs/>
            <w:szCs w:val="28"/>
          </w:rPr>
          <w:delText xml:space="preserve">is </w:delText>
        </w:r>
      </w:del>
      <w:ins w:id="205" w:author="Bjoern Peters" w:date="2016-03-20T14:03:00Z">
        <w:r w:rsidR="00355769">
          <w:rPr>
            <w:bCs/>
            <w:szCs w:val="28"/>
          </w:rPr>
          <w:t xml:space="preserve">was </w:t>
        </w:r>
      </w:ins>
      <w:r w:rsidR="00686B7C">
        <w:rPr>
          <w:bCs/>
          <w:szCs w:val="28"/>
        </w:rPr>
        <w:t xml:space="preserve">a significant task. Worse, it </w:t>
      </w:r>
      <w:del w:id="206" w:author="Bjoern Peters" w:date="2016-03-20T14:02:00Z">
        <w:r w:rsidR="00686B7C" w:rsidDel="00457540">
          <w:rPr>
            <w:bCs/>
            <w:szCs w:val="28"/>
          </w:rPr>
          <w:delText xml:space="preserve">is </w:delText>
        </w:r>
      </w:del>
      <w:ins w:id="207" w:author="Bjoern Peters" w:date="2016-03-20T14:03:00Z">
        <w:r w:rsidR="00355769">
          <w:rPr>
            <w:bCs/>
            <w:szCs w:val="28"/>
          </w:rPr>
          <w:t xml:space="preserve">was </w:t>
        </w:r>
      </w:ins>
      <w:r w:rsidR="00686B7C">
        <w:rPr>
          <w:bCs/>
          <w:szCs w:val="28"/>
        </w:rPr>
        <w:t>a thankless task, as the work ha</w:t>
      </w:r>
      <w:del w:id="208" w:author="Bjoern Peters" w:date="2016-03-20T14:03:00Z">
        <w:r w:rsidR="00686B7C" w:rsidDel="00355769">
          <w:rPr>
            <w:bCs/>
            <w:szCs w:val="28"/>
          </w:rPr>
          <w:delText>s</w:delText>
        </w:r>
      </w:del>
      <w:ins w:id="209" w:author="Bjoern Peters" w:date="2016-03-20T14:03:00Z">
        <w:r w:rsidR="00355769">
          <w:rPr>
            <w:bCs/>
            <w:szCs w:val="28"/>
          </w:rPr>
          <w:t>d</w:t>
        </w:r>
      </w:ins>
      <w:r w:rsidR="00686B7C">
        <w:rPr>
          <w:bCs/>
          <w:szCs w:val="28"/>
        </w:rPr>
        <w:t xml:space="preserve"> limited value outside of the IEDB itself.</w:t>
      </w:r>
    </w:p>
    <w:p w:rsidR="00686B7C" w:rsidRDefault="00686B7C" w:rsidP="00686B7C">
      <w:pPr>
        <w:rPr>
          <w:bCs/>
          <w:szCs w:val="28"/>
        </w:rPr>
      </w:pPr>
      <w:r>
        <w:rPr>
          <w:bCs/>
          <w:szCs w:val="28"/>
        </w:rPr>
        <w:t xml:space="preserve">To address this issue, the IEDB team has worked with multiple ontology developers to extend e.g. GO, ChEBI, </w:t>
      </w:r>
      <w:ins w:id="210" w:author="Randi Vita" w:date="2016-03-25T11:33:00Z">
        <w:r w:rsidR="00456D78" w:rsidRPr="00456D78">
          <w:rPr>
            <w:bCs/>
            <w:szCs w:val="28"/>
          </w:rPr>
          <w:t xml:space="preserve">Protein </w:t>
        </w:r>
        <w:proofErr w:type="gramStart"/>
        <w:r w:rsidR="00456D78" w:rsidRPr="00456D78">
          <w:rPr>
            <w:bCs/>
            <w:szCs w:val="28"/>
          </w:rPr>
          <w:t xml:space="preserve">Ontology </w:t>
        </w:r>
        <w:r w:rsidR="00456D78">
          <w:rPr>
            <w:bCs/>
            <w:szCs w:val="28"/>
          </w:rPr>
          <w:t xml:space="preserve"> (</w:t>
        </w:r>
      </w:ins>
      <w:proofErr w:type="gramEnd"/>
      <w:r>
        <w:rPr>
          <w:bCs/>
          <w:szCs w:val="28"/>
        </w:rPr>
        <w:t>PRO</w:t>
      </w:r>
      <w:ins w:id="211" w:author="Randi Vita" w:date="2016-03-25T11:33:00Z">
        <w:r w:rsidR="00456D78">
          <w:rPr>
            <w:bCs/>
            <w:szCs w:val="28"/>
          </w:rPr>
          <w:t>)</w:t>
        </w:r>
      </w:ins>
      <w:r>
        <w:rPr>
          <w:bCs/>
          <w:szCs w:val="28"/>
        </w:rPr>
        <w:t xml:space="preserve"> and PATO to replace IEDB internal controlled vocabularies. By far the largest contribution was made </w:t>
      </w:r>
      <w:del w:id="212" w:author="Chris Stoeckert" w:date="2016-03-22T10:48:00Z">
        <w:r w:rsidDel="00627179">
          <w:rPr>
            <w:bCs/>
            <w:szCs w:val="28"/>
          </w:rPr>
          <w:delText xml:space="preserve">by </w:delText>
        </w:r>
      </w:del>
      <w:ins w:id="213" w:author="Chris Stoeckert" w:date="2016-03-22T10:48:00Z">
        <w:r w:rsidR="00627179">
          <w:rPr>
            <w:bCs/>
            <w:szCs w:val="28"/>
          </w:rPr>
          <w:t xml:space="preserve">working with </w:t>
        </w:r>
      </w:ins>
      <w:r>
        <w:rPr>
          <w:bCs/>
          <w:szCs w:val="28"/>
        </w:rPr>
        <w:t xml:space="preserve">OBI, which not only covers terms specific for experiments and investigations, but also provides the framework that explains how terms from other ontologies are related to each other in the context of an experiment. </w:t>
      </w:r>
      <w:r w:rsidR="00006E20">
        <w:rPr>
          <w:b/>
          <w:bCs/>
          <w:szCs w:val="28"/>
        </w:rPr>
        <w:t>Fig</w:t>
      </w:r>
      <w:r w:rsidRPr="00A16710">
        <w:rPr>
          <w:b/>
          <w:bCs/>
          <w:szCs w:val="28"/>
        </w:rPr>
        <w:t xml:space="preserve"> </w:t>
      </w:r>
      <w:r w:rsidR="0044185A" w:rsidRPr="00A16710">
        <w:rPr>
          <w:b/>
          <w:bCs/>
          <w:szCs w:val="28"/>
        </w:rPr>
        <w:t>3</w:t>
      </w:r>
      <w:r>
        <w:rPr>
          <w:bCs/>
          <w:szCs w:val="28"/>
        </w:rPr>
        <w:t xml:space="preserve"> depicts how the list of T cell assay types used in the IEDB has been mapped to OBI. The T cell assay classes in OBI are constructed using logical definitions that tie them to GO terms representing the biological processes interrogated by the assays such as </w:t>
      </w:r>
      <w:r w:rsidRPr="00A16710">
        <w:rPr>
          <w:bCs/>
          <w:i/>
          <w:szCs w:val="28"/>
        </w:rPr>
        <w:t>IFN-gamma production</w:t>
      </w:r>
      <w:r w:rsidR="0044185A">
        <w:rPr>
          <w:bCs/>
          <w:szCs w:val="28"/>
        </w:rPr>
        <w:t xml:space="preserve"> and </w:t>
      </w:r>
      <w:r w:rsidR="0044185A" w:rsidRPr="00A16710">
        <w:rPr>
          <w:bCs/>
          <w:i/>
          <w:szCs w:val="28"/>
        </w:rPr>
        <w:t>cell proliferation</w:t>
      </w:r>
      <w:r>
        <w:rPr>
          <w:bCs/>
          <w:szCs w:val="28"/>
        </w:rPr>
        <w:t xml:space="preserve">, and to more general experimental techniques represented in OBI such as </w:t>
      </w:r>
      <w:ins w:id="214" w:author="Randi Vita" w:date="2016-03-25T11:02:00Z">
        <w:r w:rsidR="00D90D54" w:rsidRPr="00D90D54">
          <w:rPr>
            <w:bCs/>
            <w:szCs w:val="28"/>
          </w:rPr>
          <w:t xml:space="preserve">Enzyme-linked immunosorbent assay </w:t>
        </w:r>
        <w:r w:rsidR="00D90D54">
          <w:rPr>
            <w:bCs/>
            <w:szCs w:val="28"/>
          </w:rPr>
          <w:t>(</w:t>
        </w:r>
      </w:ins>
      <w:r>
        <w:rPr>
          <w:bCs/>
          <w:szCs w:val="28"/>
        </w:rPr>
        <w:t>ELISA</w:t>
      </w:r>
      <w:ins w:id="215" w:author="Randi Vita" w:date="2016-03-25T11:03:00Z">
        <w:r w:rsidR="00D90D54">
          <w:rPr>
            <w:bCs/>
            <w:szCs w:val="28"/>
          </w:rPr>
          <w:t>)</w:t>
        </w:r>
      </w:ins>
      <w:r>
        <w:rPr>
          <w:bCs/>
          <w:szCs w:val="28"/>
        </w:rPr>
        <w:t xml:space="preserve"> or </w:t>
      </w:r>
      <w:ins w:id="216" w:author="Randi Vita" w:date="2016-03-25T11:06:00Z">
        <w:r w:rsidR="00A14AE6" w:rsidRPr="00A14AE6">
          <w:rPr>
            <w:bCs/>
            <w:szCs w:val="28"/>
          </w:rPr>
          <w:t xml:space="preserve">Fluorescence-activated cell sorting </w:t>
        </w:r>
        <w:r w:rsidR="00A14AE6">
          <w:rPr>
            <w:bCs/>
            <w:szCs w:val="28"/>
          </w:rPr>
          <w:t>(</w:t>
        </w:r>
      </w:ins>
      <w:r>
        <w:rPr>
          <w:bCs/>
          <w:szCs w:val="28"/>
        </w:rPr>
        <w:t>FACS</w:t>
      </w:r>
      <w:ins w:id="217" w:author="Randi Vita" w:date="2016-03-25T11:06:00Z">
        <w:r w:rsidR="00A14AE6">
          <w:rPr>
            <w:bCs/>
            <w:szCs w:val="28"/>
          </w:rPr>
          <w:t>)</w:t>
        </w:r>
      </w:ins>
      <w:r>
        <w:rPr>
          <w:bCs/>
          <w:szCs w:val="28"/>
        </w:rPr>
        <w:t xml:space="preserve"> assays. </w:t>
      </w:r>
    </w:p>
    <w:p w:rsidR="00686B7C" w:rsidRDefault="00686B7C" w:rsidP="00686B7C">
      <w:pPr>
        <w:rPr>
          <w:bCs/>
          <w:szCs w:val="28"/>
        </w:rPr>
      </w:pPr>
      <w:r>
        <w:rPr>
          <w:bCs/>
          <w:szCs w:val="28"/>
        </w:rPr>
        <w:t xml:space="preserve">Using OBI as a source of assay terms in the IEDB has replaced plain lists of strings and given them expressive textual and logical definitions. </w:t>
      </w:r>
      <w:r w:rsidR="00125D1F">
        <w:rPr>
          <w:bCs/>
          <w:szCs w:val="28"/>
        </w:rPr>
        <w:t xml:space="preserve">This has </w:t>
      </w:r>
      <w:r>
        <w:rPr>
          <w:bCs/>
          <w:szCs w:val="28"/>
        </w:rPr>
        <w:t>multiple benefits in the maintenance of terms for the IEDB team. It is now easier to identify redundant entries as the use of GO terms provides synonyms to indicate that ‘</w:t>
      </w:r>
      <w:r w:rsidR="00C3768C">
        <w:rPr>
          <w:bCs/>
          <w:szCs w:val="28"/>
        </w:rPr>
        <w:t>CCL1</w:t>
      </w:r>
      <w:r>
        <w:rPr>
          <w:bCs/>
          <w:szCs w:val="28"/>
        </w:rPr>
        <w:t xml:space="preserve"> production’ is equivalent to ‘</w:t>
      </w:r>
      <w:r w:rsidR="00C3768C">
        <w:rPr>
          <w:bCs/>
          <w:szCs w:val="28"/>
        </w:rPr>
        <w:t>TCA3</w:t>
      </w:r>
      <w:r>
        <w:rPr>
          <w:bCs/>
          <w:szCs w:val="28"/>
        </w:rPr>
        <w:t xml:space="preserve"> production’</w:t>
      </w:r>
      <w:r w:rsidR="00C3768C">
        <w:rPr>
          <w:bCs/>
          <w:szCs w:val="28"/>
        </w:rPr>
        <w:t xml:space="preserve">. </w:t>
      </w:r>
      <w:r>
        <w:rPr>
          <w:bCs/>
          <w:szCs w:val="28"/>
        </w:rPr>
        <w:t>Logical reasoning also organizes terms into a hierarchy without the need for human intervention</w:t>
      </w:r>
      <w:ins w:id="218" w:author="Bjoern Peters" w:date="2016-03-20T13:34:00Z">
        <w:r w:rsidR="004E1685">
          <w:rPr>
            <w:bCs/>
            <w:szCs w:val="28"/>
          </w:rPr>
          <w:t xml:space="preserve"> </w:t>
        </w:r>
      </w:ins>
      <w:ins w:id="219" w:author="Bjoern Peters" w:date="2016-03-20T13:37:00Z">
        <w:r w:rsidR="004E1685">
          <w:rPr>
            <w:bCs/>
            <w:szCs w:val="28"/>
          </w:rPr>
          <w:t xml:space="preserve">by identifying parent-child relationships between </w:t>
        </w:r>
      </w:ins>
      <w:ins w:id="220" w:author="Bjoern Peters" w:date="2016-03-20T13:41:00Z">
        <w:r w:rsidR="004E1685">
          <w:rPr>
            <w:bCs/>
            <w:szCs w:val="28"/>
          </w:rPr>
          <w:t>assay</w:t>
        </w:r>
      </w:ins>
      <w:ins w:id="221" w:author="Bjoern Peters" w:date="2016-03-20T13:43:00Z">
        <w:r w:rsidR="004222A3">
          <w:rPr>
            <w:bCs/>
            <w:szCs w:val="28"/>
          </w:rPr>
          <w:t xml:space="preserve"> types</w:t>
        </w:r>
      </w:ins>
      <w:ins w:id="222" w:author="Bjoern Peters" w:date="2016-03-20T13:41:00Z">
        <w:r w:rsidR="004E1685">
          <w:rPr>
            <w:bCs/>
            <w:szCs w:val="28"/>
          </w:rPr>
          <w:t xml:space="preserve"> that can be inferred based on parallel parent-child relationships in GO. For example, it is </w:t>
        </w:r>
      </w:ins>
      <w:ins w:id="223" w:author="Bjoern Peters" w:date="2016-03-20T13:42:00Z">
        <w:r w:rsidR="004E1685">
          <w:rPr>
            <w:bCs/>
            <w:szCs w:val="28"/>
          </w:rPr>
          <w:t>inferred</w:t>
        </w:r>
      </w:ins>
      <w:ins w:id="224" w:author="Bjoern Peters" w:date="2016-03-20T13:41:00Z">
        <w:r w:rsidR="004E1685">
          <w:rPr>
            <w:bCs/>
            <w:szCs w:val="28"/>
          </w:rPr>
          <w:t xml:space="preserve"> </w:t>
        </w:r>
      </w:ins>
      <w:ins w:id="225" w:author="Bjoern Peters" w:date="2016-03-20T13:42:00Z">
        <w:r w:rsidR="004E1685">
          <w:rPr>
            <w:bCs/>
            <w:szCs w:val="28"/>
          </w:rPr>
          <w:t xml:space="preserve">that an </w:t>
        </w:r>
        <w:proofErr w:type="spellStart"/>
        <w:r w:rsidR="004E1685" w:rsidRPr="004222A3">
          <w:rPr>
            <w:bCs/>
            <w:i/>
            <w:szCs w:val="28"/>
            <w:rPrChange w:id="226" w:author="Bjoern Peters" w:date="2016-03-20T13:44:00Z">
              <w:rPr>
                <w:bCs/>
                <w:szCs w:val="28"/>
              </w:rPr>
            </w:rPrChange>
          </w:rPr>
          <w:t>IFNg</w:t>
        </w:r>
        <w:proofErr w:type="spellEnd"/>
        <w:r w:rsidR="004E1685" w:rsidRPr="004222A3">
          <w:rPr>
            <w:bCs/>
            <w:i/>
            <w:szCs w:val="28"/>
            <w:rPrChange w:id="227" w:author="Bjoern Peters" w:date="2016-03-20T13:44:00Z">
              <w:rPr>
                <w:bCs/>
                <w:szCs w:val="28"/>
              </w:rPr>
            </w:rPrChange>
          </w:rPr>
          <w:t xml:space="preserve"> production assay</w:t>
        </w:r>
        <w:r w:rsidR="004E1685">
          <w:rPr>
            <w:bCs/>
            <w:szCs w:val="28"/>
          </w:rPr>
          <w:t xml:space="preserve"> is a child of </w:t>
        </w:r>
        <w:r w:rsidR="004E1685" w:rsidRPr="004222A3">
          <w:rPr>
            <w:bCs/>
            <w:i/>
            <w:szCs w:val="28"/>
            <w:rPrChange w:id="228" w:author="Bjoern Peters" w:date="2016-03-20T13:44:00Z">
              <w:rPr>
                <w:bCs/>
                <w:szCs w:val="28"/>
              </w:rPr>
            </w:rPrChange>
          </w:rPr>
          <w:t>cytokine production assay</w:t>
        </w:r>
      </w:ins>
      <w:r>
        <w:rPr>
          <w:bCs/>
          <w:szCs w:val="28"/>
        </w:rPr>
        <w:t xml:space="preserve">. Such a hierarchy eases navigation of flat lists with hundreds of entries, and enables querying for more general terms such as ‘cytokine </w:t>
      </w:r>
      <w:r w:rsidR="00C3768C">
        <w:rPr>
          <w:bCs/>
          <w:szCs w:val="28"/>
        </w:rPr>
        <w:t xml:space="preserve">release </w:t>
      </w:r>
      <w:r>
        <w:rPr>
          <w:bCs/>
          <w:szCs w:val="28"/>
        </w:rPr>
        <w:t>assays’</w:t>
      </w:r>
      <w:r w:rsidR="00C3768C">
        <w:rPr>
          <w:bCs/>
          <w:szCs w:val="28"/>
        </w:rPr>
        <w:t xml:space="preserve"> or cell proliferation assays</w:t>
      </w:r>
      <w:ins w:id="229" w:author="Chris Stoeckert" w:date="2016-03-22T10:49:00Z">
        <w:r w:rsidR="00627179">
          <w:rPr>
            <w:bCs/>
            <w:szCs w:val="28"/>
          </w:rPr>
          <w:t>. The broader impact of this work with OBI is that these IEDB-motivated terms are now availab</w:t>
        </w:r>
      </w:ins>
      <w:ins w:id="230" w:author="Chris Stoeckert" w:date="2016-03-22T10:51:00Z">
        <w:r w:rsidR="00170F83">
          <w:rPr>
            <w:bCs/>
            <w:szCs w:val="28"/>
          </w:rPr>
          <w:t xml:space="preserve">le to all. </w:t>
        </w:r>
      </w:ins>
    </w:p>
    <w:p w:rsidR="001F7B5A" w:rsidRDefault="00006E20" w:rsidP="00686B7C">
      <w:pPr>
        <w:rPr>
          <w:bCs/>
          <w:szCs w:val="28"/>
        </w:rPr>
      </w:pPr>
      <w:r>
        <w:rPr>
          <w:b/>
          <w:bCs/>
          <w:szCs w:val="28"/>
        </w:rPr>
        <w:t>Fig</w:t>
      </w:r>
      <w:r w:rsidR="001F7B5A" w:rsidRPr="00A16710">
        <w:rPr>
          <w:b/>
          <w:bCs/>
          <w:szCs w:val="28"/>
        </w:rPr>
        <w:t xml:space="preserve"> 3: T cell epitope assays in the IEDB and OBI. </w:t>
      </w:r>
      <w:r w:rsidR="0044185A" w:rsidRPr="00A16710">
        <w:rPr>
          <w:bCs/>
          <w:szCs w:val="28"/>
        </w:rPr>
        <w:t xml:space="preserve">The left hand panel illustrates </w:t>
      </w:r>
      <w:r w:rsidR="0044185A">
        <w:rPr>
          <w:bCs/>
          <w:szCs w:val="28"/>
        </w:rPr>
        <w:t xml:space="preserve">how an IEDB user can select from different T cell epitope characterization assays in the IEDB. The labels utilized are shorthand which in the context of the assay tree in the IEDB is sufficient for an </w:t>
      </w:r>
      <w:r w:rsidR="0044185A">
        <w:rPr>
          <w:bCs/>
          <w:szCs w:val="28"/>
        </w:rPr>
        <w:lastRenderedPageBreak/>
        <w:t xml:space="preserve">immunologist user to understand what assays are being </w:t>
      </w:r>
      <w:r w:rsidR="00232314">
        <w:rPr>
          <w:bCs/>
          <w:szCs w:val="28"/>
        </w:rPr>
        <w:t>denoted</w:t>
      </w:r>
      <w:r w:rsidR="0044185A">
        <w:rPr>
          <w:bCs/>
          <w:szCs w:val="28"/>
        </w:rPr>
        <w:t>. Each assay in the IEDB refers to a formal definition in OBI (right hand panel). While the IEDB only captures with assays in which epitope specific proliferation is measured, the type of assay utilized (in this example thymidine incorporation) is applied in many other studies</w:t>
      </w:r>
      <w:r w:rsidR="00232314">
        <w:rPr>
          <w:bCs/>
          <w:szCs w:val="28"/>
        </w:rPr>
        <w:t xml:space="preserve"> and is more likely to be re-usable</w:t>
      </w:r>
      <w:r w:rsidR="0044185A">
        <w:rPr>
          <w:bCs/>
          <w:szCs w:val="28"/>
        </w:rPr>
        <w:t>.</w:t>
      </w:r>
      <w:r w:rsidR="00232314" w:rsidDel="00232314">
        <w:rPr>
          <w:bCs/>
          <w:szCs w:val="28"/>
        </w:rPr>
        <w:t xml:space="preserve"> </w:t>
      </w:r>
    </w:p>
    <w:p w:rsidR="00686B7C" w:rsidRDefault="00686B7C" w:rsidP="00A76915">
      <w:pPr>
        <w:pStyle w:val="Heading4"/>
      </w:pPr>
      <w:r>
        <w:t xml:space="preserve">Designing smart, standardized submission forms for </w:t>
      </w:r>
      <w:proofErr w:type="spellStart"/>
      <w:r>
        <w:t>EuPathDB</w:t>
      </w:r>
      <w:proofErr w:type="spellEnd"/>
      <w:r w:rsidRPr="00C6519E">
        <w:t xml:space="preserve"> </w:t>
      </w:r>
    </w:p>
    <w:p w:rsidR="00686B7C" w:rsidRDefault="00686B7C" w:rsidP="00F84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rPr>
          <w:szCs w:val="32"/>
          <w:lang w:eastAsia="en-US"/>
        </w:rPr>
      </w:pPr>
      <w:r w:rsidRPr="00210C6A">
        <w:rPr>
          <w:szCs w:val="32"/>
          <w:lang w:eastAsia="en-US"/>
        </w:rPr>
        <w:t>The Eukaryotic Pathogen Database (</w:t>
      </w:r>
      <w:proofErr w:type="spellStart"/>
      <w:r w:rsidRPr="00210C6A">
        <w:rPr>
          <w:szCs w:val="32"/>
          <w:lang w:eastAsia="en-US"/>
        </w:rPr>
        <w:t>EuPathDB</w:t>
      </w:r>
      <w:proofErr w:type="spellEnd"/>
      <w:r w:rsidRPr="00210C6A">
        <w:rPr>
          <w:szCs w:val="32"/>
          <w:lang w:eastAsia="en-US"/>
        </w:rPr>
        <w:t xml:space="preserve">; http://eupathdb.org) project integrates genomic and functional genomics data from over 30 different protozoan parasite species. Protozoan parasites are a major cause of global human and veterinary infectious diseases, such as malaria, toxoplasmosis, cryptosporidiosis, Chagas disease, sleeping sickness and </w:t>
      </w:r>
      <w:proofErr w:type="spellStart"/>
      <w:r w:rsidRPr="00210C6A">
        <w:rPr>
          <w:szCs w:val="32"/>
          <w:lang w:eastAsia="en-US"/>
        </w:rPr>
        <w:t>leishmaniasis</w:t>
      </w:r>
      <w:proofErr w:type="spellEnd"/>
      <w:r w:rsidRPr="00210C6A">
        <w:rPr>
          <w:szCs w:val="32"/>
          <w:lang w:eastAsia="en-US"/>
        </w:rPr>
        <w:t xml:space="preserve">. </w:t>
      </w:r>
      <w:proofErr w:type="spellStart"/>
      <w:r w:rsidRPr="00210C6A">
        <w:rPr>
          <w:szCs w:val="32"/>
          <w:lang w:eastAsia="en-US"/>
        </w:rPr>
        <w:t>EuPathDB</w:t>
      </w:r>
      <w:proofErr w:type="spellEnd"/>
      <w:r w:rsidRPr="00210C6A">
        <w:rPr>
          <w:szCs w:val="32"/>
          <w:lang w:eastAsia="en-US"/>
        </w:rPr>
        <w:t xml:space="preserve"> also </w:t>
      </w:r>
      <w:r>
        <w:rPr>
          <w:szCs w:val="32"/>
          <w:lang w:eastAsia="en-US"/>
        </w:rPr>
        <w:t xml:space="preserve">aims to integrate data on specific isolates of </w:t>
      </w:r>
      <w:r w:rsidRPr="00210C6A">
        <w:rPr>
          <w:szCs w:val="32"/>
          <w:lang w:eastAsia="en-US"/>
        </w:rPr>
        <w:t>parasite</w:t>
      </w:r>
      <w:r>
        <w:rPr>
          <w:szCs w:val="32"/>
          <w:lang w:eastAsia="en-US"/>
        </w:rPr>
        <w:t xml:space="preserve">s, their genotypes, </w:t>
      </w:r>
      <w:r w:rsidRPr="00210C6A">
        <w:rPr>
          <w:szCs w:val="32"/>
          <w:lang w:eastAsia="en-US"/>
        </w:rPr>
        <w:t xml:space="preserve">and </w:t>
      </w:r>
      <w:r>
        <w:rPr>
          <w:szCs w:val="32"/>
          <w:lang w:eastAsia="en-US"/>
        </w:rPr>
        <w:t xml:space="preserve">effects of </w:t>
      </w:r>
      <w:r w:rsidRPr="00210C6A">
        <w:rPr>
          <w:szCs w:val="32"/>
          <w:lang w:eastAsia="en-US"/>
        </w:rPr>
        <w:t xml:space="preserve">genetic manipulation </w:t>
      </w:r>
      <w:r>
        <w:rPr>
          <w:szCs w:val="32"/>
          <w:lang w:eastAsia="en-US"/>
        </w:rPr>
        <w:t xml:space="preserve">on the phenotype. However, currently available data on parasite isolates and genetic manipulation is highly heterogeneous and therefore </w:t>
      </w:r>
      <w:ins w:id="231" w:author="Bjoern Peters" w:date="2016-03-20T14:05:00Z">
        <w:r w:rsidR="00355769">
          <w:rPr>
            <w:szCs w:val="32"/>
            <w:lang w:eastAsia="en-US"/>
          </w:rPr>
          <w:t xml:space="preserve">would be </w:t>
        </w:r>
      </w:ins>
      <w:r>
        <w:rPr>
          <w:szCs w:val="32"/>
          <w:lang w:eastAsia="en-US"/>
        </w:rPr>
        <w:t xml:space="preserve">hard to query and represent </w:t>
      </w:r>
      <w:r w:rsidR="009418D6">
        <w:rPr>
          <w:szCs w:val="32"/>
          <w:lang w:eastAsia="en-US"/>
        </w:rPr>
        <w:t>without</w:t>
      </w:r>
      <w:r>
        <w:rPr>
          <w:szCs w:val="32"/>
          <w:lang w:eastAsia="en-US"/>
        </w:rPr>
        <w:t xml:space="preserve"> community-accepted standards.</w:t>
      </w:r>
      <w:r w:rsidR="004D4C6E">
        <w:rPr>
          <w:szCs w:val="32"/>
          <w:lang w:eastAsia="en-US"/>
        </w:rPr>
        <w:t xml:space="preserve"> </w:t>
      </w:r>
      <w:proofErr w:type="spellStart"/>
      <w:r w:rsidR="004D4C6E">
        <w:rPr>
          <w:szCs w:val="32"/>
          <w:lang w:eastAsia="en-US"/>
        </w:rPr>
        <w:t>EuPathDB</w:t>
      </w:r>
      <w:proofErr w:type="spellEnd"/>
      <w:r w:rsidR="004D4C6E">
        <w:rPr>
          <w:szCs w:val="32"/>
          <w:lang w:eastAsia="en-US"/>
        </w:rPr>
        <w:t xml:space="preserve"> is a</w:t>
      </w:r>
      <w:ins w:id="232" w:author="Randi Vita" w:date="2016-03-25T11:26:00Z">
        <w:r w:rsidR="00B33044">
          <w:rPr>
            <w:szCs w:val="32"/>
            <w:lang w:eastAsia="en-US"/>
          </w:rPr>
          <w:t xml:space="preserve"> </w:t>
        </w:r>
        <w:r w:rsidR="00B33044" w:rsidRPr="00B33044">
          <w:rPr>
            <w:szCs w:val="32"/>
            <w:lang w:eastAsia="en-US"/>
          </w:rPr>
          <w:t>National Institute of Allergy and Infectious Diseases</w:t>
        </w:r>
        <w:r w:rsidR="00B33044" w:rsidRPr="00B33044" w:rsidDel="00B33044">
          <w:rPr>
            <w:szCs w:val="32"/>
            <w:lang w:eastAsia="en-US"/>
          </w:rPr>
          <w:t xml:space="preserve"> </w:t>
        </w:r>
      </w:ins>
      <w:del w:id="233" w:author="Randi Vita" w:date="2016-03-25T11:26:00Z">
        <w:r w:rsidR="004D4C6E" w:rsidDel="00B33044">
          <w:rPr>
            <w:szCs w:val="32"/>
            <w:lang w:eastAsia="en-US"/>
          </w:rPr>
          <w:delText>n</w:delText>
        </w:r>
      </w:del>
      <w:ins w:id="234" w:author="Randi Vita" w:date="2016-03-25T11:26:00Z">
        <w:r w:rsidR="00B33044">
          <w:rPr>
            <w:szCs w:val="32"/>
            <w:lang w:eastAsia="en-US"/>
          </w:rPr>
          <w:t>(</w:t>
        </w:r>
      </w:ins>
      <w:del w:id="235" w:author="Randi Vita" w:date="2016-03-25T11:26:00Z">
        <w:r w:rsidR="004D4C6E" w:rsidDel="00B33044">
          <w:rPr>
            <w:szCs w:val="32"/>
            <w:lang w:eastAsia="en-US"/>
          </w:rPr>
          <w:delText xml:space="preserve"> </w:delText>
        </w:r>
      </w:del>
      <w:r w:rsidR="004D4C6E">
        <w:rPr>
          <w:szCs w:val="32"/>
          <w:lang w:eastAsia="en-US"/>
        </w:rPr>
        <w:t>NIAID</w:t>
      </w:r>
      <w:ins w:id="236" w:author="Randi Vita" w:date="2016-03-25T11:26:00Z">
        <w:r w:rsidR="00B33044">
          <w:rPr>
            <w:szCs w:val="32"/>
            <w:lang w:eastAsia="en-US"/>
          </w:rPr>
          <w:t>)</w:t>
        </w:r>
      </w:ins>
      <w:r w:rsidR="004D4C6E">
        <w:rPr>
          <w:szCs w:val="32"/>
          <w:lang w:eastAsia="en-US"/>
        </w:rPr>
        <w:t xml:space="preserve"> Bioinformatics Resource Center (BRC) and has developed standards </w:t>
      </w:r>
      <w:r w:rsidR="009418D6">
        <w:rPr>
          <w:szCs w:val="32"/>
          <w:lang w:eastAsia="en-US"/>
        </w:rPr>
        <w:t xml:space="preserve">for this purpose </w:t>
      </w:r>
      <w:r w:rsidR="004D4C6E">
        <w:rPr>
          <w:szCs w:val="32"/>
          <w:lang w:eastAsia="en-US"/>
        </w:rPr>
        <w:t xml:space="preserve">with other BRCs and NIAID Genome Sequencing Centers for Infectious Disease </w:t>
      </w:r>
      <w:r w:rsidR="00C80E04">
        <w:rPr>
          <w:szCs w:val="32"/>
          <w:lang w:eastAsia="en-US"/>
        </w:rPr>
        <w:fldChar w:fldCharType="begin">
          <w:fldData xml:space="preserve">PEVuZE5vdGU+PENpdGU+PEF1dGhvcj5EdWdhbjwvQXV0aG9yPjxZZWFyPjIwMTQ8L1llYXI+PFJl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</w:fldData>
        </w:fldChar>
      </w:r>
      <w:r w:rsidR="004222A3">
        <w:rPr>
          <w:szCs w:val="32"/>
          <w:lang w:eastAsia="en-US"/>
        </w:rPr>
        <w:instrText xml:space="preserve"> ADDIN EN.CITE </w:instrText>
      </w:r>
      <w:r w:rsidR="004222A3">
        <w:rPr>
          <w:szCs w:val="32"/>
          <w:lang w:eastAsia="en-US"/>
        </w:rPr>
        <w:fldChar w:fldCharType="begin">
          <w:fldData xml:space="preserve">PEVuZE5vdGU+PENpdGU+PEF1dGhvcj5EdWdhbjwvQXV0aG9yPjxZZWFyPjIwMTQ8L1llYXI+PFJl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</w:fldData>
        </w:fldChar>
      </w:r>
      <w:r w:rsidR="004222A3">
        <w:rPr>
          <w:szCs w:val="32"/>
          <w:lang w:eastAsia="en-US"/>
        </w:rPr>
        <w:instrText xml:space="preserve"> ADDIN EN.CITE.DATA </w:instrText>
      </w:r>
      <w:r w:rsidR="004222A3">
        <w:rPr>
          <w:szCs w:val="32"/>
          <w:lang w:eastAsia="en-US"/>
        </w:rPr>
      </w:r>
      <w:r w:rsidR="004222A3">
        <w:rPr>
          <w:szCs w:val="32"/>
          <w:lang w:eastAsia="en-US"/>
        </w:rPr>
        <w:fldChar w:fldCharType="end"/>
      </w:r>
      <w:r w:rsidR="00C80E04">
        <w:rPr>
          <w:szCs w:val="32"/>
          <w:lang w:eastAsia="en-US"/>
        </w:rPr>
        <w:fldChar w:fldCharType="separate"/>
      </w:r>
      <w:r w:rsidR="004222A3">
        <w:rPr>
          <w:noProof/>
          <w:szCs w:val="32"/>
          <w:lang w:eastAsia="en-US"/>
        </w:rPr>
        <w:t>[</w:t>
      </w:r>
      <w:hyperlink w:anchor="_ENREF_29" w:tooltip="Dugan, 2014 #52" w:history="1">
        <w:r w:rsidR="004222A3">
          <w:rPr>
            <w:noProof/>
            <w:szCs w:val="32"/>
            <w:lang w:eastAsia="en-US"/>
          </w:rPr>
          <w:t>29</w:t>
        </w:r>
      </w:hyperlink>
      <w:r w:rsidR="004222A3">
        <w:rPr>
          <w:noProof/>
          <w:szCs w:val="32"/>
          <w:lang w:eastAsia="en-US"/>
        </w:rPr>
        <w:t>]</w:t>
      </w:r>
      <w:r w:rsidR="00C80E04">
        <w:rPr>
          <w:szCs w:val="32"/>
          <w:lang w:eastAsia="en-US"/>
        </w:rPr>
        <w:fldChar w:fldCharType="end"/>
      </w:r>
      <w:r w:rsidR="004D4C6E">
        <w:rPr>
          <w:szCs w:val="32"/>
          <w:lang w:eastAsia="en-US"/>
        </w:rPr>
        <w:t>.</w:t>
      </w:r>
      <w:del w:id="237" w:author="Bjoern Peters" w:date="2016-03-20T13:49:00Z">
        <w:r w:rsidR="004D4C6E" w:rsidDel="004222A3">
          <w:rPr>
            <w:szCs w:val="32"/>
            <w:lang w:eastAsia="en-US"/>
          </w:rPr>
          <w:delText xml:space="preserve">  </w:delText>
        </w:r>
      </w:del>
      <w:ins w:id="238" w:author="Bjoern Peters" w:date="2016-03-20T13:49:00Z">
        <w:r w:rsidR="004222A3">
          <w:rPr>
            <w:szCs w:val="32"/>
            <w:lang w:eastAsia="en-US"/>
          </w:rPr>
          <w:t xml:space="preserve"> </w:t>
        </w:r>
      </w:ins>
      <w:r w:rsidR="009418D6">
        <w:rPr>
          <w:szCs w:val="32"/>
          <w:lang w:eastAsia="en-US"/>
        </w:rPr>
        <w:t xml:space="preserve">OBI was used as the semantic basis for these standards to facilitate their creation and mapping to </w:t>
      </w:r>
      <w:proofErr w:type="gramStart"/>
      <w:r w:rsidR="009418D6">
        <w:rPr>
          <w:szCs w:val="32"/>
          <w:lang w:eastAsia="en-US"/>
        </w:rPr>
        <w:t>related</w:t>
      </w:r>
      <w:proofErr w:type="gramEnd"/>
      <w:r w:rsidR="009418D6">
        <w:rPr>
          <w:szCs w:val="32"/>
          <w:lang w:eastAsia="en-US"/>
        </w:rPr>
        <w:t xml:space="preserve"> standards such as the Genome Standards Consortium and to required fields for NCBIs </w:t>
      </w:r>
      <w:proofErr w:type="spellStart"/>
      <w:r w:rsidR="009418D6">
        <w:rPr>
          <w:szCs w:val="32"/>
          <w:lang w:eastAsia="en-US"/>
        </w:rPr>
        <w:t>BioSample</w:t>
      </w:r>
      <w:proofErr w:type="spellEnd"/>
      <w:r w:rsidR="009418D6">
        <w:rPr>
          <w:szCs w:val="32"/>
          <w:lang w:eastAsia="en-US"/>
        </w:rPr>
        <w:t>/</w:t>
      </w:r>
      <w:proofErr w:type="spellStart"/>
      <w:r w:rsidR="009418D6">
        <w:rPr>
          <w:szCs w:val="32"/>
          <w:lang w:eastAsia="en-US"/>
        </w:rPr>
        <w:t>BioProjects</w:t>
      </w:r>
      <w:proofErr w:type="spellEnd"/>
      <w:r w:rsidR="009418D6">
        <w:rPr>
          <w:szCs w:val="32"/>
          <w:lang w:eastAsia="en-US"/>
        </w:rPr>
        <w:t xml:space="preserve"> checklists.</w:t>
      </w:r>
      <w:ins w:id="239" w:author="Chris Stoeckert" w:date="2016-03-22T10:52:00Z">
        <w:r w:rsidR="008663BC">
          <w:rPr>
            <w:szCs w:val="32"/>
            <w:lang w:eastAsia="en-US"/>
          </w:rPr>
          <w:t xml:space="preserve"> </w:t>
        </w:r>
      </w:ins>
      <w:ins w:id="240" w:author="Chris Stoeckert" w:date="2016-03-22T10:54:00Z">
        <w:r w:rsidR="008663BC">
          <w:rPr>
            <w:szCs w:val="32"/>
            <w:lang w:eastAsia="en-US"/>
          </w:rPr>
          <w:t>The use of OBI as both a standard and common semantic reference also illustrates its broader impact.</w:t>
        </w:r>
      </w:ins>
    </w:p>
    <w:p w:rsidR="00686B7C" w:rsidRPr="00210C6A" w:rsidRDefault="00686B7C" w:rsidP="00686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jc w:val="left"/>
        <w:rPr>
          <w:szCs w:val="32"/>
          <w:lang w:eastAsia="en-US"/>
        </w:rPr>
      </w:pPr>
    </w:p>
    <w:p w:rsidR="00686B7C" w:rsidRDefault="00686B7C" w:rsidP="00F8495D">
      <w:pPr>
        <w:pStyle w:val="CommentText"/>
        <w:rPr>
          <w:szCs w:val="22"/>
          <w:lang w:eastAsia="en-US"/>
        </w:rPr>
      </w:pPr>
      <w:r w:rsidRPr="00F8495D">
        <w:rPr>
          <w:sz w:val="22"/>
          <w:szCs w:val="22"/>
          <w:lang w:eastAsia="en-US"/>
        </w:rPr>
        <w:t xml:space="preserve">To better standardize data as it is being captured, the </w:t>
      </w:r>
      <w:proofErr w:type="spellStart"/>
      <w:r w:rsidRPr="00F8495D">
        <w:rPr>
          <w:sz w:val="22"/>
          <w:szCs w:val="22"/>
          <w:lang w:eastAsia="en-US"/>
        </w:rPr>
        <w:t>EuPathDB</w:t>
      </w:r>
      <w:proofErr w:type="spellEnd"/>
      <w:r w:rsidRPr="00F8495D">
        <w:rPr>
          <w:sz w:val="22"/>
          <w:szCs w:val="22"/>
          <w:lang w:eastAsia="en-US"/>
        </w:rPr>
        <w:t xml:space="preserve"> team and user communities decided to develop submission forms. OBI was chosen as the basis for these forms because it provides a framework for modeling the generation of the desired data through its use of planned processes in which external ontologies can easily be referenced</w:t>
      </w:r>
      <w:r w:rsidRPr="00416CF2">
        <w:rPr>
          <w:sz w:val="22"/>
          <w:szCs w:val="22"/>
          <w:lang w:eastAsia="en-US"/>
        </w:rPr>
        <w:t xml:space="preserve">. </w:t>
      </w:r>
      <w:ins w:id="241" w:author="Randi Vita" w:date="2016-02-15T17:07:00Z">
        <w:r w:rsidR="00DC3205" w:rsidRPr="00DC3205">
          <w:rPr>
            <w:sz w:val="22"/>
            <w:szCs w:val="22"/>
            <w:lang w:eastAsia="en-US"/>
          </w:rPr>
          <w:t xml:space="preserve">In OBI, we describe the genotype of an isolate by first referring to the process of specimen collection that resulted in the physical isolate, followed by the sequencing experiment that was performed on the isolate, which provided the genotype </w:t>
        </w:r>
        <w:proofErr w:type="spellStart"/>
        <w:r w:rsidR="00DC3205" w:rsidRPr="00DC3205">
          <w:rPr>
            <w:sz w:val="22"/>
            <w:szCs w:val="22"/>
            <w:lang w:eastAsia="en-US"/>
          </w:rPr>
          <w:t>information.</w:t>
        </w:r>
      </w:ins>
      <w:del w:id="242" w:author="Randi Vita" w:date="2016-02-15T17:07:00Z">
        <w:r w:rsidRPr="00F8495D" w:rsidDel="00DC3205">
          <w:rPr>
            <w:sz w:val="22"/>
            <w:szCs w:val="22"/>
          </w:rPr>
          <w:delText xml:space="preserve">In OBI, </w:delText>
        </w:r>
        <w:r w:rsidR="001338F2" w:rsidDel="00DC3205">
          <w:rPr>
            <w:sz w:val="22"/>
            <w:szCs w:val="22"/>
          </w:rPr>
          <w:delText xml:space="preserve">describing </w:delText>
        </w:r>
        <w:r w:rsidRPr="00F8495D" w:rsidDel="00DC3205">
          <w:rPr>
            <w:sz w:val="22"/>
            <w:szCs w:val="22"/>
          </w:rPr>
          <w:delText>the genotype of an isolate is done by referring to the process of specimen collection that resulted in the physical isolate</w:delText>
        </w:r>
        <w:r w:rsidDel="00DC3205">
          <w:rPr>
            <w:sz w:val="22"/>
            <w:szCs w:val="22"/>
          </w:rPr>
          <w:delText>,</w:delText>
        </w:r>
        <w:r w:rsidRPr="00F8495D" w:rsidDel="00DC3205">
          <w:rPr>
            <w:sz w:val="22"/>
            <w:szCs w:val="22"/>
          </w:rPr>
          <w:delText xml:space="preserve"> followed by the sequencing experiment </w:delText>
        </w:r>
        <w:r w:rsidRPr="00416CF2" w:rsidDel="00DC3205">
          <w:rPr>
            <w:sz w:val="22"/>
            <w:szCs w:val="22"/>
          </w:rPr>
          <w:delText xml:space="preserve">performed on </w:delText>
        </w:r>
        <w:r w:rsidRPr="00F8495D" w:rsidDel="00DC3205">
          <w:rPr>
            <w:sz w:val="22"/>
            <w:szCs w:val="22"/>
          </w:rPr>
          <w:delText>the isolate</w:delText>
        </w:r>
        <w:r w:rsidDel="00DC3205">
          <w:rPr>
            <w:sz w:val="22"/>
            <w:szCs w:val="22"/>
          </w:rPr>
          <w:delText>,</w:delText>
        </w:r>
        <w:r w:rsidRPr="00F8495D" w:rsidDel="00DC3205">
          <w:rPr>
            <w:sz w:val="22"/>
            <w:szCs w:val="22"/>
          </w:rPr>
          <w:delText xml:space="preserve"> which</w:delText>
        </w:r>
        <w:r w:rsidRPr="00416CF2" w:rsidDel="00DC3205">
          <w:rPr>
            <w:sz w:val="22"/>
            <w:szCs w:val="22"/>
          </w:rPr>
          <w:delText xml:space="preserve"> then</w:delText>
        </w:r>
        <w:r w:rsidRPr="00F8495D" w:rsidDel="00DC3205">
          <w:rPr>
            <w:sz w:val="22"/>
            <w:szCs w:val="22"/>
          </w:rPr>
          <w:delText xml:space="preserve"> resulted in information about its </w:delText>
        </w:r>
        <w:r w:rsidR="001338F2" w:rsidDel="00DC3205">
          <w:rPr>
            <w:sz w:val="22"/>
            <w:szCs w:val="22"/>
          </w:rPr>
          <w:delText>genotype</w:delText>
        </w:r>
        <w:r w:rsidRPr="00F8495D" w:rsidDel="00DC3205">
          <w:rPr>
            <w:sz w:val="22"/>
            <w:szCs w:val="22"/>
          </w:rPr>
          <w:delText xml:space="preserve">. </w:delText>
        </w:r>
      </w:del>
      <w:r w:rsidRPr="00F8495D">
        <w:rPr>
          <w:sz w:val="22"/>
          <w:szCs w:val="22"/>
          <w:lang w:eastAsia="en-US"/>
        </w:rPr>
        <w:t>We</w:t>
      </w:r>
      <w:proofErr w:type="spellEnd"/>
      <w:r w:rsidRPr="00F8495D">
        <w:rPr>
          <w:sz w:val="22"/>
          <w:szCs w:val="22"/>
          <w:lang w:eastAsia="en-US"/>
        </w:rPr>
        <w:t xml:space="preserve"> consulted with investigators performing these processes and established what was needed in the form. The result was a form that captures details about the process of creating an isolate specimen (where, when, and from what it </w:t>
      </w:r>
      <w:r w:rsidR="001338F2">
        <w:rPr>
          <w:sz w:val="22"/>
          <w:szCs w:val="22"/>
          <w:lang w:eastAsia="en-US"/>
        </w:rPr>
        <w:t xml:space="preserve">was </w:t>
      </w:r>
      <w:r w:rsidRPr="00F8495D">
        <w:rPr>
          <w:sz w:val="22"/>
          <w:szCs w:val="22"/>
          <w:lang w:eastAsia="en-US"/>
        </w:rPr>
        <w:t xml:space="preserve">collected) and performing a sequencing assay (to obtain isolate sequence data). In this example, the terminology used for describing each instance of an isolate specimen is drawn mainly from other ontologies (e.g., </w:t>
      </w:r>
      <w:ins w:id="243" w:author="Randi Vita" w:date="2016-03-25T11:10:00Z">
        <w:r w:rsidR="00A14AE6" w:rsidRPr="00A14AE6">
          <w:rPr>
            <w:sz w:val="22"/>
            <w:szCs w:val="22"/>
            <w:lang w:eastAsia="en-US"/>
          </w:rPr>
          <w:t xml:space="preserve">Gazetteer </w:t>
        </w:r>
        <w:r w:rsidR="00A14AE6">
          <w:rPr>
            <w:sz w:val="22"/>
            <w:szCs w:val="22"/>
            <w:lang w:eastAsia="en-US"/>
          </w:rPr>
          <w:t>(</w:t>
        </w:r>
      </w:ins>
      <w:r w:rsidRPr="00F8495D">
        <w:rPr>
          <w:sz w:val="22"/>
          <w:szCs w:val="22"/>
          <w:lang w:eastAsia="en-US"/>
        </w:rPr>
        <w:t>GAZ</w:t>
      </w:r>
      <w:ins w:id="244" w:author="Randi Vita" w:date="2016-03-25T11:10:00Z">
        <w:r w:rsidR="00A14AE6">
          <w:rPr>
            <w:sz w:val="22"/>
            <w:szCs w:val="22"/>
            <w:lang w:eastAsia="en-US"/>
          </w:rPr>
          <w:t>)</w:t>
        </w:r>
      </w:ins>
      <w:r w:rsidRPr="00F8495D">
        <w:rPr>
          <w:sz w:val="22"/>
          <w:szCs w:val="22"/>
          <w:lang w:eastAsia="en-US"/>
        </w:rPr>
        <w:t>, PATO). OBI is used for categories of terms needed (e.g., sequence data) and for relating the information collected on the form for loading into a database and subsequent data mining.</w:t>
      </w:r>
      <w:r w:rsidR="00607645">
        <w:rPr>
          <w:sz w:val="22"/>
          <w:szCs w:val="22"/>
          <w:lang w:eastAsia="en-US"/>
        </w:rPr>
        <w:t xml:space="preserve"> This approach has been used to create a form for collecting common data from the International Centers of Excellence for Malaria Research</w:t>
      </w:r>
      <w:r w:rsidR="00C80E04">
        <w:rPr>
          <w:sz w:val="22"/>
          <w:szCs w:val="22"/>
          <w:lang w:eastAsia="en-US"/>
        </w:rPr>
        <w:t xml:space="preserve"> </w:t>
      </w:r>
      <w:r w:rsidR="00C80E04">
        <w:rPr>
          <w:sz w:val="22"/>
          <w:szCs w:val="22"/>
          <w:lang w:eastAsia="en-US"/>
        </w:rPr>
        <w:fldChar w:fldCharType="begin">
          <w:fldData xml:space="preserve">PEVuZE5vdGU+PENpdGU+PEF1dGhvcj5HdXRpZXJyZXo8L0F1dGhvcj48WWVhcj4yMDE1PC9ZZWFy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</w:fldData>
        </w:fldChar>
      </w:r>
      <w:r w:rsidR="004222A3">
        <w:rPr>
          <w:sz w:val="22"/>
          <w:szCs w:val="22"/>
          <w:lang w:eastAsia="en-US"/>
        </w:rPr>
        <w:instrText xml:space="preserve"> ADDIN EN.CITE </w:instrText>
      </w:r>
      <w:r w:rsidR="004222A3">
        <w:rPr>
          <w:sz w:val="22"/>
          <w:szCs w:val="22"/>
          <w:lang w:eastAsia="en-US"/>
        </w:rPr>
        <w:fldChar w:fldCharType="begin">
          <w:fldData xml:space="preserve">PEVuZE5vdGU+PENpdGU+PEF1dGhvcj5HdXRpZXJyZXo8L0F1dGhvcj48WWVhcj4yMDE1PC9ZZWFy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</w:fldData>
        </w:fldChar>
      </w:r>
      <w:r w:rsidR="004222A3">
        <w:rPr>
          <w:sz w:val="22"/>
          <w:szCs w:val="22"/>
          <w:lang w:eastAsia="en-US"/>
        </w:rPr>
        <w:instrText xml:space="preserve"> ADDIN EN.CITE.DATA </w:instrText>
      </w:r>
      <w:r w:rsidR="004222A3">
        <w:rPr>
          <w:sz w:val="22"/>
          <w:szCs w:val="22"/>
          <w:lang w:eastAsia="en-US"/>
        </w:rPr>
      </w:r>
      <w:r w:rsidR="004222A3">
        <w:rPr>
          <w:sz w:val="22"/>
          <w:szCs w:val="22"/>
          <w:lang w:eastAsia="en-US"/>
        </w:rPr>
        <w:fldChar w:fldCharType="end"/>
      </w:r>
      <w:r w:rsidR="00C80E04">
        <w:rPr>
          <w:sz w:val="22"/>
          <w:szCs w:val="22"/>
          <w:lang w:eastAsia="en-US"/>
        </w:rPr>
        <w:fldChar w:fldCharType="separate"/>
      </w:r>
      <w:r w:rsidR="004222A3">
        <w:rPr>
          <w:noProof/>
          <w:sz w:val="22"/>
          <w:szCs w:val="22"/>
          <w:lang w:eastAsia="en-US"/>
        </w:rPr>
        <w:t>[</w:t>
      </w:r>
      <w:hyperlink w:anchor="_ENREF_30" w:tooltip="Gutierrez, 2015 #53" w:history="1">
        <w:r w:rsidR="004222A3">
          <w:rPr>
            <w:noProof/>
            <w:sz w:val="22"/>
            <w:szCs w:val="22"/>
            <w:lang w:eastAsia="en-US"/>
          </w:rPr>
          <w:t>30</w:t>
        </w:r>
      </w:hyperlink>
      <w:r w:rsidR="004222A3">
        <w:rPr>
          <w:noProof/>
          <w:sz w:val="22"/>
          <w:szCs w:val="22"/>
          <w:lang w:eastAsia="en-US"/>
        </w:rPr>
        <w:t>]</w:t>
      </w:r>
      <w:r w:rsidR="00C80E04">
        <w:rPr>
          <w:sz w:val="22"/>
          <w:szCs w:val="22"/>
          <w:lang w:eastAsia="en-US"/>
        </w:rPr>
        <w:fldChar w:fldCharType="end"/>
      </w:r>
      <w:r w:rsidR="00C80E04">
        <w:rPr>
          <w:sz w:val="22"/>
          <w:szCs w:val="22"/>
          <w:lang w:eastAsia="en-US"/>
        </w:rPr>
        <w:t>.</w:t>
      </w:r>
      <w:r w:rsidR="00607645">
        <w:rPr>
          <w:sz w:val="22"/>
          <w:szCs w:val="22"/>
          <w:lang w:eastAsia="en-US"/>
        </w:rPr>
        <w:t xml:space="preserve"> </w:t>
      </w:r>
    </w:p>
    <w:p w:rsidR="00686B7C" w:rsidRDefault="00DC3205" w:rsidP="00F84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rPr>
          <w:szCs w:val="32"/>
          <w:lang w:eastAsia="en-US"/>
        </w:rPr>
      </w:pPr>
      <w:ins w:id="245" w:author="Randi Vita" w:date="2016-02-15T17:09:00Z">
        <w:r w:rsidRPr="00DC3205">
          <w:rPr>
            <w:szCs w:val="32"/>
            <w:lang w:eastAsia="en-US"/>
          </w:rPr>
          <w:t>The same approach is used for the more complex task of capturing phenotype information obtained by genetically modifying parasites.</w:t>
        </w:r>
        <w:r>
          <w:rPr>
            <w:szCs w:val="32"/>
            <w:lang w:eastAsia="en-US"/>
          </w:rPr>
          <w:t xml:space="preserve"> </w:t>
        </w:r>
      </w:ins>
      <w:del w:id="246" w:author="Randi Vita" w:date="2016-02-15T17:09:00Z">
        <w:r w:rsidR="00686B7C" w:rsidDel="00DC3205">
          <w:rPr>
            <w:szCs w:val="32"/>
            <w:lang w:eastAsia="en-US"/>
          </w:rPr>
          <w:delText xml:space="preserve">The same approach is being used for the more complex task of capturing phenotype information resulting </w:delText>
        </w:r>
        <w:r w:rsidR="001338F2" w:rsidDel="00DC3205">
          <w:rPr>
            <w:szCs w:val="32"/>
            <w:lang w:eastAsia="en-US"/>
          </w:rPr>
          <w:delText xml:space="preserve">experiments in which </w:delText>
        </w:r>
        <w:r w:rsidR="00686B7C" w:rsidDel="00DC3205">
          <w:rPr>
            <w:szCs w:val="32"/>
            <w:lang w:eastAsia="en-US"/>
          </w:rPr>
          <w:delText>parasites</w:delText>
        </w:r>
        <w:r w:rsidR="001338F2" w:rsidDel="00DC3205">
          <w:rPr>
            <w:szCs w:val="32"/>
            <w:lang w:eastAsia="en-US"/>
          </w:rPr>
          <w:delText xml:space="preserve"> are genetically modified</w:delText>
        </w:r>
        <w:r w:rsidR="00686B7C" w:rsidDel="00DC3205">
          <w:rPr>
            <w:szCs w:val="32"/>
            <w:lang w:eastAsia="en-US"/>
          </w:rPr>
          <w:delText xml:space="preserve">. </w:delText>
        </w:r>
      </w:del>
      <w:r w:rsidR="00686B7C">
        <w:rPr>
          <w:szCs w:val="32"/>
          <w:lang w:eastAsia="en-US"/>
        </w:rPr>
        <w:t>Insights into the function, location, and biological processes for parasite proteins of interest are found through genetic modification such as knocking out gene</w:t>
      </w:r>
      <w:r w:rsidR="001338F2">
        <w:rPr>
          <w:szCs w:val="32"/>
          <w:lang w:eastAsia="en-US"/>
        </w:rPr>
        <w:t>s</w:t>
      </w:r>
      <w:r w:rsidR="00686B7C">
        <w:rPr>
          <w:szCs w:val="32"/>
          <w:lang w:eastAsia="en-US"/>
        </w:rPr>
        <w:t xml:space="preserve"> encoding </w:t>
      </w:r>
      <w:r w:rsidR="001338F2">
        <w:rPr>
          <w:szCs w:val="32"/>
          <w:lang w:eastAsia="en-US"/>
        </w:rPr>
        <w:t xml:space="preserve">the </w:t>
      </w:r>
      <w:r w:rsidR="00686B7C">
        <w:rPr>
          <w:szCs w:val="32"/>
          <w:lang w:eastAsia="en-US"/>
        </w:rPr>
        <w:t>protein or tagging it with a fluorescent marker</w:t>
      </w:r>
      <w:r w:rsidR="004E7347">
        <w:rPr>
          <w:szCs w:val="32"/>
          <w:lang w:eastAsia="en-US"/>
        </w:rPr>
        <w:t xml:space="preserve"> (</w:t>
      </w:r>
      <w:r w:rsidR="00006E20" w:rsidRPr="00006E20">
        <w:rPr>
          <w:b/>
          <w:szCs w:val="32"/>
          <w:lang w:eastAsia="en-US"/>
        </w:rPr>
        <w:t>Fig</w:t>
      </w:r>
      <w:r w:rsidR="004E7347" w:rsidRPr="00006E20">
        <w:rPr>
          <w:b/>
          <w:szCs w:val="32"/>
          <w:lang w:eastAsia="en-US"/>
        </w:rPr>
        <w:t xml:space="preserve"> 4</w:t>
      </w:r>
      <w:r w:rsidR="004E7347">
        <w:rPr>
          <w:szCs w:val="32"/>
          <w:lang w:eastAsia="en-US"/>
        </w:rPr>
        <w:t>)</w:t>
      </w:r>
      <w:r w:rsidR="00686B7C">
        <w:rPr>
          <w:szCs w:val="32"/>
          <w:lang w:eastAsia="en-US"/>
        </w:rPr>
        <w:t xml:space="preserve">. Also of interest is the effect of these modifications on the viability, infectivity, and proliferative ability of the parasite. The key planned processes used to model this case are </w:t>
      </w:r>
      <w:r w:rsidR="00686B7C" w:rsidRPr="00A16710">
        <w:rPr>
          <w:i/>
          <w:szCs w:val="32"/>
          <w:lang w:eastAsia="en-US"/>
        </w:rPr>
        <w:t>genetic transformation</w:t>
      </w:r>
      <w:r w:rsidR="00686B7C">
        <w:rPr>
          <w:szCs w:val="32"/>
          <w:lang w:eastAsia="en-US"/>
        </w:rPr>
        <w:t xml:space="preserve"> and </w:t>
      </w:r>
      <w:r w:rsidR="00686B7C" w:rsidRPr="00A16710">
        <w:rPr>
          <w:i/>
          <w:szCs w:val="32"/>
          <w:lang w:eastAsia="en-US"/>
        </w:rPr>
        <w:t>assay</w:t>
      </w:r>
      <w:r w:rsidR="00686B7C">
        <w:rPr>
          <w:szCs w:val="32"/>
          <w:lang w:eastAsia="en-US"/>
        </w:rPr>
        <w:t xml:space="preserve"> (both drawn from OBI). In addition to using OBI terms to relate collected information for </w:t>
      </w:r>
      <w:proofErr w:type="spellStart"/>
      <w:r w:rsidR="00686B7C">
        <w:rPr>
          <w:szCs w:val="32"/>
          <w:lang w:eastAsia="en-US"/>
        </w:rPr>
        <w:t>EuPathDB</w:t>
      </w:r>
      <w:proofErr w:type="spellEnd"/>
      <w:r w:rsidR="00686B7C">
        <w:rPr>
          <w:szCs w:val="32"/>
          <w:lang w:eastAsia="en-US"/>
        </w:rPr>
        <w:t xml:space="preserve"> databases, they will also be used to </w:t>
      </w:r>
      <w:r w:rsidR="001338F2">
        <w:rPr>
          <w:szCs w:val="32"/>
          <w:lang w:eastAsia="en-US"/>
        </w:rPr>
        <w:t xml:space="preserve">populate the choices that users are presented with </w:t>
      </w:r>
      <w:r w:rsidR="00686B7C">
        <w:rPr>
          <w:szCs w:val="32"/>
          <w:lang w:eastAsia="en-US"/>
        </w:rPr>
        <w:t>on a web-based form.</w:t>
      </w:r>
      <w:del w:id="247" w:author="Bjoern Peters" w:date="2016-03-20T13:49:00Z">
        <w:r w:rsidR="00686B7C" w:rsidDel="004222A3">
          <w:rPr>
            <w:szCs w:val="32"/>
            <w:lang w:eastAsia="en-US"/>
          </w:rPr>
          <w:delText xml:space="preserve">  </w:delText>
        </w:r>
      </w:del>
      <w:ins w:id="248" w:author="Bjoern Peters" w:date="2016-03-20T13:49:00Z">
        <w:r w:rsidR="004222A3">
          <w:rPr>
            <w:szCs w:val="32"/>
            <w:lang w:eastAsia="en-US"/>
          </w:rPr>
          <w:t xml:space="preserve"> </w:t>
        </w:r>
      </w:ins>
    </w:p>
    <w:p w:rsidR="00B656D8" w:rsidRDefault="00B656D8" w:rsidP="00686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jc w:val="left"/>
        <w:rPr>
          <w:ins w:id="249" w:author="Randi Vita" w:date="2016-03-26T09:37:00Z"/>
          <w:b/>
          <w:noProof/>
          <w:szCs w:val="32"/>
          <w:lang w:eastAsia="en-US"/>
        </w:rPr>
      </w:pPr>
    </w:p>
    <w:p w:rsidR="00686B7C" w:rsidRPr="00A16710" w:rsidRDefault="00006E20" w:rsidP="00686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after="0"/>
        <w:jc w:val="left"/>
        <w:rPr>
          <w:b/>
          <w:szCs w:val="32"/>
          <w:lang w:eastAsia="en-US"/>
        </w:rPr>
      </w:pPr>
      <w:r>
        <w:rPr>
          <w:b/>
          <w:noProof/>
          <w:szCs w:val="32"/>
          <w:lang w:eastAsia="en-US"/>
        </w:rPr>
        <w:t>Fig</w:t>
      </w:r>
      <w:r w:rsidR="001338F2" w:rsidRPr="00A16710">
        <w:rPr>
          <w:b/>
          <w:noProof/>
          <w:szCs w:val="32"/>
          <w:lang w:eastAsia="en-US"/>
        </w:rPr>
        <w:t xml:space="preserve"> 4:</w:t>
      </w:r>
      <w:del w:id="250" w:author="Bjoern Peters" w:date="2016-03-20T13:49:00Z">
        <w:r w:rsidR="001338F2" w:rsidRPr="00A16710" w:rsidDel="004222A3">
          <w:rPr>
            <w:b/>
            <w:noProof/>
            <w:szCs w:val="32"/>
            <w:lang w:eastAsia="en-US"/>
          </w:rPr>
          <w:delText xml:space="preserve"> </w:delText>
        </w:r>
        <w:r w:rsidR="007503BD" w:rsidRPr="007503BD" w:rsidDel="004222A3">
          <w:rPr>
            <w:szCs w:val="32"/>
            <w:lang w:eastAsia="en-US"/>
          </w:rPr>
          <w:delText xml:space="preserve"> </w:delText>
        </w:r>
      </w:del>
      <w:ins w:id="251" w:author="Bjoern Peters" w:date="2016-03-20T13:49:00Z">
        <w:r w:rsidR="004222A3">
          <w:rPr>
            <w:b/>
            <w:noProof/>
            <w:szCs w:val="32"/>
            <w:lang w:eastAsia="en-US"/>
          </w:rPr>
          <w:t xml:space="preserve"> </w:t>
        </w:r>
      </w:ins>
      <w:r w:rsidR="007503BD" w:rsidRPr="00A74FC1">
        <w:rPr>
          <w:szCs w:val="32"/>
          <w:lang w:eastAsia="en-US"/>
        </w:rPr>
        <w:t xml:space="preserve">Ontology-based representation of phenotype data. The genetically modified parasite, a </w:t>
      </w:r>
      <w:r w:rsidR="007503BD" w:rsidRPr="00A74FC1">
        <w:rPr>
          <w:i/>
          <w:szCs w:val="32"/>
          <w:lang w:eastAsia="en-US"/>
        </w:rPr>
        <w:lastRenderedPageBreak/>
        <w:t>genetically modified organism,</w:t>
      </w:r>
      <w:r w:rsidR="007503BD" w:rsidRPr="00A74FC1">
        <w:rPr>
          <w:szCs w:val="32"/>
          <w:lang w:eastAsia="en-US"/>
        </w:rPr>
        <w:t xml:space="preserve"> is generated by </w:t>
      </w:r>
      <w:r w:rsidR="007503BD">
        <w:rPr>
          <w:szCs w:val="32"/>
          <w:lang w:eastAsia="en-US"/>
        </w:rPr>
        <w:t xml:space="preserve">a </w:t>
      </w:r>
      <w:r w:rsidR="007503BD" w:rsidRPr="00A74FC1">
        <w:rPr>
          <w:i/>
          <w:szCs w:val="32"/>
          <w:lang w:eastAsia="en-US"/>
        </w:rPr>
        <w:t>genetic transformation</w:t>
      </w:r>
      <w:r w:rsidR="007503BD" w:rsidRPr="00A74FC1">
        <w:rPr>
          <w:szCs w:val="32"/>
          <w:lang w:eastAsia="en-US"/>
        </w:rPr>
        <w:t xml:space="preserve"> process (top section). </w:t>
      </w:r>
      <w:r w:rsidR="007503BD" w:rsidRPr="00232314">
        <w:rPr>
          <w:i/>
          <w:szCs w:val="32"/>
          <w:lang w:eastAsia="en-US"/>
        </w:rPr>
        <w:t>A</w:t>
      </w:r>
      <w:r w:rsidR="007503BD" w:rsidRPr="00A74FC1">
        <w:rPr>
          <w:i/>
          <w:szCs w:val="32"/>
          <w:lang w:eastAsia="en-US"/>
        </w:rPr>
        <w:t>ssays</w:t>
      </w:r>
      <w:r w:rsidR="007503BD" w:rsidRPr="00A74FC1">
        <w:rPr>
          <w:szCs w:val="32"/>
          <w:lang w:eastAsia="en-US"/>
        </w:rPr>
        <w:t xml:space="preserve"> are performed to examine the gen</w:t>
      </w:r>
      <w:r w:rsidR="007503BD">
        <w:rPr>
          <w:szCs w:val="32"/>
          <w:lang w:eastAsia="en-US"/>
        </w:rPr>
        <w:t>etically modified parasite for the</w:t>
      </w:r>
      <w:r w:rsidR="007503BD" w:rsidRPr="00A74FC1">
        <w:rPr>
          <w:szCs w:val="32"/>
          <w:lang w:eastAsia="en-US"/>
        </w:rPr>
        <w:t xml:space="preserve"> </w:t>
      </w:r>
      <w:r w:rsidR="007503BD" w:rsidRPr="00A74FC1">
        <w:rPr>
          <w:i/>
          <w:szCs w:val="32"/>
          <w:lang w:eastAsia="en-US"/>
        </w:rPr>
        <w:t>cellular component</w:t>
      </w:r>
      <w:r w:rsidR="007503BD" w:rsidRPr="00A74FC1">
        <w:rPr>
          <w:szCs w:val="32"/>
          <w:lang w:eastAsia="en-US"/>
        </w:rPr>
        <w:t xml:space="preserve"> the gene product is located in, effects on its </w:t>
      </w:r>
      <w:r w:rsidR="007503BD" w:rsidRPr="00A74FC1">
        <w:rPr>
          <w:i/>
          <w:szCs w:val="32"/>
          <w:lang w:eastAsia="en-US"/>
        </w:rPr>
        <w:t>molecular function</w:t>
      </w:r>
      <w:r w:rsidR="007503BD" w:rsidRPr="00A74FC1">
        <w:rPr>
          <w:szCs w:val="32"/>
          <w:lang w:eastAsia="en-US"/>
        </w:rPr>
        <w:t xml:space="preserve">, or </w:t>
      </w:r>
      <w:r w:rsidR="007503BD">
        <w:rPr>
          <w:szCs w:val="32"/>
          <w:lang w:eastAsia="en-US"/>
        </w:rPr>
        <w:t xml:space="preserve">the </w:t>
      </w:r>
      <w:r w:rsidR="007503BD" w:rsidRPr="00A74FC1">
        <w:rPr>
          <w:i/>
          <w:szCs w:val="32"/>
          <w:lang w:eastAsia="en-US"/>
        </w:rPr>
        <w:t>biological process</w:t>
      </w:r>
      <w:r w:rsidR="007503BD" w:rsidRPr="00A74FC1">
        <w:rPr>
          <w:szCs w:val="32"/>
          <w:lang w:eastAsia="en-US"/>
        </w:rPr>
        <w:t xml:space="preserve"> it participates in </w:t>
      </w:r>
      <w:r w:rsidR="007503BD">
        <w:rPr>
          <w:szCs w:val="32"/>
          <w:lang w:eastAsia="en-US"/>
        </w:rPr>
        <w:t xml:space="preserve">during a </w:t>
      </w:r>
      <w:r w:rsidR="007503BD" w:rsidRPr="00A74FC1">
        <w:rPr>
          <w:szCs w:val="32"/>
          <w:lang w:eastAsia="en-US"/>
        </w:rPr>
        <w:t xml:space="preserve">specific </w:t>
      </w:r>
      <w:r w:rsidR="007503BD" w:rsidRPr="00A74FC1">
        <w:rPr>
          <w:i/>
          <w:szCs w:val="32"/>
          <w:lang w:eastAsia="en-US"/>
        </w:rPr>
        <w:t xml:space="preserve">lifecycle stage </w:t>
      </w:r>
      <w:r w:rsidR="007503BD" w:rsidRPr="00A74FC1">
        <w:rPr>
          <w:szCs w:val="32"/>
          <w:lang w:eastAsia="en-US"/>
        </w:rPr>
        <w:t xml:space="preserve">(bottom section). </w:t>
      </w:r>
      <w:ins w:id="252" w:author="Bjoern Peters" w:date="2016-03-20T12:00:00Z">
        <w:r w:rsidR="00807C73" w:rsidRPr="00087B71">
          <w:rPr>
            <w:iCs/>
            <w:color w:val="000000"/>
          </w:rPr>
          <w:t>The representation is at the instance levels, i.e. not all assays will have the specified inputs and outputs. The class mentions are to indicate what is being instantiated.</w:t>
        </w:r>
      </w:ins>
      <w:ins w:id="253" w:author="Bjoern Peters" w:date="2016-03-20T12:01:00Z">
        <w:r w:rsidR="00807C73">
          <w:rPr>
            <w:iCs/>
            <w:color w:val="000000"/>
          </w:rPr>
          <w:t xml:space="preserve"> </w:t>
        </w:r>
      </w:ins>
      <w:r w:rsidR="007503BD">
        <w:rPr>
          <w:szCs w:val="32"/>
          <w:lang w:eastAsia="en-US"/>
        </w:rPr>
        <w:t>O</w:t>
      </w:r>
      <w:r w:rsidR="007503BD" w:rsidRPr="00A74FC1">
        <w:rPr>
          <w:szCs w:val="32"/>
          <w:lang w:eastAsia="en-US"/>
        </w:rPr>
        <w:t>ntology terms are indicated by using ontology name abbreviation</w:t>
      </w:r>
      <w:r w:rsidR="007503BD">
        <w:rPr>
          <w:szCs w:val="32"/>
          <w:lang w:eastAsia="en-US"/>
        </w:rPr>
        <w:t>s</w:t>
      </w:r>
      <w:r w:rsidR="007503BD" w:rsidRPr="00A74FC1">
        <w:rPr>
          <w:szCs w:val="32"/>
          <w:lang w:eastAsia="en-US"/>
        </w:rPr>
        <w:t xml:space="preserve"> as prefix. </w:t>
      </w:r>
      <w:r w:rsidR="007503BD">
        <w:rPr>
          <w:szCs w:val="32"/>
          <w:lang w:eastAsia="en-US"/>
        </w:rPr>
        <w:t>Relations are i</w:t>
      </w:r>
      <w:r w:rsidR="007503BD" w:rsidRPr="00A74FC1">
        <w:rPr>
          <w:szCs w:val="32"/>
          <w:lang w:eastAsia="en-US"/>
        </w:rPr>
        <w:t>tal</w:t>
      </w:r>
      <w:r w:rsidR="007503BD">
        <w:rPr>
          <w:szCs w:val="32"/>
          <w:lang w:eastAsia="en-US"/>
        </w:rPr>
        <w:t>icized</w:t>
      </w:r>
      <w:r w:rsidR="007503BD" w:rsidRPr="00A74FC1">
        <w:rPr>
          <w:szCs w:val="32"/>
          <w:lang w:eastAsia="en-US"/>
        </w:rPr>
        <w:t>. The data collected in</w:t>
      </w:r>
      <w:r w:rsidR="007503BD">
        <w:rPr>
          <w:szCs w:val="32"/>
          <w:lang w:eastAsia="en-US"/>
        </w:rPr>
        <w:t xml:space="preserve"> the submission form are in bold font. Fields requiring</w:t>
      </w:r>
      <w:r w:rsidR="007503BD" w:rsidRPr="00A74FC1">
        <w:rPr>
          <w:szCs w:val="32"/>
          <w:lang w:eastAsia="en-US"/>
        </w:rPr>
        <w:t xml:space="preserve"> ontology terms are in thick border box.</w:t>
      </w:r>
      <w:del w:id="254" w:author="Bjoern Peters" w:date="2016-03-20T13:49:00Z">
        <w:r w:rsidR="007503BD" w:rsidRPr="00DD70D2" w:rsidDel="004222A3">
          <w:rPr>
            <w:b/>
            <w:szCs w:val="32"/>
            <w:lang w:eastAsia="en-US"/>
          </w:rPr>
          <w:delText xml:space="preserve"> </w:delText>
        </w:r>
        <w:r w:rsidR="00686B7C" w:rsidRPr="00A16710" w:rsidDel="004222A3">
          <w:rPr>
            <w:b/>
            <w:szCs w:val="32"/>
            <w:lang w:eastAsia="en-US"/>
          </w:rPr>
          <w:delText xml:space="preserve"> </w:delText>
        </w:r>
      </w:del>
      <w:ins w:id="255" w:author="Bjoern Peters" w:date="2016-03-20T13:49:00Z">
        <w:r w:rsidR="004222A3">
          <w:rPr>
            <w:b/>
            <w:szCs w:val="32"/>
            <w:lang w:eastAsia="en-US"/>
          </w:rPr>
          <w:t xml:space="preserve"> </w:t>
        </w:r>
      </w:ins>
      <w:del w:id="256" w:author="Bjoern Peters" w:date="2016-03-20T13:49:00Z">
        <w:r w:rsidR="00686B7C" w:rsidRPr="00A16710" w:rsidDel="004222A3">
          <w:rPr>
            <w:b/>
            <w:szCs w:val="32"/>
            <w:lang w:eastAsia="en-US"/>
          </w:rPr>
          <w:delText xml:space="preserve">   </w:delText>
        </w:r>
      </w:del>
      <w:ins w:id="257" w:author="Bjoern Peters" w:date="2016-03-20T13:49:00Z">
        <w:r w:rsidR="004222A3">
          <w:rPr>
            <w:b/>
            <w:szCs w:val="32"/>
            <w:lang w:eastAsia="en-US"/>
          </w:rPr>
          <w:t xml:space="preserve"> </w:t>
        </w:r>
      </w:ins>
    </w:p>
    <w:p w:rsidR="00686B7C" w:rsidRDefault="00686B7C" w:rsidP="009D0661">
      <w:pPr>
        <w:pStyle w:val="Heading4"/>
      </w:pPr>
      <w:r>
        <w:t xml:space="preserve">Harmonize the annotation across different </w:t>
      </w:r>
      <w:r w:rsidRPr="00C6519E">
        <w:t>functional genomics</w:t>
      </w:r>
      <w:r>
        <w:t xml:space="preserve"> resources</w:t>
      </w:r>
    </w:p>
    <w:p w:rsidR="000F5EC7" w:rsidRPr="00633347" w:rsidRDefault="000F5EC7" w:rsidP="000F5EC7">
      <w:pPr>
        <w:rPr>
          <w:rFonts w:eastAsia="Trebuchet MS"/>
          <w:color w:val="000000"/>
          <w:szCs w:val="22"/>
        </w:rPr>
      </w:pPr>
      <w:r w:rsidRPr="00633347">
        <w:rPr>
          <w:rFonts w:eastAsia="Trebuchet MS"/>
          <w:color w:val="000000"/>
          <w:szCs w:val="22"/>
        </w:rPr>
        <w:t xml:space="preserve">The ISA project </w:t>
      </w:r>
      <w:r>
        <w:rPr>
          <w:rFonts w:eastAsia="Trebuchet MS"/>
          <w:color w:val="000000"/>
          <w:szCs w:val="22"/>
        </w:rPr>
        <w:t>(short for Investigation, Study, Assay</w:t>
      </w:r>
      <w:r w:rsidR="00C6339F">
        <w:rPr>
          <w:rFonts w:eastAsia="Trebuchet MS"/>
          <w:color w:val="000000"/>
          <w:szCs w:val="22"/>
        </w:rPr>
        <w:t xml:space="preserve"> </w:t>
      </w:r>
      <w:r w:rsidR="00C6339F">
        <w:rPr>
          <w:rFonts w:eastAsia="Trebuchet MS"/>
          <w:color w:val="000000"/>
          <w:szCs w:val="22"/>
        </w:rPr>
        <w:fldChar w:fldCharType="begin"/>
      </w:r>
      <w:r w:rsidR="004222A3">
        <w:rPr>
          <w:rFonts w:eastAsia="Trebuchet MS"/>
          <w:color w:val="000000"/>
          <w:szCs w:val="22"/>
        </w:rPr>
        <w:instrText xml:space="preserve"> ADDIN EN.CITE &lt;EndNote&gt;&lt;Cite&gt;&lt;Author&gt;Sansone&lt;/Author&gt;&lt;Year&gt;2012&lt;/Year&gt;&lt;RecNum&gt;29&lt;/RecNum&gt;&lt;DisplayText&gt;[31]&lt;/DisplayText&gt;&lt;record&gt;&lt;rec-number&gt;29&lt;/rec-number&gt;&lt;foreign-keys&gt;&lt;key app="EN" db-id="2pses29wtx9s06ep5fy5f2sbpr0tpd0f5vpw"&gt;29&lt;/key&gt;&lt;/foreign-keys&gt;&lt;ref-type name="Journal Article"&gt;17&lt;/ref-type&gt;&lt;contributors&gt;&lt;authors&gt;&lt;author&gt;Sansone, Susanna-Assunta&lt;/author&gt;&lt;author&gt;Rocca-Serra, Philippe&lt;/author&gt;&lt;author&gt;Field, Dawn&lt;/author&gt;&lt;author&gt;Maguire, Eamonn&lt;/author&gt;&lt;author&gt;Taylor, Chris&lt;/author&gt;&lt;author&gt;Hofmann, Oliver&lt;/author&gt;&lt;author&gt;Fang, Hong&lt;/author&gt;&lt;author&gt;Neumann, Steffen&lt;/author&gt;&lt;author&gt;Tong, Weida&lt;/author&gt;&lt;author&gt;Amaral-Zettler, Linda&lt;/author&gt;&lt;/authors&gt;&lt;/contributors&gt;&lt;titles&gt;&lt;title&gt;Toward interoperable bioscience data&lt;/title&gt;&lt;secondary-title&gt;Nature genetics&lt;/secondary-title&gt;&lt;/titles&gt;&lt;periodical&gt;&lt;full-title&gt;Nature genetics&lt;/full-title&gt;&lt;/periodical&gt;&lt;pages&gt;121-126&lt;/pages&gt;&lt;volume&gt;44&lt;/volume&gt;&lt;number&gt;2&lt;/number&gt;&lt;dates&gt;&lt;year&gt;2012&lt;/year&gt;&lt;/dates&gt;&lt;isbn&gt;1061-4036&lt;/isbn&gt;&lt;urls&gt;&lt;/urls&gt;&lt;/record&gt;&lt;/Cite&gt;&lt;/EndNote&gt;</w:instrText>
      </w:r>
      <w:r w:rsidR="00C6339F">
        <w:rPr>
          <w:rFonts w:eastAsia="Trebuchet MS"/>
          <w:color w:val="000000"/>
          <w:szCs w:val="22"/>
        </w:rPr>
        <w:fldChar w:fldCharType="separate"/>
      </w:r>
      <w:r w:rsidR="004222A3">
        <w:rPr>
          <w:rFonts w:eastAsia="Trebuchet MS"/>
          <w:noProof/>
          <w:color w:val="000000"/>
          <w:szCs w:val="22"/>
        </w:rPr>
        <w:t>[</w:t>
      </w:r>
      <w:hyperlink w:anchor="_ENREF_31" w:tooltip="Sansone, 2012 #29" w:history="1">
        <w:r w:rsidR="004222A3">
          <w:rPr>
            <w:rFonts w:eastAsia="Trebuchet MS"/>
            <w:noProof/>
            <w:color w:val="000000"/>
            <w:szCs w:val="22"/>
          </w:rPr>
          <w:t>31</w:t>
        </w:r>
      </w:hyperlink>
      <w:r w:rsidR="004222A3">
        <w:rPr>
          <w:rFonts w:eastAsia="Trebuchet MS"/>
          <w:noProof/>
          <w:color w:val="000000"/>
          <w:szCs w:val="22"/>
        </w:rPr>
        <w:t>]</w:t>
      </w:r>
      <w:r w:rsidR="00C6339F">
        <w:rPr>
          <w:rFonts w:eastAsia="Trebuchet MS"/>
          <w:color w:val="000000"/>
          <w:szCs w:val="22"/>
        </w:rPr>
        <w:fldChar w:fldCharType="end"/>
      </w:r>
      <w:r>
        <w:rPr>
          <w:rFonts w:eastAsia="Trebuchet MS"/>
          <w:color w:val="000000"/>
          <w:szCs w:val="22"/>
        </w:rPr>
        <w:t>)</w:t>
      </w:r>
      <w:r w:rsidRPr="00633347">
        <w:rPr>
          <w:rFonts w:eastAsia="Trebuchet MS"/>
          <w:color w:val="000000"/>
          <w:szCs w:val="22"/>
        </w:rPr>
        <w:t xml:space="preserve"> supports managing and tracking biological experiment metadata to ensure its preservation, discoverability and re-use</w:t>
      </w:r>
      <w:r>
        <w:rPr>
          <w:rFonts w:eastAsia="Trebuchet MS"/>
          <w:color w:val="000000"/>
          <w:szCs w:val="22"/>
        </w:rPr>
        <w:t xml:space="preserve">, by providing a set of software applications centered around a user-friendly </w:t>
      </w:r>
      <w:r w:rsidRPr="00633347">
        <w:rPr>
          <w:rFonts w:eastAsia="Trebuchet MS"/>
          <w:color w:val="000000"/>
          <w:szCs w:val="22"/>
        </w:rPr>
        <w:t xml:space="preserve">tabular </w:t>
      </w:r>
      <w:r>
        <w:rPr>
          <w:rFonts w:eastAsia="Trebuchet MS"/>
          <w:color w:val="000000"/>
          <w:szCs w:val="22"/>
        </w:rPr>
        <w:t xml:space="preserve">data-entry </w:t>
      </w:r>
      <w:r w:rsidRPr="00633347">
        <w:rPr>
          <w:rFonts w:eastAsia="Trebuchet MS"/>
          <w:color w:val="000000"/>
          <w:szCs w:val="22"/>
        </w:rPr>
        <w:t>format</w:t>
      </w:r>
      <w:r>
        <w:rPr>
          <w:rFonts w:eastAsia="Trebuchet MS"/>
          <w:color w:val="000000"/>
          <w:szCs w:val="22"/>
        </w:rPr>
        <w:t xml:space="preserve"> called </w:t>
      </w:r>
      <w:r w:rsidRPr="00633347">
        <w:rPr>
          <w:rFonts w:eastAsia="Trebuchet MS"/>
          <w:color w:val="000000"/>
          <w:szCs w:val="22"/>
        </w:rPr>
        <w:t>ISA-Tab.</w:t>
      </w:r>
      <w:del w:id="258" w:author="Bjoern Peters" w:date="2016-03-20T13:49:00Z">
        <w:r w:rsidRPr="00633347" w:rsidDel="004222A3">
          <w:rPr>
            <w:rFonts w:eastAsia="Trebuchet MS"/>
            <w:color w:val="000000"/>
            <w:szCs w:val="22"/>
          </w:rPr>
          <w:delText xml:space="preserve">  </w:delText>
        </w:r>
      </w:del>
      <w:ins w:id="259" w:author="Bjoern Peters" w:date="2016-03-20T13:49:00Z">
        <w:r w:rsidR="004222A3">
          <w:rPr>
            <w:rFonts w:eastAsia="Trebuchet MS"/>
            <w:color w:val="000000"/>
            <w:szCs w:val="22"/>
          </w:rPr>
          <w:t xml:space="preserve"> </w:t>
        </w:r>
      </w:ins>
      <w:r w:rsidRPr="00633347">
        <w:rPr>
          <w:rFonts w:eastAsia="Trebuchet MS"/>
          <w:color w:val="000000"/>
          <w:szCs w:val="22"/>
        </w:rPr>
        <w:t xml:space="preserve">ISA </w:t>
      </w:r>
      <w:r>
        <w:rPr>
          <w:rFonts w:eastAsia="Trebuchet MS"/>
          <w:color w:val="000000"/>
          <w:szCs w:val="22"/>
        </w:rPr>
        <w:t xml:space="preserve">has been </w:t>
      </w:r>
      <w:r w:rsidRPr="00633347">
        <w:rPr>
          <w:rFonts w:eastAsia="Trebuchet MS"/>
          <w:color w:val="000000"/>
          <w:szCs w:val="22"/>
        </w:rPr>
        <w:t xml:space="preserve">adopted by a variety of user groups in the ISA Commons </w:t>
      </w:r>
      <w:r>
        <w:rPr>
          <w:rFonts w:eastAsia="Trebuchet MS"/>
          <w:color w:val="000000"/>
          <w:szCs w:val="22"/>
        </w:rPr>
        <w:fldChar w:fldCharType="begin"/>
      </w:r>
      <w:r w:rsidR="004222A3">
        <w:rPr>
          <w:rFonts w:eastAsia="Trebuchet MS"/>
          <w:color w:val="000000"/>
          <w:szCs w:val="22"/>
        </w:rPr>
        <w:instrText xml:space="preserve"> ADDIN EN.CITE &lt;EndNote&gt;&lt;Cite&gt;&lt;Author&gt;Sansone&lt;/Author&gt;&lt;Year&gt;2012&lt;/Year&gt;&lt;RecNum&gt;29&lt;/RecNum&gt;&lt;DisplayText&gt;[31]&lt;/DisplayText&gt;&lt;record&gt;&lt;rec-number&gt;29&lt;/rec-number&gt;&lt;foreign-keys&gt;&lt;key app="EN" db-id="2pses29wtx9s06ep5fy5f2sbpr0tpd0f5vpw"&gt;29&lt;/key&gt;&lt;/foreign-keys&gt;&lt;ref-type name="Journal Article"&gt;17&lt;/ref-type&gt;&lt;contributors&gt;&lt;authors&gt;&lt;author&gt;Sansone, Susanna-Assunta&lt;/author&gt;&lt;author&gt;Rocca-Serra, Philippe&lt;/author&gt;&lt;author&gt;Field, Dawn&lt;/author&gt;&lt;author&gt;Maguire, Eamonn&lt;/author&gt;&lt;author&gt;Taylor, Chris&lt;/author&gt;&lt;author&gt;Hofmann, Oliver&lt;/author&gt;&lt;author&gt;Fang, Hong&lt;/author&gt;&lt;author&gt;Neumann, Steffen&lt;/author&gt;&lt;author&gt;Tong, Weida&lt;/author&gt;&lt;author&gt;Amaral-Zettler, Linda&lt;/author&gt;&lt;/authors&gt;&lt;/contributors&gt;&lt;titles&gt;&lt;title&gt;Toward interoperable bioscience data&lt;/title&gt;&lt;secondary-title&gt;Nature genetics&lt;/secondary-title&gt;&lt;/titles&gt;&lt;periodical&gt;&lt;full-title&gt;Nature genetics&lt;/full-title&gt;&lt;/periodical&gt;&lt;pages&gt;121-126&lt;/pages&gt;&lt;volume&gt;44&lt;/volume&gt;&lt;number&gt;2&lt;/number&gt;&lt;dates&gt;&lt;year&gt;2012&lt;/year&gt;&lt;/dates&gt;&lt;isbn&gt;1061-4036&lt;/isbn&gt;&lt;urls&gt;&lt;/urls&gt;&lt;/record&gt;&lt;/Cite&gt;&lt;/EndNote&gt;</w:instrText>
      </w:r>
      <w:r>
        <w:rPr>
          <w:rFonts w:eastAsia="Trebuchet MS"/>
          <w:color w:val="000000"/>
          <w:szCs w:val="22"/>
        </w:rPr>
        <w:fldChar w:fldCharType="separate"/>
      </w:r>
      <w:r w:rsidR="004222A3">
        <w:rPr>
          <w:rFonts w:eastAsia="Trebuchet MS"/>
          <w:noProof/>
          <w:color w:val="000000"/>
          <w:szCs w:val="22"/>
        </w:rPr>
        <w:t>[</w:t>
      </w:r>
      <w:hyperlink w:anchor="_ENREF_31" w:tooltip="Sansone, 2012 #29" w:history="1">
        <w:r w:rsidR="004222A3">
          <w:rPr>
            <w:rFonts w:eastAsia="Trebuchet MS"/>
            <w:noProof/>
            <w:color w:val="000000"/>
            <w:szCs w:val="22"/>
          </w:rPr>
          <w:t>31</w:t>
        </w:r>
      </w:hyperlink>
      <w:r w:rsidR="004222A3">
        <w:rPr>
          <w:rFonts w:eastAsia="Trebuchet MS"/>
          <w:noProof/>
          <w:color w:val="000000"/>
          <w:szCs w:val="22"/>
        </w:rPr>
        <w:t>]</w:t>
      </w:r>
      <w:r>
        <w:rPr>
          <w:rFonts w:eastAsia="Trebuchet MS"/>
          <w:color w:val="000000"/>
          <w:szCs w:val="22"/>
        </w:rPr>
        <w:fldChar w:fldCharType="end"/>
      </w:r>
      <w:r w:rsidRPr="00633347">
        <w:rPr>
          <w:rFonts w:eastAsia="Trebuchet MS"/>
          <w:color w:val="000000"/>
          <w:szCs w:val="22"/>
        </w:rPr>
        <w:t>. This includes (</w:t>
      </w:r>
      <w:proofErr w:type="spellStart"/>
      <w:r w:rsidRPr="00633347">
        <w:rPr>
          <w:rFonts w:eastAsia="Trebuchet MS"/>
          <w:color w:val="000000"/>
          <w:szCs w:val="22"/>
        </w:rPr>
        <w:t>i</w:t>
      </w:r>
      <w:proofErr w:type="spellEnd"/>
      <w:r w:rsidRPr="00633347">
        <w:rPr>
          <w:rFonts w:eastAsia="Trebuchet MS"/>
          <w:color w:val="000000"/>
          <w:szCs w:val="22"/>
        </w:rPr>
        <w:t xml:space="preserve">) international public repositories such as </w:t>
      </w:r>
      <w:proofErr w:type="spellStart"/>
      <w:r w:rsidRPr="00633347">
        <w:rPr>
          <w:rFonts w:eastAsia="Trebuchet MS"/>
          <w:color w:val="000000"/>
          <w:szCs w:val="22"/>
        </w:rPr>
        <w:t>Metabolights</w:t>
      </w:r>
      <w:proofErr w:type="spellEnd"/>
      <w:r w:rsidRPr="00633347">
        <w:rPr>
          <w:rFonts w:eastAsia="Trebuchet MS"/>
          <w:color w:val="000000"/>
          <w:szCs w:val="22"/>
        </w:rPr>
        <w:t xml:space="preserve"> </w:t>
      </w:r>
      <w:r>
        <w:rPr>
          <w:rFonts w:eastAsia="Trebuchet MS"/>
          <w:color w:val="000000"/>
          <w:szCs w:val="22"/>
        </w:rPr>
        <w:fldChar w:fldCharType="begin"/>
      </w:r>
      <w:r w:rsidR="004222A3">
        <w:rPr>
          <w:rFonts w:eastAsia="Trebuchet MS"/>
          <w:color w:val="000000"/>
          <w:szCs w:val="22"/>
        </w:rPr>
        <w:instrText xml:space="preserve"> ADDIN EN.CITE &lt;EndNote&gt;&lt;Cite&gt;&lt;Author&gt;Haug&lt;/Author&gt;&lt;Year&gt;2012&lt;/Year&gt;&lt;RecNum&gt;30&lt;/RecNum&gt;&lt;DisplayText&gt;[32]&lt;/DisplayText&gt;&lt;record&gt;&lt;rec-number&gt;30&lt;/rec-number&gt;&lt;foreign-keys&gt;&lt;key app="EN" db-id="2pses29wtx9s06ep5fy5f2sbpr0tpd0f5vpw"&gt;30&lt;/key&gt;&lt;/foreign-keys&gt;&lt;ref-type name="Journal Article"&gt;17&lt;/ref-type&gt;&lt;contributors&gt;&lt;authors&gt;&lt;author&gt;Haug, Kenneth&lt;/author&gt;&lt;author&gt;Salek, Reza M&lt;/author&gt;&lt;author&gt;Conesa, Pablo&lt;/author&gt;&lt;author&gt;Hastings, Janna&lt;/author&gt;&lt;author&gt;de Matos, Paula&lt;/author&gt;&lt;author&gt;Rijnbeek, Mark&lt;/author&gt;&lt;author&gt;Mahendraker, Tejasvi&lt;/author&gt;&lt;author&gt;Williams, Mark&lt;/author&gt;&lt;author&gt;Neumann, Steffen&lt;/author&gt;&lt;author&gt;Rocca-Serra, Philippe&lt;/author&gt;&lt;/authors&gt;&lt;/contributors&gt;&lt;titles&gt;&lt;title&gt;MetaboLights—an open-access general-purpose repository for metabolomics studies and associated meta-data&lt;/title&gt;&lt;secondary-title&gt;Nucleic acids research&lt;/secondary-title&gt;&lt;/titles&gt;&lt;periodical&gt;&lt;full-title&gt;Nucleic acids research&lt;/full-title&gt;&lt;/periodical&gt;&lt;pages&gt;gks1004&lt;/pages&gt;&lt;dates&gt;&lt;year&gt;2012&lt;/year&gt;&lt;/dates&gt;&lt;isbn&gt;0305-1048&lt;/isbn&gt;&lt;urls&gt;&lt;/urls&gt;&lt;/record&gt;&lt;/Cite&gt;&lt;/EndNote&gt;</w:instrText>
      </w:r>
      <w:r>
        <w:rPr>
          <w:rFonts w:eastAsia="Trebuchet MS"/>
          <w:color w:val="000000"/>
          <w:szCs w:val="22"/>
        </w:rPr>
        <w:fldChar w:fldCharType="separate"/>
      </w:r>
      <w:r w:rsidR="004222A3">
        <w:rPr>
          <w:rFonts w:eastAsia="Trebuchet MS"/>
          <w:noProof/>
          <w:color w:val="000000"/>
          <w:szCs w:val="22"/>
        </w:rPr>
        <w:t>[</w:t>
      </w:r>
      <w:hyperlink w:anchor="_ENREF_32" w:tooltip="Haug, 2012 #30" w:history="1">
        <w:r w:rsidR="004222A3">
          <w:rPr>
            <w:rFonts w:eastAsia="Trebuchet MS"/>
            <w:noProof/>
            <w:color w:val="000000"/>
            <w:szCs w:val="22"/>
          </w:rPr>
          <w:t>32</w:t>
        </w:r>
      </w:hyperlink>
      <w:r w:rsidR="004222A3">
        <w:rPr>
          <w:rFonts w:eastAsia="Trebuchet MS"/>
          <w:noProof/>
          <w:color w:val="000000"/>
          <w:szCs w:val="22"/>
        </w:rPr>
        <w:t>]</w:t>
      </w:r>
      <w:r>
        <w:rPr>
          <w:rFonts w:eastAsia="Trebuchet MS"/>
          <w:color w:val="000000"/>
          <w:szCs w:val="22"/>
        </w:rPr>
        <w:fldChar w:fldCharType="end"/>
      </w:r>
      <w:r w:rsidRPr="00633347">
        <w:rPr>
          <w:rFonts w:eastAsia="Trebuchet MS"/>
          <w:color w:val="000000"/>
          <w:szCs w:val="22"/>
        </w:rPr>
        <w:t xml:space="preserve"> backing deposition of Metabolomics datasets, (ii) research consortia repositories (e.g. </w:t>
      </w:r>
      <w:proofErr w:type="spellStart"/>
      <w:r w:rsidRPr="00633347">
        <w:rPr>
          <w:rFonts w:eastAsia="Trebuchet MS"/>
          <w:color w:val="000000"/>
          <w:szCs w:val="22"/>
        </w:rPr>
        <w:t>ToxBank</w:t>
      </w:r>
      <w:proofErr w:type="spellEnd"/>
      <w:r w:rsidRPr="00633347">
        <w:rPr>
          <w:rFonts w:eastAsia="Trebuchet MS"/>
          <w:color w:val="000000"/>
          <w:szCs w:val="22"/>
        </w:rPr>
        <w:t xml:space="preserve"> </w:t>
      </w:r>
      <w:r>
        <w:rPr>
          <w:rFonts w:eastAsia="Trebuchet MS"/>
          <w:color w:val="000000"/>
          <w:szCs w:val="22"/>
        </w:rPr>
        <w:fldChar w:fldCharType="begin"/>
      </w:r>
      <w:r w:rsidR="004222A3">
        <w:rPr>
          <w:rFonts w:eastAsia="Trebuchet MS"/>
          <w:color w:val="000000"/>
          <w:szCs w:val="22"/>
        </w:rPr>
        <w:instrText xml:space="preserve"> ADDIN EN.CITE &lt;EndNote&gt;&lt;Cite&gt;&lt;Author&gt;Kohonen&lt;/Author&gt;&lt;Year&gt;2013&lt;/Year&gt;&lt;RecNum&gt;31&lt;/RecNum&gt;&lt;DisplayText&gt;[33]&lt;/DisplayText&gt;&lt;record&gt;&lt;rec-number&gt;31&lt;/rec-number&gt;&lt;foreign-keys&gt;&lt;key app="EN" db-id="2pses29wtx9s06ep5fy5f2sbpr0tpd0f5vpw"&gt;31&lt;/key&gt;&lt;/foreign-keys&gt;&lt;ref-type name="Journal Article"&gt;17&lt;/ref-type&gt;&lt;contributors&gt;&lt;authors&gt;&lt;author&gt;Kohonen, Pekka&lt;/author&gt;&lt;author&gt;Benfenati, Emilio&lt;/author&gt;&lt;author&gt;Bower, David&lt;/author&gt;&lt;author&gt;Ceder, Rebecca&lt;/author&gt;&lt;author&gt;Crump, Michael&lt;/author&gt;&lt;author&gt;Cross, Kevin&lt;/author&gt;&lt;author&gt;Grafström, Roland C&lt;/author&gt;&lt;author&gt;Healy, Lyn&lt;/author&gt;&lt;author&gt;Helma, Christoph&lt;/author&gt;&lt;author&gt;Jeliazkova, Nina&lt;/author&gt;&lt;/authors&gt;&lt;/contributors&gt;&lt;titles&gt;&lt;title&gt;The ToxBank data warehouse: supporting the replacement of in vivo repeated dose systemic Toxicity testing&lt;/title&gt;&lt;secondary-title&gt;Molecular Informatics&lt;/secondary-title&gt;&lt;/titles&gt;&lt;periodical&gt;&lt;full-title&gt;Molecular Informatics&lt;/full-title&gt;&lt;/periodical&gt;&lt;pages&gt;47-63&lt;/pages&gt;&lt;volume&gt;32&lt;/volume&gt;&lt;number&gt;1&lt;/number&gt;&lt;dates&gt;&lt;year&gt;2013&lt;/year&gt;&lt;/dates&gt;&lt;isbn&gt;1868-1751&lt;/isbn&gt;&lt;urls&gt;&lt;/urls&gt;&lt;/record&gt;&lt;/Cite&gt;&lt;/EndNote&gt;</w:instrText>
      </w:r>
      <w:r>
        <w:rPr>
          <w:rFonts w:eastAsia="Trebuchet MS"/>
          <w:color w:val="000000"/>
          <w:szCs w:val="22"/>
        </w:rPr>
        <w:fldChar w:fldCharType="separate"/>
      </w:r>
      <w:r w:rsidR="004222A3">
        <w:rPr>
          <w:rFonts w:eastAsia="Trebuchet MS"/>
          <w:noProof/>
          <w:color w:val="000000"/>
          <w:szCs w:val="22"/>
        </w:rPr>
        <w:t>[</w:t>
      </w:r>
      <w:hyperlink w:anchor="_ENREF_33" w:tooltip="Kohonen, 2013 #31" w:history="1">
        <w:r w:rsidR="004222A3">
          <w:rPr>
            <w:rFonts w:eastAsia="Trebuchet MS"/>
            <w:noProof/>
            <w:color w:val="000000"/>
            <w:szCs w:val="22"/>
          </w:rPr>
          <w:t>33</w:t>
        </w:r>
      </w:hyperlink>
      <w:r w:rsidR="004222A3">
        <w:rPr>
          <w:rFonts w:eastAsia="Trebuchet MS"/>
          <w:noProof/>
          <w:color w:val="000000"/>
          <w:szCs w:val="22"/>
        </w:rPr>
        <w:t>]</w:t>
      </w:r>
      <w:r>
        <w:rPr>
          <w:rFonts w:eastAsia="Trebuchet MS"/>
          <w:color w:val="000000"/>
          <w:szCs w:val="22"/>
        </w:rPr>
        <w:fldChar w:fldCharType="end"/>
      </w:r>
      <w:r w:rsidRPr="00633347">
        <w:rPr>
          <w:rFonts w:eastAsia="Trebuchet MS"/>
          <w:color w:val="000000"/>
          <w:szCs w:val="22"/>
        </w:rPr>
        <w:t xml:space="preserve">, </w:t>
      </w:r>
      <w:proofErr w:type="spellStart"/>
      <w:r w:rsidRPr="00633347">
        <w:rPr>
          <w:rFonts w:eastAsia="Trebuchet MS"/>
          <w:color w:val="000000"/>
          <w:szCs w:val="22"/>
        </w:rPr>
        <w:t>diXa</w:t>
      </w:r>
      <w:proofErr w:type="spellEnd"/>
      <w:r w:rsidRPr="00633347">
        <w:rPr>
          <w:rFonts w:eastAsia="Trebuchet MS"/>
          <w:color w:val="000000"/>
          <w:szCs w:val="22"/>
        </w:rPr>
        <w:t xml:space="preserve"> </w:t>
      </w:r>
      <w:r>
        <w:rPr>
          <w:rFonts w:eastAsia="Trebuchet MS"/>
          <w:color w:val="000000"/>
          <w:szCs w:val="22"/>
        </w:rPr>
        <w:t>(</w:t>
      </w:r>
      <w:r w:rsidRPr="00633347">
        <w:rPr>
          <w:rFonts w:eastAsia="Trebuchet MS" w:cs="Courier New"/>
          <w:color w:val="000000"/>
          <w:szCs w:val="22"/>
          <w:lang w:val="en-GB"/>
        </w:rPr>
        <w:t>http://www.dixa-fp7.eu</w:t>
      </w:r>
      <w:r w:rsidRPr="00633347">
        <w:rPr>
          <w:rFonts w:eastAsia="Trebuchet MS"/>
          <w:color w:val="000000"/>
          <w:szCs w:val="22"/>
        </w:rPr>
        <w:t xml:space="preserve">), (iii) standard development groups (e.g. ISA-Tab-Nano </w:t>
      </w:r>
      <w:r>
        <w:rPr>
          <w:rFonts w:eastAsia="Trebuchet MS"/>
          <w:color w:val="000000"/>
          <w:szCs w:val="22"/>
        </w:rPr>
        <w:fldChar w:fldCharType="begin"/>
      </w:r>
      <w:r w:rsidR="004222A3">
        <w:rPr>
          <w:rFonts w:eastAsia="Trebuchet MS"/>
          <w:color w:val="000000"/>
          <w:szCs w:val="22"/>
        </w:rPr>
        <w:instrText xml:space="preserve"> ADDIN EN.CITE &lt;EndNote&gt;&lt;Cite&gt;&lt;Author&gt;Thomas&lt;/Author&gt;&lt;Year&gt;2013&lt;/Year&gt;&lt;RecNum&gt;32&lt;/RecNum&gt;&lt;DisplayText&gt;[34]&lt;/DisplayText&gt;&lt;record&gt;&lt;rec-number&gt;32&lt;/rec-number&gt;&lt;foreign-keys&gt;&lt;key app="EN" db-id="2pses29wtx9s06ep5fy5f2sbpr0tpd0f5vpw"&gt;32&lt;/key&gt;&lt;/foreign-keys&gt;&lt;ref-type name="Journal Article"&gt;17&lt;/ref-type&gt;&lt;contributors&gt;&lt;authors&gt;&lt;author&gt;Thomas, Dennis G&lt;/author&gt;&lt;author&gt;Gaheen, Sharon&lt;/author&gt;&lt;author&gt;Harper, Stacey L&lt;/author&gt;&lt;author&gt;Fritts, Martin&lt;/author&gt;&lt;author&gt;Klaessig, Fred&lt;/author&gt;&lt;author&gt;Hahn-Dantona, Elizabeth&lt;/author&gt;&lt;author&gt;Paik, David&lt;/author&gt;&lt;author&gt;Pan, Sue&lt;/author&gt;&lt;author&gt;Stafford, Grace A&lt;/author&gt;&lt;author&gt;Freund, Elaine T&lt;/author&gt;&lt;/authors&gt;&lt;/contributors&gt;&lt;titles&gt;&lt;title&gt;ISA-TAB-Nano: a specification for sharing nanomaterial research data in spreadsheet-based format&lt;/title&gt;&lt;secondary-title&gt;BMC biotechnology&lt;/secondary-title&gt;&lt;/titles&gt;&lt;periodical&gt;&lt;full-title&gt;BMC biotechnology&lt;/full-title&gt;&lt;/periodical&gt;&lt;pages&gt;2&lt;/pages&gt;&lt;volume&gt;13&lt;/volume&gt;&lt;number&gt;1&lt;/number&gt;&lt;dates&gt;&lt;year&gt;2013&lt;/year&gt;&lt;/dates&gt;&lt;isbn&gt;1472-6750&lt;/isbn&gt;&lt;urls&gt;&lt;/urls&gt;&lt;/record&gt;&lt;/Cite&gt;&lt;/EndNote&gt;</w:instrText>
      </w:r>
      <w:r>
        <w:rPr>
          <w:rFonts w:eastAsia="Trebuchet MS"/>
          <w:color w:val="000000"/>
          <w:szCs w:val="22"/>
        </w:rPr>
        <w:fldChar w:fldCharType="separate"/>
      </w:r>
      <w:r w:rsidR="004222A3">
        <w:rPr>
          <w:rFonts w:eastAsia="Trebuchet MS"/>
          <w:noProof/>
          <w:color w:val="000000"/>
          <w:szCs w:val="22"/>
        </w:rPr>
        <w:t>[</w:t>
      </w:r>
      <w:hyperlink w:anchor="_ENREF_34" w:tooltip="Thomas, 2013 #32" w:history="1">
        <w:r w:rsidR="004222A3">
          <w:rPr>
            <w:rFonts w:eastAsia="Trebuchet MS"/>
            <w:noProof/>
            <w:color w:val="000000"/>
            <w:szCs w:val="22"/>
          </w:rPr>
          <w:t>34</w:t>
        </w:r>
      </w:hyperlink>
      <w:r w:rsidR="004222A3">
        <w:rPr>
          <w:rFonts w:eastAsia="Trebuchet MS"/>
          <w:noProof/>
          <w:color w:val="000000"/>
          <w:szCs w:val="22"/>
        </w:rPr>
        <w:t>]</w:t>
      </w:r>
      <w:r>
        <w:rPr>
          <w:rFonts w:eastAsia="Trebuchet MS"/>
          <w:color w:val="000000"/>
          <w:szCs w:val="22"/>
        </w:rPr>
        <w:fldChar w:fldCharType="end"/>
      </w:r>
      <w:r w:rsidRPr="00633347">
        <w:rPr>
          <w:rFonts w:eastAsia="Trebuchet MS"/>
          <w:color w:val="000000"/>
          <w:szCs w:val="22"/>
        </w:rPr>
        <w:t xml:space="preserve">, </w:t>
      </w:r>
      <w:proofErr w:type="spellStart"/>
      <w:ins w:id="260" w:author="Randi Vita" w:date="2016-03-25T11:00:00Z">
        <w:r w:rsidR="00D90D54" w:rsidRPr="00D90D54">
          <w:rPr>
            <w:rFonts w:eastAsia="Trebuchet MS"/>
            <w:color w:val="000000"/>
            <w:szCs w:val="22"/>
          </w:rPr>
          <w:t>COordination</w:t>
        </w:r>
        <w:proofErr w:type="spellEnd"/>
        <w:r w:rsidR="00D90D54" w:rsidRPr="00D90D54">
          <w:rPr>
            <w:rFonts w:eastAsia="Trebuchet MS"/>
            <w:color w:val="000000"/>
            <w:szCs w:val="22"/>
          </w:rPr>
          <w:t xml:space="preserve"> of Standards in </w:t>
        </w:r>
        <w:proofErr w:type="spellStart"/>
        <w:r w:rsidR="00D90D54" w:rsidRPr="00D90D54">
          <w:rPr>
            <w:rFonts w:eastAsia="Trebuchet MS"/>
            <w:color w:val="000000"/>
            <w:szCs w:val="22"/>
          </w:rPr>
          <w:t>MetabOlomicS</w:t>
        </w:r>
        <w:proofErr w:type="spellEnd"/>
        <w:r w:rsidR="00D90D54" w:rsidRPr="00D90D54">
          <w:rPr>
            <w:rFonts w:eastAsia="Trebuchet MS"/>
            <w:color w:val="000000"/>
            <w:szCs w:val="22"/>
          </w:rPr>
          <w:t xml:space="preserve"> </w:t>
        </w:r>
        <w:r w:rsidR="00D90D54">
          <w:rPr>
            <w:rFonts w:eastAsia="Trebuchet MS"/>
            <w:color w:val="000000"/>
            <w:szCs w:val="22"/>
          </w:rPr>
          <w:t xml:space="preserve"> (</w:t>
        </w:r>
      </w:ins>
      <w:r w:rsidRPr="00633347">
        <w:rPr>
          <w:rFonts w:eastAsia="Trebuchet MS"/>
          <w:color w:val="000000"/>
          <w:szCs w:val="22"/>
        </w:rPr>
        <w:t>COSMOS</w:t>
      </w:r>
      <w:ins w:id="261" w:author="Randi Vita" w:date="2016-03-25T11:00:00Z">
        <w:r w:rsidR="00D90D54">
          <w:rPr>
            <w:rFonts w:eastAsia="Trebuchet MS"/>
            <w:color w:val="000000"/>
            <w:szCs w:val="22"/>
          </w:rPr>
          <w:t>)</w:t>
        </w:r>
      </w:ins>
      <w:r w:rsidRPr="00633347">
        <w:rPr>
          <w:rFonts w:eastAsia="Trebuchet MS"/>
          <w:color w:val="000000"/>
          <w:szCs w:val="22"/>
        </w:rPr>
        <w:t xml:space="preserve"> </w:t>
      </w:r>
      <w:r w:rsidRPr="00633347">
        <w:rPr>
          <w:rFonts w:eastAsia="Trebuchet MS" w:cs="Courier New"/>
          <w:color w:val="000000"/>
          <w:szCs w:val="22"/>
          <w:lang w:val="en-GB"/>
        </w:rPr>
        <w:t>http://cosmos-fp7.eu</w:t>
      </w:r>
      <w:r w:rsidRPr="00633347">
        <w:rPr>
          <w:rFonts w:eastAsia="Trebuchet MS"/>
          <w:color w:val="000000"/>
          <w:szCs w:val="22"/>
        </w:rPr>
        <w:t xml:space="preserve">) and, last but not least, (iv) data journals such as BMC </w:t>
      </w:r>
      <w:proofErr w:type="spellStart"/>
      <w:r w:rsidRPr="00633347">
        <w:rPr>
          <w:rFonts w:eastAsia="Trebuchet MS"/>
          <w:color w:val="000000"/>
          <w:szCs w:val="22"/>
        </w:rPr>
        <w:t>BioMedCentral</w:t>
      </w:r>
      <w:proofErr w:type="spellEnd"/>
      <w:r w:rsidRPr="00633347">
        <w:rPr>
          <w:rFonts w:eastAsia="Trebuchet MS"/>
          <w:color w:val="000000"/>
          <w:szCs w:val="22"/>
        </w:rPr>
        <w:t xml:space="preserve"> </w:t>
      </w:r>
      <w:proofErr w:type="spellStart"/>
      <w:r w:rsidRPr="00633347">
        <w:rPr>
          <w:rFonts w:eastAsia="Trebuchet MS"/>
          <w:color w:val="000000"/>
          <w:szCs w:val="22"/>
        </w:rPr>
        <w:t>GigaScience</w:t>
      </w:r>
      <w:proofErr w:type="spellEnd"/>
      <w:r w:rsidRPr="00633347">
        <w:rPr>
          <w:rFonts w:eastAsia="Trebuchet MS"/>
          <w:color w:val="000000"/>
          <w:szCs w:val="22"/>
        </w:rPr>
        <w:t xml:space="preserve"> </w:t>
      </w:r>
      <w:r w:rsidRPr="008C01E5">
        <w:rPr>
          <w:rFonts w:eastAsia="Trebuchet MS"/>
          <w:color w:val="000000"/>
          <w:szCs w:val="22"/>
        </w:rPr>
        <w:fldChar w:fldCharType="begin"/>
      </w:r>
      <w:r w:rsidR="004222A3">
        <w:rPr>
          <w:rFonts w:eastAsia="Trebuchet MS"/>
          <w:color w:val="000000"/>
          <w:szCs w:val="22"/>
        </w:rPr>
        <w:instrText xml:space="preserve"> ADDIN EN.CITE &lt;EndNote&gt;&lt;Cite&gt;&lt;Author&gt;Sneddon&lt;/Author&gt;&lt;Year&gt;2012&lt;/Year&gt;&lt;RecNum&gt;33&lt;/RecNum&gt;&lt;DisplayText&gt;[35]&lt;/DisplayText&gt;&lt;record&gt;&lt;rec-number&gt;33&lt;/rec-number&gt;&lt;foreign-keys&gt;&lt;key app="EN" db-id="2pses29wtx9s06ep5fy5f2sbpr0tpd0f5vpw"&gt;33&lt;/key&gt;&lt;/foreign-keys&gt;&lt;ref-type name="Journal Article"&gt;17&lt;/ref-type&gt;&lt;contributors&gt;&lt;authors&gt;&lt;author&gt;Sneddon, Tam P&lt;/author&gt;&lt;author&gt;Li, Peter&lt;/author&gt;&lt;author&gt;Edmunds, Scott C&lt;/author&gt;&lt;/authors&gt;&lt;/contributors&gt;&lt;titles&gt;&lt;title&gt;GigaDB: announcing the GigaScience database&lt;/title&gt;&lt;secondary-title&gt;GigaScience&lt;/secondary-title&gt;&lt;/titles&gt;&lt;periodical&gt;&lt;full-title&gt;GigaScience&lt;/full-title&gt;&lt;/periodical&gt;&lt;pages&gt;11&lt;/pages&gt;&lt;volume&gt;1&lt;/volume&gt;&lt;number&gt;1&lt;/number&gt;&lt;dates&gt;&lt;year&gt;2012&lt;/year&gt;&lt;/dates&gt;&lt;isbn&gt;2047-217X&lt;/isbn&gt;&lt;urls&gt;&lt;/urls&gt;&lt;/record&gt;&lt;/Cite&gt;&lt;/EndNote&gt;</w:instrText>
      </w:r>
      <w:r w:rsidRPr="008C01E5">
        <w:rPr>
          <w:rFonts w:eastAsia="Trebuchet MS"/>
          <w:color w:val="000000"/>
          <w:szCs w:val="22"/>
        </w:rPr>
        <w:fldChar w:fldCharType="separate"/>
      </w:r>
      <w:r w:rsidR="004222A3">
        <w:rPr>
          <w:rFonts w:eastAsia="Trebuchet MS"/>
          <w:noProof/>
          <w:color w:val="000000"/>
          <w:szCs w:val="22"/>
        </w:rPr>
        <w:t>[</w:t>
      </w:r>
      <w:hyperlink w:anchor="_ENREF_35" w:tooltip="Sneddon, 2012 #33" w:history="1">
        <w:r w:rsidR="004222A3">
          <w:rPr>
            <w:rFonts w:eastAsia="Trebuchet MS"/>
            <w:noProof/>
            <w:color w:val="000000"/>
            <w:szCs w:val="22"/>
          </w:rPr>
          <w:t>35</w:t>
        </w:r>
      </w:hyperlink>
      <w:r w:rsidR="004222A3">
        <w:rPr>
          <w:rFonts w:eastAsia="Trebuchet MS"/>
          <w:noProof/>
          <w:color w:val="000000"/>
          <w:szCs w:val="22"/>
        </w:rPr>
        <w:t>]</w:t>
      </w:r>
      <w:r w:rsidRPr="008C01E5">
        <w:rPr>
          <w:rFonts w:eastAsia="Trebuchet MS"/>
          <w:color w:val="000000"/>
          <w:szCs w:val="22"/>
        </w:rPr>
        <w:fldChar w:fldCharType="end"/>
      </w:r>
      <w:r w:rsidRPr="00633347">
        <w:rPr>
          <w:rFonts w:eastAsia="Trebuchet MS"/>
          <w:color w:val="000000"/>
          <w:szCs w:val="22"/>
        </w:rPr>
        <w:t xml:space="preserve"> and Nature Publishing Group Scientific Data </w:t>
      </w:r>
      <w:r>
        <w:rPr>
          <w:rFonts w:eastAsia="Trebuchet MS"/>
          <w:color w:val="000000"/>
          <w:szCs w:val="22"/>
        </w:rPr>
        <w:t>(</w:t>
      </w:r>
      <w:r w:rsidRPr="00633347">
        <w:rPr>
          <w:rFonts w:eastAsia="Trebuchet MS" w:cs="Courier New"/>
          <w:color w:val="000000"/>
          <w:szCs w:val="22"/>
          <w:lang w:val="en-GB"/>
        </w:rPr>
        <w:t>http://www.nature.com/sdata/</w:t>
      </w:r>
      <w:r>
        <w:rPr>
          <w:rFonts w:eastAsia="Trebuchet MS" w:cs="Courier New"/>
          <w:color w:val="000000"/>
          <w:szCs w:val="22"/>
          <w:lang w:val="en-GB"/>
        </w:rPr>
        <w:t>)</w:t>
      </w:r>
      <w:r w:rsidRPr="00633347">
        <w:rPr>
          <w:rFonts w:eastAsia="Trebuchet MS"/>
          <w:color w:val="000000"/>
          <w:szCs w:val="22"/>
        </w:rPr>
        <w:t>.</w:t>
      </w:r>
    </w:p>
    <w:p w:rsidR="000F5EC7" w:rsidRPr="00633347" w:rsidRDefault="00E15C5C" w:rsidP="00E15C5C">
      <w:pPr>
        <w:rPr>
          <w:rFonts w:eastAsia="Trebuchet MS"/>
          <w:color w:val="000000"/>
          <w:szCs w:val="22"/>
        </w:rPr>
      </w:pPr>
      <w:ins w:id="262" w:author="Bjoern Peters" w:date="2016-03-20T12:05:00Z">
        <w:r w:rsidRPr="00E15C5C">
          <w:rPr>
            <w:rFonts w:eastAsia="Trebuchet MS"/>
            <w:color w:val="000000"/>
            <w:szCs w:val="22"/>
          </w:rPr>
          <w:t xml:space="preserve">The ISA model is supported by a set of software applications to configure annotation requirements and create ISA tables, load information into databases and convert ISA representations into a range of formats for deposition to public repositories </w:t>
        </w:r>
      </w:ins>
      <w:del w:id="263" w:author="Bjoern Peters" w:date="2016-03-20T12:05:00Z">
        <w:r w:rsidR="000F5EC7" w:rsidRPr="00633347" w:rsidDel="00E15C5C">
          <w:rPr>
            <w:rFonts w:eastAsia="Trebuchet MS"/>
            <w:color w:val="000000"/>
            <w:szCs w:val="22"/>
          </w:rPr>
          <w:delText>The ISA model is supported by a set of software applications to configure annotation requirements and create ISA tables, persist information to databases, convert ISA representation</w:delText>
        </w:r>
      </w:del>
      <w:ins w:id="264" w:author="Randi Vita" w:date="2016-02-17T11:07:00Z">
        <w:del w:id="265" w:author="Bjoern Peters" w:date="2016-03-20T12:05:00Z">
          <w:r w:rsidR="006E12BD" w:rsidDel="00E15C5C">
            <w:rPr>
              <w:rFonts w:eastAsia="Trebuchet MS"/>
              <w:color w:val="000000"/>
              <w:szCs w:val="22"/>
            </w:rPr>
            <w:delText>s</w:delText>
          </w:r>
        </w:del>
      </w:ins>
      <w:del w:id="266" w:author="Bjoern Peters" w:date="2016-03-20T12:05:00Z">
        <w:r w:rsidR="000F5EC7" w:rsidRPr="00633347" w:rsidDel="00E15C5C">
          <w:rPr>
            <w:rFonts w:eastAsia="Trebuchet MS"/>
            <w:color w:val="000000"/>
            <w:szCs w:val="22"/>
          </w:rPr>
          <w:delText xml:space="preserve"> in a range of formats this supporting deposition to public repositories </w:delText>
        </w:r>
      </w:del>
      <w:r w:rsidR="000F5EC7" w:rsidRPr="00633347">
        <w:rPr>
          <w:rFonts w:eastAsia="Trebuchet MS"/>
          <w:color w:val="000000"/>
          <w:szCs w:val="22"/>
        </w:rPr>
        <w:t>(e.g.</w:t>
      </w:r>
      <w:ins w:id="267" w:author="Randi Vita" w:date="2016-03-25T11:05:00Z">
        <w:r w:rsidR="00D90D54">
          <w:rPr>
            <w:rFonts w:eastAsia="Trebuchet MS"/>
            <w:color w:val="000000"/>
            <w:szCs w:val="22"/>
          </w:rPr>
          <w:t xml:space="preserve"> </w:t>
        </w:r>
        <w:r w:rsidR="00D90D54" w:rsidRPr="00D90D54">
          <w:rPr>
            <w:rFonts w:eastAsia="Trebuchet MS"/>
            <w:color w:val="000000"/>
            <w:szCs w:val="22"/>
          </w:rPr>
          <w:t>The European nucleotide archive</w:t>
        </w:r>
      </w:ins>
      <w:r w:rsidR="000F5EC7" w:rsidRPr="00633347">
        <w:rPr>
          <w:rFonts w:eastAsia="Trebuchet MS"/>
          <w:color w:val="000000"/>
          <w:szCs w:val="22"/>
        </w:rPr>
        <w:t xml:space="preserve"> </w:t>
      </w:r>
      <w:ins w:id="268" w:author="Randi Vita" w:date="2016-03-25T11:05:00Z">
        <w:r w:rsidR="00D90D54">
          <w:rPr>
            <w:rFonts w:eastAsia="Trebuchet MS"/>
            <w:color w:val="000000"/>
            <w:szCs w:val="22"/>
          </w:rPr>
          <w:t>(</w:t>
        </w:r>
      </w:ins>
      <w:r w:rsidR="000F5EC7" w:rsidRPr="00633347">
        <w:rPr>
          <w:rFonts w:eastAsia="Trebuchet MS"/>
          <w:color w:val="000000"/>
          <w:szCs w:val="22"/>
        </w:rPr>
        <w:t>ENA</w:t>
      </w:r>
      <w:ins w:id="269" w:author="Randi Vita" w:date="2016-03-25T11:05:00Z">
        <w:r w:rsidR="00D90D54">
          <w:rPr>
            <w:rFonts w:eastAsia="Trebuchet MS"/>
            <w:color w:val="000000"/>
            <w:szCs w:val="22"/>
          </w:rPr>
          <w:t>)</w:t>
        </w:r>
      </w:ins>
      <w:r w:rsidR="000F5EC7" w:rsidRPr="00633347">
        <w:rPr>
          <w:rFonts w:eastAsia="Trebuchet MS"/>
          <w:color w:val="000000"/>
          <w:szCs w:val="22"/>
        </w:rPr>
        <w:t xml:space="preserve"> </w:t>
      </w:r>
      <w:r w:rsidR="000F5EC7">
        <w:rPr>
          <w:rFonts w:eastAsia="Trebuchet MS"/>
          <w:color w:val="000000"/>
          <w:szCs w:val="22"/>
        </w:rPr>
        <w:fldChar w:fldCharType="begin"/>
      </w:r>
      <w:r w:rsidR="004222A3">
        <w:rPr>
          <w:rFonts w:eastAsia="Trebuchet MS"/>
          <w:color w:val="000000"/>
          <w:szCs w:val="22"/>
        </w:rPr>
        <w:instrText xml:space="preserve"> ADDIN EN.CITE &lt;EndNote&gt;&lt;Cite&gt;&lt;Author&gt;Leinonen&lt;/Author&gt;&lt;Year&gt;2010&lt;/Year&gt;&lt;RecNum&gt;34&lt;/RecNum&gt;&lt;DisplayText&gt;[36]&lt;/DisplayText&gt;&lt;record&gt;&lt;rec-number&gt;34&lt;/rec-number&gt;&lt;foreign-keys&gt;&lt;key app="EN" db-id="2pses29wtx9s06ep5fy5f2sbpr0tpd0f5vpw"&gt;34&lt;/key&gt;&lt;/foreign-keys&gt;&lt;ref-type name="Journal Article"&gt;17&lt;/ref-type&gt;&lt;contributors&gt;&lt;authors&gt;&lt;author&gt;Leinonen, Rasko&lt;/author&gt;&lt;author&gt;Akhtar, Ruth&lt;/author&gt;&lt;author&gt;Birney, Ewan&lt;/author&gt;&lt;author&gt;Bower, Lawrence&lt;/author&gt;&lt;author&gt;Cerdeno-Tárraga, Ana&lt;/author&gt;&lt;author&gt;Cheng, Ying&lt;/author&gt;&lt;author&gt;Cleland, Iain&lt;/author&gt;&lt;author&gt;Faruque, Nadeem&lt;/author&gt;&lt;author&gt;Goodgame, Neil&lt;/author&gt;&lt;author&gt;Gibson, Richard&lt;/author&gt;&lt;/authors&gt;&lt;/contributors&gt;&lt;titles&gt;&lt;title&gt;The European nucleotide archive&lt;/title&gt;&lt;secondary-title&gt;Nucleic acids research&lt;/secondary-title&gt;&lt;/titles&gt;&lt;periodical&gt;&lt;full-title&gt;Nucleic acids research&lt;/full-title&gt;&lt;/periodical&gt;&lt;pages&gt;gkq967&lt;/pages&gt;&lt;dates&gt;&lt;year&gt;2010&lt;/year&gt;&lt;/dates&gt;&lt;isbn&gt;0305-1048&lt;/isbn&gt;&lt;urls&gt;&lt;/urls&gt;&lt;/record&gt;&lt;/Cite&gt;&lt;/EndNote&gt;</w:instrText>
      </w:r>
      <w:r w:rsidR="000F5EC7">
        <w:rPr>
          <w:rFonts w:eastAsia="Trebuchet MS"/>
          <w:color w:val="000000"/>
          <w:szCs w:val="22"/>
        </w:rPr>
        <w:fldChar w:fldCharType="separate"/>
      </w:r>
      <w:r w:rsidR="004222A3">
        <w:rPr>
          <w:rFonts w:eastAsia="Trebuchet MS"/>
          <w:noProof/>
          <w:color w:val="000000"/>
          <w:szCs w:val="22"/>
        </w:rPr>
        <w:t>[</w:t>
      </w:r>
      <w:hyperlink w:anchor="_ENREF_36" w:tooltip="Leinonen, 2010 #34" w:history="1">
        <w:r w:rsidR="004222A3">
          <w:rPr>
            <w:rFonts w:eastAsia="Trebuchet MS"/>
            <w:noProof/>
            <w:color w:val="000000"/>
            <w:szCs w:val="22"/>
          </w:rPr>
          <w:t>36</w:t>
        </w:r>
      </w:hyperlink>
      <w:r w:rsidR="004222A3">
        <w:rPr>
          <w:rFonts w:eastAsia="Trebuchet MS"/>
          <w:noProof/>
          <w:color w:val="000000"/>
          <w:szCs w:val="22"/>
        </w:rPr>
        <w:t>]</w:t>
      </w:r>
      <w:r w:rsidR="000F5EC7">
        <w:rPr>
          <w:rFonts w:eastAsia="Trebuchet MS"/>
          <w:color w:val="000000"/>
          <w:szCs w:val="22"/>
        </w:rPr>
        <w:fldChar w:fldCharType="end"/>
      </w:r>
      <w:r w:rsidR="000F5EC7" w:rsidRPr="00633347">
        <w:rPr>
          <w:rFonts w:eastAsia="Trebuchet MS"/>
          <w:color w:val="000000"/>
          <w:szCs w:val="22"/>
        </w:rPr>
        <w:t xml:space="preserve">, </w:t>
      </w:r>
      <w:proofErr w:type="spellStart"/>
      <w:r w:rsidR="000F5EC7" w:rsidRPr="00633347">
        <w:rPr>
          <w:rFonts w:eastAsia="Trebuchet MS"/>
          <w:color w:val="000000"/>
          <w:szCs w:val="22"/>
        </w:rPr>
        <w:t>ArrayExpress</w:t>
      </w:r>
      <w:proofErr w:type="spellEnd"/>
      <w:r w:rsidR="000F5EC7">
        <w:rPr>
          <w:rFonts w:eastAsia="Trebuchet MS"/>
          <w:color w:val="000000"/>
          <w:szCs w:val="22"/>
        </w:rPr>
        <w:t xml:space="preserve"> </w:t>
      </w:r>
      <w:r w:rsidR="000F5EC7">
        <w:rPr>
          <w:rFonts w:eastAsia="Trebuchet MS"/>
          <w:color w:val="000000"/>
          <w:szCs w:val="22"/>
        </w:rPr>
        <w:fldChar w:fldCharType="begin"/>
      </w:r>
      <w:r w:rsidR="004222A3">
        <w:rPr>
          <w:rFonts w:eastAsia="Trebuchet MS"/>
          <w:color w:val="000000"/>
          <w:szCs w:val="22"/>
        </w:rPr>
        <w:instrText xml:space="preserve"> ADDIN EN.CITE &lt;EndNote&gt;&lt;Cite&gt;&lt;Author&gt;Rustici&lt;/Author&gt;&lt;Year&gt;2013&lt;/Year&gt;&lt;RecNum&gt;35&lt;/RecNum&gt;&lt;DisplayText&gt;[37]&lt;/DisplayText&gt;&lt;record&gt;&lt;rec-number&gt;35&lt;/rec-number&gt;&lt;foreign-keys&gt;&lt;key app="EN" db-id="2pses29wtx9s06ep5fy5f2sbpr0tpd0f5vpw"&gt;35&lt;/key&gt;&lt;/foreign-keys&gt;&lt;ref-type name="Journal Article"&gt;17&lt;/ref-type&gt;&lt;contributors&gt;&lt;authors&gt;&lt;author&gt;Rustici, Gabriella&lt;/author&gt;&lt;author&gt;Kolesnikov, Nikolay&lt;/author&gt;&lt;author&gt;Brandizi, Marco&lt;/author&gt;&lt;author&gt;Burdett, Tony&lt;/author&gt;&lt;author&gt;Dylag, Miroslaw&lt;/author&gt;&lt;author&gt;Emam, Ibrahim&lt;/author&gt;&lt;author&gt;Farne, Anna&lt;/author&gt;&lt;author&gt;Hastings, Emma&lt;/author&gt;&lt;author&gt;Ison, Jon&lt;/author&gt;&lt;author&gt;Keays, Maria&lt;/author&gt;&lt;/authors&gt;&lt;/contributors&gt;&lt;titles&gt;&lt;title&gt;ArrayExpress update—trends in database growth and links to data analysis tools&lt;/title&gt;&lt;secondary-title&gt;Nucleic acids research&lt;/secondary-title&gt;&lt;/titles&gt;&lt;periodical&gt;&lt;full-title&gt;Nucleic acids research&lt;/full-title&gt;&lt;/periodical&gt;&lt;pages&gt;D987-D990&lt;/pages&gt;&lt;volume&gt;41&lt;/volume&gt;&lt;number&gt;D1&lt;/number&gt;&lt;dates&gt;&lt;year&gt;2013&lt;/year&gt;&lt;/dates&gt;&lt;isbn&gt;0305-1048&lt;/isbn&gt;&lt;urls&gt;&lt;/urls&gt;&lt;/record&gt;&lt;/Cite&gt;&lt;/EndNote&gt;</w:instrText>
      </w:r>
      <w:r w:rsidR="000F5EC7">
        <w:rPr>
          <w:rFonts w:eastAsia="Trebuchet MS"/>
          <w:color w:val="000000"/>
          <w:szCs w:val="22"/>
        </w:rPr>
        <w:fldChar w:fldCharType="separate"/>
      </w:r>
      <w:r w:rsidR="004222A3">
        <w:rPr>
          <w:rFonts w:eastAsia="Trebuchet MS"/>
          <w:noProof/>
          <w:color w:val="000000"/>
          <w:szCs w:val="22"/>
        </w:rPr>
        <w:t>[</w:t>
      </w:r>
      <w:hyperlink w:anchor="_ENREF_37" w:tooltip="Rustici, 2013 #35" w:history="1">
        <w:r w:rsidR="004222A3">
          <w:rPr>
            <w:rFonts w:eastAsia="Trebuchet MS"/>
            <w:noProof/>
            <w:color w:val="000000"/>
            <w:szCs w:val="22"/>
          </w:rPr>
          <w:t>37</w:t>
        </w:r>
      </w:hyperlink>
      <w:r w:rsidR="004222A3">
        <w:rPr>
          <w:rFonts w:eastAsia="Trebuchet MS"/>
          <w:noProof/>
          <w:color w:val="000000"/>
          <w:szCs w:val="22"/>
        </w:rPr>
        <w:t>]</w:t>
      </w:r>
      <w:r w:rsidR="000F5EC7">
        <w:rPr>
          <w:rFonts w:eastAsia="Trebuchet MS"/>
          <w:color w:val="000000"/>
          <w:szCs w:val="22"/>
        </w:rPr>
        <w:fldChar w:fldCharType="end"/>
      </w:r>
      <w:r w:rsidR="000F5EC7" w:rsidRPr="00633347">
        <w:rPr>
          <w:rFonts w:eastAsia="Trebuchet MS"/>
          <w:color w:val="000000"/>
          <w:szCs w:val="22"/>
        </w:rPr>
        <w:t>)</w:t>
      </w:r>
      <w:ins w:id="270" w:author="Bjoern Peters" w:date="2016-03-20T12:06:00Z">
        <w:r>
          <w:rPr>
            <w:rFonts w:eastAsia="Trebuchet MS"/>
            <w:color w:val="000000"/>
            <w:szCs w:val="22"/>
          </w:rPr>
          <w:t xml:space="preserve">. </w:t>
        </w:r>
        <w:r w:rsidRPr="00E15C5C">
          <w:rPr>
            <w:rFonts w:eastAsia="Trebuchet MS"/>
            <w:color w:val="000000"/>
            <w:szCs w:val="22"/>
          </w:rPr>
          <w:t xml:space="preserve">The workflow of the ISA system has been validated and </w:t>
        </w:r>
      </w:ins>
      <w:ins w:id="271" w:author="Randi Vita" w:date="2016-03-26T09:35:00Z">
        <w:r w:rsidR="00CC7AA4">
          <w:rPr>
            <w:rFonts w:eastAsia="Trebuchet MS"/>
            <w:color w:val="000000"/>
            <w:szCs w:val="22"/>
          </w:rPr>
          <w:t xml:space="preserve">is </w:t>
        </w:r>
      </w:ins>
      <w:ins w:id="272" w:author="Bjoern Peters" w:date="2016-03-20T12:06:00Z">
        <w:del w:id="273" w:author="Randi Vita" w:date="2016-03-26T09:35:00Z">
          <w:r w:rsidRPr="00E15C5C" w:rsidDel="00CC7AA4">
            <w:rPr>
              <w:rFonts w:eastAsia="Trebuchet MS"/>
              <w:color w:val="000000"/>
              <w:szCs w:val="22"/>
            </w:rPr>
            <w:delText xml:space="preserve">to be </w:delText>
          </w:r>
        </w:del>
        <w:r w:rsidRPr="00E15C5C">
          <w:rPr>
            <w:rFonts w:eastAsia="Trebuchet MS"/>
            <w:color w:val="000000"/>
            <w:szCs w:val="22"/>
          </w:rPr>
          <w:t>compatible with existing technology centric formats</w:t>
        </w:r>
      </w:ins>
      <w:del w:id="274" w:author="Bjoern Peters" w:date="2016-03-20T12:06:00Z">
        <w:r w:rsidR="000F5EC7" w:rsidRPr="00633347" w:rsidDel="00E15C5C">
          <w:rPr>
            <w:rFonts w:eastAsia="Trebuchet MS"/>
            <w:color w:val="000000"/>
            <w:szCs w:val="22"/>
          </w:rPr>
          <w:delText>, validating the development requirements of ease of use and compatibility with existing technology centric formats</w:delText>
        </w:r>
      </w:del>
      <w:r w:rsidR="000F5EC7" w:rsidRPr="00633347">
        <w:rPr>
          <w:rFonts w:eastAsia="Trebuchet MS"/>
          <w:color w:val="000000"/>
          <w:szCs w:val="22"/>
        </w:rPr>
        <w:t xml:space="preserve"> (e.g. MAGE-TAB for </w:t>
      </w:r>
      <w:proofErr w:type="spellStart"/>
      <w:r w:rsidR="000F5EC7" w:rsidRPr="00633347">
        <w:rPr>
          <w:rFonts w:eastAsia="Trebuchet MS"/>
          <w:color w:val="000000"/>
          <w:szCs w:val="22"/>
        </w:rPr>
        <w:t>ArrayExpress</w:t>
      </w:r>
      <w:proofErr w:type="spellEnd"/>
      <w:r w:rsidR="000F5EC7" w:rsidRPr="00633347">
        <w:rPr>
          <w:rFonts w:eastAsia="Trebuchet MS"/>
          <w:color w:val="000000"/>
          <w:szCs w:val="22"/>
        </w:rPr>
        <w:t xml:space="preserve"> </w:t>
      </w:r>
      <w:r w:rsidR="000F5EC7">
        <w:rPr>
          <w:rFonts w:eastAsia="Trebuchet MS"/>
          <w:color w:val="000000"/>
          <w:szCs w:val="22"/>
        </w:rPr>
        <w:fldChar w:fldCharType="begin"/>
      </w:r>
      <w:r w:rsidR="004222A3">
        <w:rPr>
          <w:rFonts w:eastAsia="Trebuchet MS"/>
          <w:color w:val="000000"/>
          <w:szCs w:val="22"/>
        </w:rPr>
        <w:instrText xml:space="preserve"> ADDIN EN.CITE &lt;EndNote&gt;&lt;Cite&gt;&lt;Author&gt;Rustici&lt;/Author&gt;&lt;Year&gt;2013&lt;/Year&gt;&lt;RecNum&gt;35&lt;/RecNum&gt;&lt;DisplayText&gt;[37]&lt;/DisplayText&gt;&lt;record&gt;&lt;rec-number&gt;35&lt;/rec-number&gt;&lt;foreign-keys&gt;&lt;key app="EN" db-id="2pses29wtx9s06ep5fy5f2sbpr0tpd0f5vpw"&gt;35&lt;/key&gt;&lt;/foreign-keys&gt;&lt;ref-type name="Journal Article"&gt;17&lt;/ref-type&gt;&lt;contributors&gt;&lt;authors&gt;&lt;author&gt;Rustici, Gabriella&lt;/author&gt;&lt;author&gt;Kolesnikov, Nikolay&lt;/author&gt;&lt;author&gt;Brandizi, Marco&lt;/author&gt;&lt;author&gt;Burdett, Tony&lt;/author&gt;&lt;author&gt;Dylag, Miroslaw&lt;/author&gt;&lt;author&gt;Emam, Ibrahim&lt;/author&gt;&lt;author&gt;Farne, Anna&lt;/author&gt;&lt;author&gt;Hastings, Emma&lt;/author&gt;&lt;author&gt;Ison, Jon&lt;/author&gt;&lt;author&gt;Keays, Maria&lt;/author&gt;&lt;/authors&gt;&lt;/contributors&gt;&lt;titles&gt;&lt;title&gt;ArrayExpress update—trends in database growth and links to data analysis tools&lt;/title&gt;&lt;secondary-title&gt;Nucleic acids research&lt;/secondary-title&gt;&lt;/titles&gt;&lt;periodical&gt;&lt;full-title&gt;Nucleic acids research&lt;/full-title&gt;&lt;/periodical&gt;&lt;pages&gt;D987-D990&lt;/pages&gt;&lt;volume&gt;41&lt;/volume&gt;&lt;number&gt;D1&lt;/number&gt;&lt;dates&gt;&lt;year&gt;2013&lt;/year&gt;&lt;/dates&gt;&lt;isbn&gt;0305-1048&lt;/isbn&gt;&lt;urls&gt;&lt;/urls&gt;&lt;/record&gt;&lt;/Cite&gt;&lt;/EndNote&gt;</w:instrText>
      </w:r>
      <w:r w:rsidR="000F5EC7">
        <w:rPr>
          <w:rFonts w:eastAsia="Trebuchet MS"/>
          <w:color w:val="000000"/>
          <w:szCs w:val="22"/>
        </w:rPr>
        <w:fldChar w:fldCharType="separate"/>
      </w:r>
      <w:r w:rsidR="004222A3">
        <w:rPr>
          <w:rFonts w:eastAsia="Trebuchet MS"/>
          <w:noProof/>
          <w:color w:val="000000"/>
          <w:szCs w:val="22"/>
        </w:rPr>
        <w:t>[</w:t>
      </w:r>
      <w:hyperlink w:anchor="_ENREF_37" w:tooltip="Rustici, 2013 #35" w:history="1">
        <w:r w:rsidR="004222A3">
          <w:rPr>
            <w:rFonts w:eastAsia="Trebuchet MS"/>
            <w:noProof/>
            <w:color w:val="000000"/>
            <w:szCs w:val="22"/>
          </w:rPr>
          <w:t>37</w:t>
        </w:r>
      </w:hyperlink>
      <w:r w:rsidR="004222A3">
        <w:rPr>
          <w:rFonts w:eastAsia="Trebuchet MS"/>
          <w:noProof/>
          <w:color w:val="000000"/>
          <w:szCs w:val="22"/>
        </w:rPr>
        <w:t>]</w:t>
      </w:r>
      <w:r w:rsidR="000F5EC7">
        <w:rPr>
          <w:rFonts w:eastAsia="Trebuchet MS"/>
          <w:color w:val="000000"/>
          <w:szCs w:val="22"/>
        </w:rPr>
        <w:fldChar w:fldCharType="end"/>
      </w:r>
      <w:r w:rsidR="000F5EC7" w:rsidRPr="00633347">
        <w:rPr>
          <w:rFonts w:eastAsia="Trebuchet MS"/>
          <w:color w:val="000000"/>
          <w:szCs w:val="22"/>
        </w:rPr>
        <w:t xml:space="preserve"> and </w:t>
      </w:r>
      <w:ins w:id="275" w:author="Randi Vita" w:date="2016-03-25T11:36:00Z">
        <w:r w:rsidR="00456D78" w:rsidRPr="00456D78">
          <w:rPr>
            <w:rFonts w:eastAsia="Trebuchet MS"/>
            <w:color w:val="000000"/>
            <w:szCs w:val="22"/>
          </w:rPr>
          <w:t xml:space="preserve">Sequence Read Archive </w:t>
        </w:r>
        <w:r w:rsidR="00456D78">
          <w:rPr>
            <w:rFonts w:eastAsia="Trebuchet MS"/>
            <w:color w:val="000000"/>
            <w:szCs w:val="22"/>
          </w:rPr>
          <w:t xml:space="preserve"> (</w:t>
        </w:r>
      </w:ins>
      <w:r w:rsidR="000F5EC7" w:rsidRPr="00633347">
        <w:rPr>
          <w:rFonts w:eastAsia="Trebuchet MS"/>
          <w:color w:val="000000"/>
          <w:szCs w:val="22"/>
        </w:rPr>
        <w:t>SRA</w:t>
      </w:r>
      <w:ins w:id="276" w:author="Randi Vita" w:date="2016-03-25T11:36:00Z">
        <w:r w:rsidR="00456D78">
          <w:rPr>
            <w:rFonts w:eastAsia="Trebuchet MS"/>
            <w:color w:val="000000"/>
            <w:szCs w:val="22"/>
          </w:rPr>
          <w:t>)</w:t>
        </w:r>
      </w:ins>
      <w:ins w:id="277" w:author="Randi Vita" w:date="2016-03-25T11:35:00Z">
        <w:r w:rsidR="00456D78">
          <w:rPr>
            <w:rFonts w:eastAsia="Trebuchet MS"/>
            <w:color w:val="000000"/>
            <w:szCs w:val="22"/>
          </w:rPr>
          <w:t xml:space="preserve"> </w:t>
        </w:r>
      </w:ins>
      <w:del w:id="278" w:author="Randi Vita" w:date="2016-03-25T11:35:00Z">
        <w:r w:rsidR="000F5EC7" w:rsidRPr="00633347" w:rsidDel="00456D78">
          <w:rPr>
            <w:rFonts w:eastAsia="Trebuchet MS"/>
            <w:color w:val="000000"/>
            <w:szCs w:val="22"/>
          </w:rPr>
          <w:delText>-</w:delText>
        </w:r>
      </w:del>
      <w:ins w:id="279" w:author="Randi Vita" w:date="2016-03-25T11:37:00Z">
        <w:r w:rsidR="00456D78" w:rsidRPr="00456D78">
          <w:t xml:space="preserve"> </w:t>
        </w:r>
        <w:proofErr w:type="spellStart"/>
        <w:r w:rsidR="00456D78" w:rsidRPr="00456D78">
          <w:rPr>
            <w:rFonts w:eastAsia="Trebuchet MS"/>
            <w:color w:val="000000"/>
            <w:szCs w:val="22"/>
          </w:rPr>
          <w:t>EXtensible</w:t>
        </w:r>
        <w:proofErr w:type="spellEnd"/>
        <w:r w:rsidR="00456D78" w:rsidRPr="00456D78">
          <w:rPr>
            <w:rFonts w:eastAsia="Trebuchet MS"/>
            <w:color w:val="000000"/>
            <w:szCs w:val="22"/>
          </w:rPr>
          <w:t xml:space="preserve"> Markup Language </w:t>
        </w:r>
        <w:r w:rsidR="00456D78">
          <w:rPr>
            <w:rFonts w:eastAsia="Trebuchet MS"/>
            <w:color w:val="000000"/>
            <w:szCs w:val="22"/>
          </w:rPr>
          <w:t>(</w:t>
        </w:r>
      </w:ins>
      <w:r w:rsidR="000F5EC7" w:rsidRPr="00633347">
        <w:rPr>
          <w:rFonts w:eastAsia="Trebuchet MS"/>
          <w:color w:val="000000"/>
          <w:szCs w:val="22"/>
        </w:rPr>
        <w:t>XML</w:t>
      </w:r>
      <w:ins w:id="280" w:author="Randi Vita" w:date="2016-03-25T11:37:00Z">
        <w:r w:rsidR="00456D78">
          <w:rPr>
            <w:rFonts w:eastAsia="Trebuchet MS"/>
            <w:color w:val="000000"/>
            <w:szCs w:val="22"/>
          </w:rPr>
          <w:t>)</w:t>
        </w:r>
      </w:ins>
      <w:r w:rsidR="000F5EC7" w:rsidRPr="00633347">
        <w:rPr>
          <w:rFonts w:eastAsia="Trebuchet MS"/>
          <w:color w:val="000000"/>
          <w:szCs w:val="22"/>
        </w:rPr>
        <w:t xml:space="preserve"> for ENA </w:t>
      </w:r>
      <w:r w:rsidR="000F5EC7">
        <w:rPr>
          <w:rFonts w:eastAsia="Trebuchet MS"/>
          <w:color w:val="000000"/>
          <w:szCs w:val="22"/>
        </w:rPr>
        <w:fldChar w:fldCharType="begin"/>
      </w:r>
      <w:r w:rsidR="004222A3">
        <w:rPr>
          <w:rFonts w:eastAsia="Trebuchet MS"/>
          <w:color w:val="000000"/>
          <w:szCs w:val="22"/>
        </w:rPr>
        <w:instrText xml:space="preserve"> ADDIN EN.CITE &lt;EndNote&gt;&lt;Cite&gt;&lt;Author&gt;Leinonen&lt;/Author&gt;&lt;Year&gt;2010&lt;/Year&gt;&lt;RecNum&gt;34&lt;/RecNum&gt;&lt;DisplayText&gt;[36]&lt;/DisplayText&gt;&lt;record&gt;&lt;rec-number&gt;34&lt;/rec-number&gt;&lt;foreign-keys&gt;&lt;key app="EN" db-id="2pses29wtx9s06ep5fy5f2sbpr0tpd0f5vpw"&gt;34&lt;/key&gt;&lt;/foreign-keys&gt;&lt;ref-type name="Journal Article"&gt;17&lt;/ref-type&gt;&lt;contributors&gt;&lt;authors&gt;&lt;author&gt;Leinonen, Rasko&lt;/author&gt;&lt;author&gt;Akhtar, Ruth&lt;/author&gt;&lt;author&gt;Birney, Ewan&lt;/author&gt;&lt;author&gt;Bower, Lawrence&lt;/author&gt;&lt;author&gt;Cerdeno-Tárraga, Ana&lt;/author&gt;&lt;author&gt;Cheng, Ying&lt;/author&gt;&lt;author&gt;Cleland, Iain&lt;/author&gt;&lt;author&gt;Faruque, Nadeem&lt;/author&gt;&lt;author&gt;Goodgame, Neil&lt;/author&gt;&lt;author&gt;Gibson, Richard&lt;/author&gt;&lt;/authors&gt;&lt;/contributors&gt;&lt;titles&gt;&lt;title&gt;The European nucleotide archive&lt;/title&gt;&lt;secondary-title&gt;Nucleic acids research&lt;/secondary-title&gt;&lt;/titles&gt;&lt;periodical&gt;&lt;full-title&gt;Nucleic acids research&lt;/full-title&gt;&lt;/periodical&gt;&lt;pages&gt;gkq967&lt;/pages&gt;&lt;dates&gt;&lt;year&gt;2010&lt;/year&gt;&lt;/dates&gt;&lt;isbn&gt;0305-1048&lt;/isbn&gt;&lt;urls&gt;&lt;/urls&gt;&lt;/record&gt;&lt;/Cite&gt;&lt;/EndNote&gt;</w:instrText>
      </w:r>
      <w:r w:rsidR="000F5EC7">
        <w:rPr>
          <w:rFonts w:eastAsia="Trebuchet MS"/>
          <w:color w:val="000000"/>
          <w:szCs w:val="22"/>
        </w:rPr>
        <w:fldChar w:fldCharType="separate"/>
      </w:r>
      <w:r w:rsidR="004222A3">
        <w:rPr>
          <w:rFonts w:eastAsia="Trebuchet MS"/>
          <w:noProof/>
          <w:color w:val="000000"/>
          <w:szCs w:val="22"/>
        </w:rPr>
        <w:t>[</w:t>
      </w:r>
      <w:hyperlink w:anchor="_ENREF_36" w:tooltip="Leinonen, 2010 #34" w:history="1">
        <w:r w:rsidR="004222A3">
          <w:rPr>
            <w:rFonts w:eastAsia="Trebuchet MS"/>
            <w:noProof/>
            <w:color w:val="000000"/>
            <w:szCs w:val="22"/>
          </w:rPr>
          <w:t>36</w:t>
        </w:r>
      </w:hyperlink>
      <w:r w:rsidR="004222A3">
        <w:rPr>
          <w:rFonts w:eastAsia="Trebuchet MS"/>
          <w:noProof/>
          <w:color w:val="000000"/>
          <w:szCs w:val="22"/>
        </w:rPr>
        <w:t>]</w:t>
      </w:r>
      <w:r w:rsidR="000F5EC7">
        <w:rPr>
          <w:rFonts w:eastAsia="Trebuchet MS"/>
          <w:color w:val="000000"/>
          <w:szCs w:val="22"/>
        </w:rPr>
        <w:fldChar w:fldCharType="end"/>
      </w:r>
      <w:r w:rsidR="000F5EC7" w:rsidRPr="00633347">
        <w:rPr>
          <w:rFonts w:eastAsia="Trebuchet MS"/>
          <w:color w:val="000000"/>
          <w:szCs w:val="22"/>
        </w:rPr>
        <w:t>, respectively)</w:t>
      </w:r>
      <w:ins w:id="281" w:author="Bjoern Peters" w:date="2016-03-20T12:06:00Z">
        <w:r>
          <w:rPr>
            <w:rFonts w:eastAsia="Trebuchet MS"/>
            <w:color w:val="000000"/>
            <w:szCs w:val="22"/>
          </w:rPr>
          <w:t>.</w:t>
        </w:r>
      </w:ins>
      <w:ins w:id="282" w:author="Bjoern Peters" w:date="2016-03-20T12:07:00Z">
        <w:del w:id="283" w:author="Randi Vita" w:date="2016-03-26T09:36:00Z">
          <w:r w:rsidRPr="00E15C5C" w:rsidDel="00CC7AA4">
            <w:delText xml:space="preserve"> </w:delText>
          </w:r>
          <w:r w:rsidRPr="00E15C5C" w:rsidDel="00CC7AA4">
            <w:rPr>
              <w:rFonts w:eastAsia="Trebuchet MS"/>
              <w:color w:val="000000"/>
              <w:szCs w:val="22"/>
            </w:rPr>
            <w:delText>).</w:delText>
          </w:r>
        </w:del>
        <w:r w:rsidRPr="00E15C5C">
          <w:rPr>
            <w:rFonts w:eastAsia="Trebuchet MS"/>
            <w:color w:val="000000"/>
            <w:szCs w:val="22"/>
          </w:rPr>
          <w:t xml:space="preserve"> It can be applied to import data into analysis environments or publish</w:t>
        </w:r>
        <w:r>
          <w:rPr>
            <w:rFonts w:eastAsia="Trebuchet MS"/>
            <w:color w:val="000000"/>
            <w:szCs w:val="22"/>
          </w:rPr>
          <w:t xml:space="preserve"> </w:t>
        </w:r>
        <w:r w:rsidRPr="00E15C5C">
          <w:rPr>
            <w:rFonts w:eastAsia="Trebuchet MS"/>
            <w:color w:val="000000"/>
            <w:szCs w:val="22"/>
          </w:rPr>
          <w:t>experimental metadata alongside a narrative article</w:t>
        </w:r>
      </w:ins>
      <w:ins w:id="284" w:author="Bjoern Peters" w:date="2016-03-20T12:08:00Z">
        <w:r w:rsidRPr="00633347" w:rsidDel="00E15C5C">
          <w:rPr>
            <w:rFonts w:eastAsia="Trebuchet MS"/>
            <w:color w:val="000000"/>
            <w:szCs w:val="22"/>
          </w:rPr>
          <w:t xml:space="preserve"> </w:t>
        </w:r>
      </w:ins>
      <w:del w:id="285" w:author="Bjoern Peters" w:date="2016-03-20T12:08:00Z">
        <w:r w:rsidR="000F5EC7" w:rsidRPr="00633347" w:rsidDel="00E15C5C">
          <w:rPr>
            <w:rFonts w:eastAsia="Trebuchet MS"/>
            <w:color w:val="000000"/>
            <w:szCs w:val="22"/>
          </w:rPr>
          <w:delText>, import into analysis environments or publish the data along the narrative article and produce nanopublications</w:delText>
        </w:r>
      </w:del>
      <w:del w:id="286" w:author="Randi Vita" w:date="2016-03-26T09:36:00Z">
        <w:r w:rsidR="006C3B42" w:rsidDel="00CC7AA4">
          <w:rPr>
            <w:rFonts w:eastAsia="Trebuchet MS"/>
            <w:color w:val="000000"/>
            <w:szCs w:val="22"/>
          </w:rPr>
          <w:fldChar w:fldCharType="begin"/>
        </w:r>
        <w:r w:rsidR="004222A3" w:rsidDel="00CC7AA4">
          <w:rPr>
            <w:rFonts w:eastAsia="Trebuchet MS"/>
            <w:color w:val="000000"/>
            <w:szCs w:val="22"/>
          </w:rPr>
          <w:delInstrText xml:space="preserve"> ADDIN EN.CITE &lt;EndNote&gt;&lt;Cite&gt;&lt;Author&gt;Mons&lt;/Author&gt;&lt;Year&gt;2011&lt;/Year&gt;&lt;RecNum&gt;72&lt;/RecNum&gt;&lt;DisplayText&gt;[38]&lt;/DisplayText&gt;&lt;record&gt;&lt;rec-number&gt;72&lt;/rec-number&gt;&lt;foreign-keys&gt;&lt;key app="EN" db-id="9zwfz5ardwxrpaees5y5sfevtdew2txepfzd"&gt;72&lt;/key&gt;&lt;/foreign-keys&gt;&lt;ref-type name="Journal Article"&gt;17&lt;/ref-type&gt;&lt;contributors&gt;&lt;authors&gt;&lt;author&gt;Mons, B.&lt;/author&gt;&lt;author&gt;van Haagen, H.&lt;/author&gt;&lt;author&gt;Chichester, C.&lt;/author&gt;&lt;author&gt;Hoen, P. B.&lt;/author&gt;&lt;author&gt;den Dunnen, J. T.&lt;/author&gt;&lt;author&gt;van Ommen, G.&lt;/author&gt;&lt;author&gt;van Mulligen, E.&lt;/author&gt;&lt;author&gt;Singh, B.&lt;/author&gt;&lt;author&gt;Hooft, R.&lt;/author&gt;&lt;author&gt;Roos, M.&lt;/author&gt;&lt;author&gt;Hammond, J.&lt;/author&gt;&lt;author&gt;Kiesel, B.&lt;/author&gt;&lt;author&gt;Giardine, B.&lt;/author&gt;&lt;author&gt;Velterop, J.&lt;/author&gt;&lt;author&gt;Groth, P.&lt;/author&gt;&lt;author&gt;Schultes, E.&lt;/author&gt;&lt;/authors&gt;&lt;/contributors&gt;&lt;auth-address&gt;Department of Human Genetics, Leiden University Medical Center, Leiden, The Netherlands.&lt;/auth-address&gt;&lt;titles&gt;&lt;title&gt;The value of data&lt;/title&gt;&lt;secondary-title&gt;Nat Genet&lt;/secondary-title&gt;&lt;alt-title&gt;Nature genetics&lt;/alt-title&gt;&lt;/titles&gt;&lt;periodical&gt;&lt;full-title&gt;Nat Genet&lt;/full-title&gt;&lt;/periodical&gt;&lt;pages&gt;281-3&lt;/pages&gt;&lt;volume&gt;43&lt;/volume&gt;&lt;number&gt;4&lt;/number&gt;&lt;keywords&gt;&lt;keyword&gt;Communication&lt;/keyword&gt;&lt;keyword&gt;*Databases, Genetic&lt;/keyword&gt;&lt;keyword&gt;Genetic Variation&lt;/keyword&gt;&lt;keyword&gt;Humans&lt;/keyword&gt;&lt;keyword&gt;Knowledge Bases&lt;/keyword&gt;&lt;keyword&gt;Publishing&lt;/keyword&gt;&lt;/keywords&gt;&lt;dates&gt;&lt;year&gt;2011&lt;/year&gt;&lt;pub-dates&gt;&lt;date&gt;Apr&lt;/date&gt;&lt;/pub-dates&gt;&lt;/dates&gt;&lt;isbn&gt;1546-1718 (Electronic)&amp;#xD;1061-4036 (Linking)&lt;/isbn&gt;&lt;accession-num&gt;21445068&lt;/accession-num&gt;&lt;urls&gt;&lt;related-urls&gt;&lt;url&gt;http://www.ncbi.nlm.nih.gov/pubmed/21445068&lt;/url&gt;&lt;/related-urls&gt;&lt;/urls&gt;&lt;electronic-resource-num&gt;10.1038/ng0411-281&lt;/electronic-resource-num&gt;&lt;/record&gt;&lt;/Cite&gt;&lt;/EndNote&gt;</w:delInstrText>
        </w:r>
        <w:r w:rsidR="006C3B42" w:rsidDel="00CC7AA4">
          <w:rPr>
            <w:rFonts w:eastAsia="Trebuchet MS"/>
            <w:color w:val="000000"/>
            <w:szCs w:val="22"/>
          </w:rPr>
          <w:fldChar w:fldCharType="separate"/>
        </w:r>
        <w:r w:rsidR="004222A3" w:rsidDel="00CC7AA4">
          <w:rPr>
            <w:rFonts w:eastAsia="Trebuchet MS"/>
            <w:noProof/>
            <w:color w:val="000000"/>
            <w:szCs w:val="22"/>
          </w:rPr>
          <w:delText>[</w:delText>
        </w:r>
        <w:r w:rsidR="004222A3" w:rsidDel="00CC7AA4">
          <w:rPr>
            <w:rFonts w:eastAsia="Trebuchet MS"/>
            <w:noProof/>
            <w:color w:val="000000"/>
            <w:szCs w:val="22"/>
          </w:rPr>
          <w:fldChar w:fldCharType="begin"/>
        </w:r>
        <w:r w:rsidR="004222A3" w:rsidDel="00CC7AA4">
          <w:rPr>
            <w:rFonts w:eastAsia="Trebuchet MS"/>
            <w:noProof/>
            <w:color w:val="000000"/>
            <w:szCs w:val="22"/>
          </w:rPr>
          <w:delInstrText xml:space="preserve"> HYPERLINK \l "_ENREF_38" \o "Mons, 2011 #72" </w:delInstrText>
        </w:r>
        <w:r w:rsidR="004222A3" w:rsidDel="00CC7AA4">
          <w:rPr>
            <w:rFonts w:eastAsia="Trebuchet MS"/>
            <w:noProof/>
            <w:color w:val="000000"/>
            <w:szCs w:val="22"/>
          </w:rPr>
        </w:r>
        <w:r w:rsidR="004222A3" w:rsidDel="00CC7AA4">
          <w:rPr>
            <w:rFonts w:eastAsia="Trebuchet MS"/>
            <w:noProof/>
            <w:color w:val="000000"/>
            <w:szCs w:val="22"/>
          </w:rPr>
          <w:fldChar w:fldCharType="separate"/>
        </w:r>
        <w:r w:rsidR="004222A3" w:rsidDel="00CC7AA4">
          <w:rPr>
            <w:rFonts w:eastAsia="Trebuchet MS"/>
            <w:noProof/>
            <w:color w:val="000000"/>
            <w:szCs w:val="22"/>
          </w:rPr>
          <w:delText>38</w:delText>
        </w:r>
        <w:r w:rsidR="004222A3" w:rsidDel="00CC7AA4">
          <w:rPr>
            <w:rFonts w:eastAsia="Trebuchet MS"/>
            <w:noProof/>
            <w:color w:val="000000"/>
            <w:szCs w:val="22"/>
          </w:rPr>
          <w:fldChar w:fldCharType="end"/>
        </w:r>
        <w:r w:rsidR="004222A3" w:rsidDel="00CC7AA4">
          <w:rPr>
            <w:rFonts w:eastAsia="Trebuchet MS"/>
            <w:noProof/>
            <w:color w:val="000000"/>
            <w:szCs w:val="22"/>
          </w:rPr>
          <w:delText>]</w:delText>
        </w:r>
        <w:r w:rsidR="006C3B42" w:rsidDel="00CC7AA4">
          <w:rPr>
            <w:rFonts w:eastAsia="Trebuchet MS"/>
            <w:color w:val="000000"/>
            <w:szCs w:val="22"/>
          </w:rPr>
          <w:fldChar w:fldCharType="end"/>
        </w:r>
        <w:r w:rsidR="000F5EC7" w:rsidRPr="00633347" w:rsidDel="00CC7AA4">
          <w:rPr>
            <w:rFonts w:eastAsia="Trebuchet MS"/>
            <w:color w:val="000000"/>
            <w:szCs w:val="22"/>
          </w:rPr>
          <w:delText xml:space="preserve">, </w:delText>
        </w:r>
      </w:del>
      <w:del w:id="287" w:author="Bjoern Peters" w:date="2016-03-20T12:08:00Z">
        <w:r w:rsidR="000F5EC7" w:rsidRPr="00633347" w:rsidDel="00E15C5C">
          <w:rPr>
            <w:rFonts w:eastAsia="Trebuchet MS"/>
            <w:color w:val="000000"/>
            <w:szCs w:val="22"/>
          </w:rPr>
          <w:delText xml:space="preserve">asserting the main conclusions, from the experimental information </w:delText>
        </w:r>
      </w:del>
      <w:r w:rsidR="000F5EC7">
        <w:rPr>
          <w:rFonts w:eastAsia="Trebuchet MS"/>
          <w:color w:val="000000"/>
          <w:szCs w:val="22"/>
        </w:rPr>
        <w:fldChar w:fldCharType="begin">
          <w:fldData xml:space="preserve">PEVuZE5vdGU+PENpdGU+PEF1dGhvcj5Sb2NjYS1TZXJyYTwvQXV0aG9yPjxZZWFyPjIwMTA8L1ll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</w:fldData>
        </w:fldChar>
      </w:r>
      <w:r w:rsidR="004222A3">
        <w:rPr>
          <w:rFonts w:eastAsia="Trebuchet MS"/>
          <w:color w:val="000000"/>
          <w:szCs w:val="22"/>
        </w:rPr>
        <w:instrText xml:space="preserve"> ADDIN EN.CITE </w:instrText>
      </w:r>
      <w:r w:rsidR="004222A3">
        <w:rPr>
          <w:rFonts w:eastAsia="Trebuchet MS"/>
          <w:color w:val="000000"/>
          <w:szCs w:val="22"/>
        </w:rPr>
        <w:fldChar w:fldCharType="begin">
          <w:fldData xml:space="preserve">PEVuZE5vdGU+PENpdGU+PEF1dGhvcj5Sb2NjYS1TZXJyYTwvQXV0aG9yPjxZZWFyPjIwMTA8L1ll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</w:fldData>
        </w:fldChar>
      </w:r>
      <w:r w:rsidR="004222A3">
        <w:rPr>
          <w:rFonts w:eastAsia="Trebuchet MS"/>
          <w:color w:val="000000"/>
          <w:szCs w:val="22"/>
        </w:rPr>
        <w:instrText xml:space="preserve"> ADDIN EN.CITE.DATA </w:instrText>
      </w:r>
      <w:r w:rsidR="004222A3">
        <w:rPr>
          <w:rFonts w:eastAsia="Trebuchet MS"/>
          <w:color w:val="000000"/>
          <w:szCs w:val="22"/>
        </w:rPr>
      </w:r>
      <w:r w:rsidR="004222A3">
        <w:rPr>
          <w:rFonts w:eastAsia="Trebuchet MS"/>
          <w:color w:val="000000"/>
          <w:szCs w:val="22"/>
        </w:rPr>
        <w:fldChar w:fldCharType="end"/>
      </w:r>
      <w:r w:rsidR="000F5EC7">
        <w:rPr>
          <w:rFonts w:eastAsia="Trebuchet MS"/>
          <w:color w:val="000000"/>
          <w:szCs w:val="22"/>
        </w:rPr>
        <w:fldChar w:fldCharType="separate"/>
      </w:r>
      <w:r w:rsidR="004222A3">
        <w:rPr>
          <w:rFonts w:eastAsia="Trebuchet MS"/>
          <w:noProof/>
          <w:color w:val="000000"/>
          <w:szCs w:val="22"/>
        </w:rPr>
        <w:t>[</w:t>
      </w:r>
      <w:r w:rsidR="004222A3">
        <w:rPr>
          <w:rFonts w:eastAsia="Trebuchet MS"/>
          <w:noProof/>
          <w:color w:val="000000"/>
          <w:szCs w:val="22"/>
        </w:rPr>
        <w:fldChar w:fldCharType="begin"/>
      </w:r>
      <w:r w:rsidR="004222A3">
        <w:rPr>
          <w:rFonts w:eastAsia="Trebuchet MS"/>
          <w:noProof/>
          <w:color w:val="000000"/>
          <w:szCs w:val="22"/>
        </w:rPr>
        <w:instrText xml:space="preserve"> HYPERLINK \l "_ENREF_39" \o "Rocca-Serra, 2010 #36" </w:instrText>
      </w:r>
      <w:r w:rsidR="004222A3">
        <w:rPr>
          <w:rFonts w:eastAsia="Trebuchet MS"/>
          <w:noProof/>
          <w:color w:val="000000"/>
          <w:szCs w:val="22"/>
        </w:rPr>
      </w:r>
      <w:r w:rsidR="004222A3">
        <w:rPr>
          <w:rFonts w:eastAsia="Trebuchet MS"/>
          <w:noProof/>
          <w:color w:val="000000"/>
          <w:szCs w:val="22"/>
        </w:rPr>
        <w:fldChar w:fldCharType="separate"/>
      </w:r>
      <w:r w:rsidR="004222A3">
        <w:rPr>
          <w:rFonts w:eastAsia="Trebuchet MS"/>
          <w:noProof/>
          <w:color w:val="000000"/>
          <w:szCs w:val="22"/>
        </w:rPr>
        <w:t>3</w:t>
      </w:r>
      <w:ins w:id="288" w:author="Randi Vita" w:date="2016-03-26T09:36:00Z">
        <w:r w:rsidR="00CC7AA4">
          <w:rPr>
            <w:rFonts w:eastAsia="Trebuchet MS"/>
            <w:noProof/>
            <w:color w:val="000000"/>
            <w:szCs w:val="22"/>
          </w:rPr>
          <w:t>8</w:t>
        </w:r>
      </w:ins>
      <w:del w:id="289" w:author="Randi Vita" w:date="2016-03-26T09:36:00Z">
        <w:r w:rsidR="004222A3" w:rsidDel="00CC7AA4">
          <w:rPr>
            <w:rFonts w:eastAsia="Trebuchet MS"/>
            <w:noProof/>
            <w:color w:val="000000"/>
            <w:szCs w:val="22"/>
          </w:rPr>
          <w:delText>9</w:delText>
        </w:r>
      </w:del>
      <w:r w:rsidR="004222A3">
        <w:rPr>
          <w:rFonts w:eastAsia="Trebuchet MS"/>
          <w:noProof/>
          <w:color w:val="000000"/>
          <w:szCs w:val="22"/>
        </w:rPr>
        <w:t>-42</w:t>
      </w:r>
      <w:r w:rsidR="004222A3">
        <w:rPr>
          <w:rFonts w:eastAsia="Trebuchet MS"/>
          <w:noProof/>
          <w:color w:val="000000"/>
          <w:szCs w:val="22"/>
        </w:rPr>
        <w:fldChar w:fldCharType="end"/>
      </w:r>
      <w:r w:rsidR="004222A3">
        <w:rPr>
          <w:rFonts w:eastAsia="Trebuchet MS"/>
          <w:noProof/>
          <w:color w:val="000000"/>
          <w:szCs w:val="22"/>
        </w:rPr>
        <w:t>]</w:t>
      </w:r>
      <w:r w:rsidR="000F5EC7">
        <w:rPr>
          <w:rFonts w:eastAsia="Trebuchet MS"/>
          <w:color w:val="000000"/>
          <w:szCs w:val="22"/>
        </w:rPr>
        <w:fldChar w:fldCharType="end"/>
      </w:r>
      <w:r w:rsidR="004222A3" w:rsidRPr="00633347" w:rsidDel="00E15C5C">
        <w:rPr>
          <w:rFonts w:eastAsia="Trebuchet MS"/>
          <w:color w:val="000000"/>
          <w:szCs w:val="22"/>
        </w:rPr>
        <w:t xml:space="preserve"> </w:t>
      </w:r>
      <w:del w:id="290" w:author="Bjoern Peters" w:date="2016-03-20T12:08:00Z">
        <w:r w:rsidR="000F5EC7" w:rsidRPr="00633347" w:rsidDel="00E15C5C">
          <w:rPr>
            <w:rFonts w:eastAsia="Trebuchet MS"/>
            <w:color w:val="000000"/>
            <w:szCs w:val="22"/>
          </w:rPr>
          <w:delText xml:space="preserve"> </w:delText>
        </w:r>
      </w:del>
      <w:r w:rsidR="000F5EC7" w:rsidRPr="00633347">
        <w:rPr>
          <w:rFonts w:eastAsia="Trebuchet MS"/>
          <w:color w:val="000000"/>
          <w:szCs w:val="22"/>
        </w:rPr>
        <w:t xml:space="preserve">. </w:t>
      </w:r>
    </w:p>
    <w:p w:rsidR="000F5EC7" w:rsidRPr="00633347" w:rsidRDefault="00626456" w:rsidP="00626456">
      <w:pPr>
        <w:rPr>
          <w:rFonts w:eastAsia="Trebuchet MS"/>
          <w:color w:val="000000"/>
          <w:szCs w:val="22"/>
        </w:rPr>
      </w:pPr>
      <w:ins w:id="291" w:author="Bjoern Peters" w:date="2016-03-20T12:16:00Z">
        <w:r w:rsidRPr="00626456">
          <w:rPr>
            <w:rFonts w:eastAsia="Trebuchet MS"/>
            <w:color w:val="000000"/>
            <w:szCs w:val="22"/>
          </w:rPr>
          <w:t>ISA-Tab syntax encourages the use of controlled terminology whenever</w:t>
        </w:r>
        <w:r>
          <w:rPr>
            <w:rFonts w:eastAsia="Trebuchet MS"/>
            <w:color w:val="000000"/>
            <w:szCs w:val="22"/>
          </w:rPr>
          <w:t xml:space="preserve"> </w:t>
        </w:r>
        <w:r w:rsidRPr="00626456">
          <w:rPr>
            <w:rFonts w:eastAsia="Trebuchet MS"/>
            <w:color w:val="000000"/>
            <w:szCs w:val="22"/>
          </w:rPr>
          <w:t>possible. OBI is the recommended source of vocabulary to define ISA</w:t>
        </w:r>
        <w:r>
          <w:rPr>
            <w:rFonts w:eastAsia="Trebuchet MS"/>
            <w:color w:val="000000"/>
            <w:szCs w:val="22"/>
          </w:rPr>
          <w:t xml:space="preserve"> </w:t>
        </w:r>
        <w:r w:rsidRPr="00626456">
          <w:rPr>
            <w:rFonts w:eastAsia="Trebuchet MS"/>
            <w:color w:val="000000"/>
            <w:szCs w:val="22"/>
          </w:rPr>
          <w:t>Assay types via the 'Technology' and 'Measurement' type pairs, as well</w:t>
        </w:r>
        <w:r>
          <w:rPr>
            <w:rFonts w:eastAsia="Trebuchet MS"/>
            <w:color w:val="000000"/>
            <w:szCs w:val="22"/>
          </w:rPr>
          <w:t xml:space="preserve"> </w:t>
        </w:r>
        <w:r w:rsidRPr="00626456">
          <w:rPr>
            <w:rFonts w:eastAsia="Trebuchet MS"/>
            <w:color w:val="000000"/>
            <w:szCs w:val="22"/>
          </w:rPr>
          <w:t>as to annotate ISA Protocol Type attribute. OBI thus provides key</w:t>
        </w:r>
        <w:r>
          <w:rPr>
            <w:rFonts w:eastAsia="Trebuchet MS"/>
            <w:color w:val="000000"/>
            <w:szCs w:val="22"/>
          </w:rPr>
          <w:t xml:space="preserve"> </w:t>
        </w:r>
        <w:r w:rsidRPr="00626456">
          <w:rPr>
            <w:rFonts w:eastAsia="Trebuchet MS"/>
            <w:color w:val="000000"/>
            <w:szCs w:val="22"/>
          </w:rPr>
          <w:t xml:space="preserve">classes whose instances are collected using ISA </w:t>
        </w:r>
        <w:proofErr w:type="spellStart"/>
        <w:r w:rsidRPr="00626456">
          <w:rPr>
            <w:rFonts w:eastAsia="Trebuchet MS"/>
            <w:color w:val="000000"/>
            <w:szCs w:val="22"/>
          </w:rPr>
          <w:t>format</w:t>
        </w:r>
        <w:r>
          <w:rPr>
            <w:rFonts w:eastAsia="Trebuchet MS"/>
            <w:color w:val="000000"/>
            <w:szCs w:val="22"/>
          </w:rPr>
          <w:t>.</w:t>
        </w:r>
      </w:ins>
      <w:del w:id="292" w:author="Bjoern Peters" w:date="2016-03-20T12:16:00Z">
        <w:r w:rsidR="000F5EC7" w:rsidRPr="00633347" w:rsidDel="00626456">
          <w:rPr>
            <w:rFonts w:eastAsia="Trebuchet MS"/>
            <w:color w:val="000000"/>
            <w:szCs w:val="22"/>
          </w:rPr>
          <w:delText xml:space="preserve">While the ISA-Tab format supports annotation as free text, the implementation guidelines recommend relying on controlled vocabularies whenever possible. The format is domain agnostic, but needs controlled terminology for ISA ‘measurement’ and ‘technology types’ when defining assay tables. Term submission from ISA to OBI addressed those needs. Similarly, ISA ‘protocol type’ annotation is supported by specific OBI terms. </w:delText>
        </w:r>
      </w:del>
      <w:r w:rsidR="000F5EC7" w:rsidRPr="00633347">
        <w:rPr>
          <w:rFonts w:eastAsia="Trebuchet MS"/>
          <w:color w:val="000000"/>
          <w:szCs w:val="22"/>
        </w:rPr>
        <w:t>The</w:t>
      </w:r>
      <w:proofErr w:type="spellEnd"/>
      <w:r w:rsidR="000F5EC7" w:rsidRPr="00633347">
        <w:rPr>
          <w:rFonts w:eastAsia="Trebuchet MS"/>
          <w:color w:val="000000"/>
          <w:szCs w:val="22"/>
        </w:rPr>
        <w:t xml:space="preserve"> default ISA configurations (templates for creating ISA-Tab files) provided with the tools rely on OBI terms (</w:t>
      </w:r>
      <w:r w:rsidR="00006E20">
        <w:rPr>
          <w:rFonts w:eastAsia="Trebuchet MS"/>
          <w:b/>
          <w:color w:val="000000"/>
          <w:szCs w:val="22"/>
        </w:rPr>
        <w:t>Fig</w:t>
      </w:r>
      <w:r w:rsidR="002C5D9F" w:rsidRPr="00A16710">
        <w:rPr>
          <w:rFonts w:eastAsia="Trebuchet MS"/>
          <w:b/>
          <w:color w:val="000000"/>
          <w:szCs w:val="22"/>
        </w:rPr>
        <w:t xml:space="preserve"> </w:t>
      </w:r>
      <w:r w:rsidR="00033D69" w:rsidRPr="00A16710">
        <w:rPr>
          <w:rFonts w:eastAsia="Trebuchet MS"/>
          <w:b/>
          <w:color w:val="000000"/>
          <w:szCs w:val="22"/>
        </w:rPr>
        <w:t>5</w:t>
      </w:r>
      <w:r w:rsidR="000F5EC7" w:rsidRPr="00633347">
        <w:rPr>
          <w:rFonts w:eastAsia="Trebuchet MS"/>
          <w:color w:val="000000"/>
          <w:szCs w:val="22"/>
        </w:rPr>
        <w:t xml:space="preserve"> panel a and b).</w:t>
      </w:r>
    </w:p>
    <w:p w:rsidR="00686B7C" w:rsidRDefault="000F5EC7" w:rsidP="00686B7C">
      <w:r w:rsidRPr="00633347">
        <w:rPr>
          <w:rFonts w:eastAsia="Trebuchet MS"/>
          <w:color w:val="000000"/>
          <w:szCs w:val="22"/>
        </w:rPr>
        <w:t xml:space="preserve">Finally, the latest ISA infrastructure software component, </w:t>
      </w:r>
      <w:proofErr w:type="spellStart"/>
      <w:r>
        <w:rPr>
          <w:rFonts w:eastAsia="Trebuchet MS"/>
          <w:color w:val="000000"/>
          <w:szCs w:val="22"/>
        </w:rPr>
        <w:t>linkedISA</w:t>
      </w:r>
      <w:proofErr w:type="spellEnd"/>
      <w:r w:rsidRPr="00633347">
        <w:rPr>
          <w:rFonts w:eastAsia="Trebuchet MS"/>
          <w:color w:val="000000"/>
          <w:szCs w:val="22"/>
        </w:rPr>
        <w:t xml:space="preserve"> </w:t>
      </w:r>
      <w:r>
        <w:rPr>
          <w:rFonts w:eastAsia="Trebuchet MS"/>
          <w:color w:val="000000"/>
          <w:szCs w:val="22"/>
        </w:rPr>
        <w:fldChar w:fldCharType="begin"/>
      </w:r>
      <w:r w:rsidR="004222A3">
        <w:rPr>
          <w:rFonts w:eastAsia="Trebuchet MS"/>
          <w:color w:val="000000"/>
          <w:szCs w:val="22"/>
        </w:rPr>
        <w:instrText xml:space="preserve"> ADDIN EN.CITE &lt;EndNote&gt;&lt;Cite&gt;&lt;Author&gt;González-Beltrán&lt;/Author&gt;&lt;Year&gt;In press&lt;/Year&gt;&lt;RecNum&gt;40&lt;/RecNum&gt;&lt;DisplayText&gt;[43]&lt;/DisplayText&gt;&lt;record&gt;&lt;rec-number&gt;40&lt;/rec-number&gt;&lt;foreign-keys&gt;&lt;key app="EN" db-id="2pses29wtx9s06ep5fy5f2sbpr0tpd0f5vpw"&gt;40&lt;/key&gt;&lt;/foreign-keys&gt;&lt;ref-type name="Journal Article"&gt;17&lt;/ref-type&gt;&lt;contributors&gt;&lt;authors&gt;&lt;author&gt;Alejandra González-Beltrán&lt;/author&gt;&lt;author&gt;Eamonn Maguire&lt;/author&gt;&lt;author&gt;Susanna-Assunta Sansone&lt;/author&gt;&lt;author&gt;Philippe Rocca-Serra&lt;/author&gt;&lt;/authors&gt;&lt;/contributors&gt;&lt;titles&gt;&lt;title&gt;LinkedISA: Semantic representation of ISA-Tab experimental metadata&lt;/title&gt;&lt;secondary-title&gt;BMC Bioinformatics&lt;/secondary-title&gt;&lt;/titles&gt;&lt;periodical&gt;&lt;full-title&gt;BMC Bioinformatics&lt;/full-title&gt;&lt;/periodical&gt;&lt;dates&gt;&lt;year&gt;In press&lt;/year&gt;&lt;/dates&gt;&lt;urls&gt;&lt;/urls&gt;&lt;/record&gt;&lt;/Cite&gt;&lt;/EndNote&gt;</w:instrText>
      </w:r>
      <w:r>
        <w:rPr>
          <w:rFonts w:eastAsia="Trebuchet MS"/>
          <w:color w:val="000000"/>
          <w:szCs w:val="22"/>
        </w:rPr>
        <w:fldChar w:fldCharType="separate"/>
      </w:r>
      <w:r w:rsidR="004222A3">
        <w:rPr>
          <w:rFonts w:eastAsia="Trebuchet MS"/>
          <w:noProof/>
          <w:color w:val="000000"/>
          <w:szCs w:val="22"/>
        </w:rPr>
        <w:t>[</w:t>
      </w:r>
      <w:hyperlink w:anchor="_ENREF_43" w:tooltip="González-Beltrán, In press #40" w:history="1">
        <w:r w:rsidR="004222A3">
          <w:rPr>
            <w:rFonts w:eastAsia="Trebuchet MS"/>
            <w:noProof/>
            <w:color w:val="000000"/>
            <w:szCs w:val="22"/>
          </w:rPr>
          <w:t>43</w:t>
        </w:r>
      </w:hyperlink>
      <w:r w:rsidR="004222A3">
        <w:rPr>
          <w:rFonts w:eastAsia="Trebuchet MS"/>
          <w:noProof/>
          <w:color w:val="000000"/>
          <w:szCs w:val="22"/>
        </w:rPr>
        <w:t>]</w:t>
      </w:r>
      <w:r>
        <w:rPr>
          <w:rFonts w:eastAsia="Trebuchet MS"/>
          <w:color w:val="000000"/>
          <w:szCs w:val="22"/>
        </w:rPr>
        <w:fldChar w:fldCharType="end"/>
      </w:r>
      <w:r>
        <w:rPr>
          <w:rFonts w:eastAsia="Trebuchet MS"/>
          <w:color w:val="000000"/>
          <w:szCs w:val="22"/>
        </w:rPr>
        <w:t xml:space="preserve"> </w:t>
      </w:r>
      <w:r w:rsidRPr="00633347">
        <w:rPr>
          <w:rFonts w:eastAsia="Trebuchet MS"/>
          <w:color w:val="000000"/>
          <w:szCs w:val="22"/>
        </w:rPr>
        <w:t xml:space="preserve">delivers an RDF conversion capability, rendering ISA experimental descriptions as linked data. The conversion engine uses one or more mappings between ISA syntactic elements and ontologies, and it can exploit OWL constructs. The primary mapping was devised to rely on a set of BFO-based ontological artefacts, with OBI as </w:t>
      </w:r>
      <w:r>
        <w:rPr>
          <w:rFonts w:eastAsia="Trebuchet MS"/>
          <w:color w:val="000000"/>
          <w:szCs w:val="22"/>
        </w:rPr>
        <w:t xml:space="preserve">the </w:t>
      </w:r>
      <w:r w:rsidRPr="00633347">
        <w:rPr>
          <w:rFonts w:eastAsia="Trebuchet MS"/>
          <w:color w:val="000000"/>
          <w:szCs w:val="22"/>
        </w:rPr>
        <w:t>main provider, thus defining articulated, coherent and traceable curatorial frame</w:t>
      </w:r>
      <w:r>
        <w:rPr>
          <w:rFonts w:eastAsia="Trebuchet MS"/>
          <w:color w:val="000000"/>
          <w:szCs w:val="22"/>
        </w:rPr>
        <w:t>work</w:t>
      </w:r>
      <w:r w:rsidRPr="00633347">
        <w:rPr>
          <w:rFonts w:eastAsia="Trebuchet MS"/>
          <w:color w:val="000000"/>
          <w:szCs w:val="22"/>
        </w:rPr>
        <w:t>. The OBI</w:t>
      </w:r>
      <w:r>
        <w:rPr>
          <w:rFonts w:eastAsia="Trebuchet MS"/>
          <w:color w:val="000000"/>
          <w:szCs w:val="22"/>
        </w:rPr>
        <w:t>-</w:t>
      </w:r>
      <w:r w:rsidRPr="00633347">
        <w:rPr>
          <w:rFonts w:eastAsia="Trebuchet MS"/>
          <w:color w:val="000000"/>
          <w:szCs w:val="22"/>
        </w:rPr>
        <w:t xml:space="preserve">based RDF conversion enables automated semantic </w:t>
      </w:r>
      <w:r w:rsidRPr="00633347">
        <w:rPr>
          <w:rFonts w:eastAsia="Trebuchet MS"/>
          <w:color w:val="000000"/>
          <w:szCs w:val="22"/>
        </w:rPr>
        <w:lastRenderedPageBreak/>
        <w:t>validation and annotation enhancement, for instance by inferring study design types following inspection of the experimental graph (</w:t>
      </w:r>
      <w:r w:rsidR="002C5D9F" w:rsidRPr="00A16710">
        <w:rPr>
          <w:rFonts w:eastAsia="Trebuchet MS"/>
          <w:b/>
          <w:color w:val="000000"/>
          <w:szCs w:val="22"/>
        </w:rPr>
        <w:t xml:space="preserve">Fig </w:t>
      </w:r>
      <w:r w:rsidR="00006E20">
        <w:rPr>
          <w:rFonts w:eastAsia="Trebuchet MS"/>
          <w:b/>
          <w:color w:val="000000"/>
          <w:szCs w:val="22"/>
        </w:rPr>
        <w:t>5</w:t>
      </w:r>
      <w:r w:rsidR="002C5D9F" w:rsidRPr="00633347">
        <w:rPr>
          <w:rFonts w:eastAsia="Trebuchet MS"/>
          <w:color w:val="000000"/>
          <w:szCs w:val="22"/>
        </w:rPr>
        <w:t xml:space="preserve"> </w:t>
      </w:r>
      <w:r w:rsidRPr="00633347">
        <w:rPr>
          <w:rFonts w:eastAsia="Trebuchet MS"/>
          <w:color w:val="000000"/>
          <w:szCs w:val="22"/>
        </w:rPr>
        <w:t xml:space="preserve">panel c). Queries such as ‘retrieve all studies with balanced design’ or ‘retrieve all studies where study groups have at least 3 samples’ are now possible without any increase of submitters’ annotation burden </w:t>
      </w:r>
      <w:r>
        <w:rPr>
          <w:rFonts w:eastAsia="Trebuchet MS"/>
          <w:color w:val="000000"/>
          <w:szCs w:val="22"/>
        </w:rPr>
        <w:fldChar w:fldCharType="begin"/>
      </w:r>
      <w:r w:rsidR="004222A3">
        <w:rPr>
          <w:rFonts w:eastAsia="Trebuchet MS"/>
          <w:color w:val="000000"/>
          <w:szCs w:val="22"/>
        </w:rPr>
        <w:instrText xml:space="preserve"> ADDIN EN.CITE &lt;EndNote&gt;&lt;Cite&gt;&lt;Author&gt;González-Beltrán&lt;/Author&gt;&lt;Year&gt;2013&lt;/Year&gt;&lt;RecNum&gt;38&lt;/RecNum&gt;&lt;DisplayText&gt;[41]&lt;/DisplayText&gt;&lt;record&gt;&lt;rec-number&gt;38&lt;/rec-number&gt;&lt;foreign-keys&gt;&lt;key app="EN" db-id="2pses29wtx9s06ep5fy5f2sbpr0tpd0f5vpw"&gt;38&lt;/key&gt;&lt;/foreign-keys&gt;&lt;ref-type name="Journal Article"&gt;17&lt;/ref-type&gt;&lt;contributors&gt;&lt;authors&gt;&lt;author&gt;González-Beltrán, Alejandra&lt;/author&gt;&lt;author&gt;Maguire, Eamonn&lt;/author&gt;&lt;author&gt;Georgiou, Pavlos&lt;/author&gt;&lt;author&gt;Sansone, Susanna-Assunta&lt;/author&gt;&lt;author&gt;Rocca-Serra, Philippe&lt;/author&gt;&lt;/authors&gt;&lt;/contributors&gt;&lt;titles&gt;&lt;title&gt;Bio-GraphIIn: a graph-based, integrative and semantically-enabled repository for life science experimental data&lt;/title&gt;&lt;secondary-title&gt;EMBnet. journal&lt;/secondary-title&gt;&lt;/titles&gt;&lt;periodical&gt;&lt;full-title&gt;EMBnet. journal&lt;/full-title&gt;&lt;/periodical&gt;&lt;pages&gt;pp. 46-50&lt;/pages&gt;&lt;volume&gt;19&lt;/volume&gt;&lt;number&gt;B&lt;/number&gt;&lt;dates&gt;&lt;year&gt;2013&lt;/year&gt;&lt;/dates&gt;&lt;isbn&gt;2226-6089&lt;/isbn&gt;&lt;urls&gt;&lt;/urls&gt;&lt;/record&gt;&lt;/Cite&gt;&lt;/EndNote&gt;</w:instrText>
      </w:r>
      <w:r>
        <w:rPr>
          <w:rFonts w:eastAsia="Trebuchet MS"/>
          <w:color w:val="000000"/>
          <w:szCs w:val="22"/>
        </w:rPr>
        <w:fldChar w:fldCharType="separate"/>
      </w:r>
      <w:r w:rsidR="004222A3">
        <w:rPr>
          <w:rFonts w:eastAsia="Trebuchet MS"/>
          <w:noProof/>
          <w:color w:val="000000"/>
          <w:szCs w:val="22"/>
        </w:rPr>
        <w:t>[</w:t>
      </w:r>
      <w:hyperlink w:anchor="_ENREF_41" w:tooltip="González-Beltrán, 2013 #38" w:history="1">
        <w:r w:rsidR="004222A3">
          <w:rPr>
            <w:rFonts w:eastAsia="Trebuchet MS"/>
            <w:noProof/>
            <w:color w:val="000000"/>
            <w:szCs w:val="22"/>
          </w:rPr>
          <w:t>41</w:t>
        </w:r>
      </w:hyperlink>
      <w:r w:rsidR="004222A3">
        <w:rPr>
          <w:rFonts w:eastAsia="Trebuchet MS"/>
          <w:noProof/>
          <w:color w:val="000000"/>
          <w:szCs w:val="22"/>
        </w:rPr>
        <w:t>]</w:t>
      </w:r>
      <w:r>
        <w:rPr>
          <w:rFonts w:eastAsia="Trebuchet MS"/>
          <w:color w:val="000000"/>
          <w:szCs w:val="22"/>
        </w:rPr>
        <w:fldChar w:fldCharType="end"/>
      </w:r>
      <w:r w:rsidRPr="00633347">
        <w:rPr>
          <w:rFonts w:eastAsia="Trebuchet MS"/>
          <w:color w:val="000000"/>
          <w:szCs w:val="22"/>
        </w:rPr>
        <w:t xml:space="preserve">. </w:t>
      </w:r>
      <w:ins w:id="293" w:author="Bjoern Peters" w:date="2016-03-20T12:19:00Z">
        <w:r w:rsidR="00626456" w:rsidRPr="00626456">
          <w:rPr>
            <w:rFonts w:eastAsia="Trebuchet MS"/>
            <w:color w:val="000000"/>
            <w:szCs w:val="22"/>
          </w:rPr>
          <w:t xml:space="preserve">Generic RDF serialization ensures conversion of ISA assays based on standard patterns. Refinements and specialization can be added by supplying a new mapping between domain specific ISA configurations and OBI representations, thus granting more precision. This extensibility means that representations can improve as OBI and ISA continue to develop. An example of ISA extensions to targeted metagenomics application and mapping to OBI and OBO Foundry resources has been discussed in a detail </w:t>
        </w:r>
      </w:ins>
      <w:del w:id="294" w:author="Bjoern Peters" w:date="2016-03-20T12:19:00Z">
        <w:r w:rsidRPr="00633347" w:rsidDel="00626456">
          <w:rPr>
            <w:rFonts w:eastAsia="Trebuchet MS"/>
            <w:color w:val="000000"/>
            <w:szCs w:val="22"/>
          </w:rPr>
          <w:delText>While the generic RDF serialization engine ensures conversion of ISA assays based on standard patterns, refinements and specialization can be added by supplying a new mapping between domain specific ISA configurations and OBI representations, thus granting more precision, as OBI and ISA continue to develop.</w:delText>
        </w:r>
        <w:r w:rsidDel="00626456">
          <w:rPr>
            <w:rFonts w:eastAsia="Trebuchet MS"/>
            <w:color w:val="000000"/>
            <w:szCs w:val="22"/>
          </w:rPr>
          <w:delText xml:space="preserve"> </w:delText>
        </w:r>
        <w:r w:rsidDel="00626456">
          <w:delText xml:space="preserve">An example of ISA extensions to targeted metagenomics application and mapping to OBI and OBO </w:delText>
        </w:r>
      </w:del>
      <w:ins w:id="295" w:author="Randi Vita" w:date="2016-02-15T16:48:00Z">
        <w:del w:id="296" w:author="Bjoern Peters" w:date="2016-03-20T12:19:00Z">
          <w:r w:rsidR="00D83EF0" w:rsidDel="00626456">
            <w:delText>F</w:delText>
          </w:r>
        </w:del>
      </w:ins>
      <w:del w:id="297" w:author="Bjoern Peters" w:date="2016-03-20T12:19:00Z">
        <w:r w:rsidDel="00626456">
          <w:delText>foundry resources has been discussed in a detail in</w:delText>
        </w:r>
        <w:r w:rsidR="00C6339F" w:rsidDel="00626456">
          <w:delText xml:space="preserve"> </w:delText>
        </w:r>
      </w:del>
      <w:r w:rsidR="00C6339F">
        <w:fldChar w:fldCharType="begin">
          <w:fldData xml:space="preserve">PEVuZE5vdGU+PENpdGU+PEF1dGhvcj5Sb2NjYS1TZXJyYTwvQXV0aG9yPjxZZWFyPjIwMTU8L1ll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=
</w:fldData>
        </w:fldChar>
      </w:r>
      <w:r w:rsidR="004222A3">
        <w:instrText xml:space="preserve"> ADDIN EN.CITE </w:instrText>
      </w:r>
      <w:r w:rsidR="004222A3">
        <w:fldChar w:fldCharType="begin">
          <w:fldData xml:space="preserve">PEVuZE5vdGU+PENpdGU+PEF1dGhvcj5Sb2NjYS1TZXJyYTwvQXV0aG9yPjxZZWFyPjIwMTU8L1ll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=
</w:fldData>
        </w:fldChar>
      </w:r>
      <w:r w:rsidR="004222A3">
        <w:instrText xml:space="preserve"> ADDIN EN.CITE.DATA </w:instrText>
      </w:r>
      <w:r w:rsidR="004222A3">
        <w:fldChar w:fldCharType="end"/>
      </w:r>
      <w:r w:rsidR="00C6339F">
        <w:fldChar w:fldCharType="separate"/>
      </w:r>
      <w:r w:rsidR="004222A3">
        <w:rPr>
          <w:noProof/>
        </w:rPr>
        <w:t>[</w:t>
      </w:r>
      <w:hyperlink w:anchor="_ENREF_44" w:tooltip="Rocca-Serra, 2015 #41" w:history="1">
        <w:r w:rsidR="004222A3">
          <w:rPr>
            <w:noProof/>
          </w:rPr>
          <w:t>44</w:t>
        </w:r>
      </w:hyperlink>
      <w:r w:rsidR="004222A3">
        <w:rPr>
          <w:noProof/>
        </w:rPr>
        <w:t>]</w:t>
      </w:r>
      <w:r w:rsidR="00C6339F">
        <w:fldChar w:fldCharType="end"/>
      </w:r>
      <w:r>
        <w:t>.</w:t>
      </w:r>
      <w:ins w:id="298" w:author="Chris Stoeckert" w:date="2016-03-22T12:22:00Z">
        <w:r w:rsidR="002E2008">
          <w:t xml:space="preserve"> </w:t>
        </w:r>
      </w:ins>
      <w:ins w:id="299" w:author="Chris Stoeckert" w:date="2016-03-22T12:23:00Z">
        <w:r w:rsidR="002E2008">
          <w:t xml:space="preserve">This extensibility to other </w:t>
        </w:r>
        <w:del w:id="300" w:author="Randi Vita" w:date="2016-03-25T10:20:00Z">
          <w:r w:rsidR="002E2008" w:rsidDel="003B603F">
            <w:delText>communinites</w:delText>
          </w:r>
        </w:del>
      </w:ins>
      <w:ins w:id="301" w:author="Randi Vita" w:date="2016-03-25T10:20:00Z">
        <w:r w:rsidR="003B603F">
          <w:t>communities</w:t>
        </w:r>
      </w:ins>
      <w:ins w:id="302" w:author="Chris Stoeckert" w:date="2016-03-22T12:23:00Z">
        <w:r w:rsidR="002E2008">
          <w:t xml:space="preserve"> provides an additional illustration of the broader impact of OBI</w:t>
        </w:r>
      </w:ins>
      <w:ins w:id="303" w:author="Chris Stoeckert" w:date="2016-03-22T12:24:00Z">
        <w:r w:rsidR="002E2008">
          <w:t xml:space="preserve"> adoption</w:t>
        </w:r>
      </w:ins>
      <w:ins w:id="304" w:author="Chris Stoeckert" w:date="2016-03-22T12:23:00Z">
        <w:r w:rsidR="002E2008">
          <w:t xml:space="preserve">. </w:t>
        </w:r>
      </w:ins>
    </w:p>
    <w:p w:rsidR="000F5EC7" w:rsidRPr="00633347" w:rsidRDefault="00006E20" w:rsidP="000F5EC7">
      <w:pPr>
        <w:rPr>
          <w:rFonts w:eastAsia="Trebuchet MS" w:cs="Courier New"/>
          <w:color w:val="000000"/>
          <w:szCs w:val="22"/>
          <w:lang w:val="en-GB"/>
        </w:rPr>
      </w:pPr>
      <w:r>
        <w:rPr>
          <w:rFonts w:eastAsia="Trebuchet MS" w:cs="Courier New"/>
          <w:b/>
          <w:color w:val="000000"/>
          <w:szCs w:val="22"/>
          <w:lang w:val="en-GB"/>
        </w:rPr>
        <w:t>Fig</w:t>
      </w:r>
      <w:r w:rsidR="000F5EC7" w:rsidRPr="00A16710">
        <w:rPr>
          <w:rFonts w:eastAsia="Trebuchet MS" w:cs="Courier New"/>
          <w:b/>
          <w:color w:val="000000"/>
          <w:szCs w:val="22"/>
          <w:lang w:val="en-GB"/>
        </w:rPr>
        <w:t xml:space="preserve"> </w:t>
      </w:r>
      <w:r w:rsidR="00033D69">
        <w:rPr>
          <w:rFonts w:eastAsia="Trebuchet MS" w:cs="Courier New"/>
          <w:b/>
          <w:color w:val="000000"/>
          <w:szCs w:val="22"/>
          <w:lang w:val="en-GB"/>
        </w:rPr>
        <w:t>5</w:t>
      </w:r>
      <w:r w:rsidR="002C5D9F">
        <w:rPr>
          <w:rFonts w:eastAsia="Trebuchet MS" w:cs="Courier New"/>
          <w:color w:val="000000"/>
          <w:szCs w:val="22"/>
          <w:lang w:val="en-GB"/>
        </w:rPr>
        <w:t>:</w:t>
      </w:r>
      <w:r w:rsidR="000F5EC7" w:rsidRPr="00633347">
        <w:rPr>
          <w:rFonts w:eastAsia="Trebuchet MS" w:cs="Courier New"/>
          <w:color w:val="000000"/>
          <w:szCs w:val="22"/>
          <w:lang w:val="en-GB"/>
        </w:rPr>
        <w:t xml:space="preserve"> Panel (a) shows the assay selection panel in </w:t>
      </w:r>
      <w:proofErr w:type="spellStart"/>
      <w:r w:rsidR="000F5EC7" w:rsidRPr="00633347">
        <w:rPr>
          <w:rFonts w:eastAsia="Trebuchet MS" w:cs="Courier New"/>
          <w:color w:val="000000"/>
          <w:szCs w:val="22"/>
          <w:lang w:val="en-GB"/>
        </w:rPr>
        <w:t>ISAcreator</w:t>
      </w:r>
      <w:proofErr w:type="spellEnd"/>
      <w:r w:rsidR="000F5EC7" w:rsidRPr="00633347">
        <w:rPr>
          <w:rFonts w:eastAsia="Trebuchet MS" w:cs="Courier New"/>
          <w:color w:val="000000"/>
          <w:szCs w:val="22"/>
          <w:lang w:val="en-GB"/>
        </w:rPr>
        <w:t xml:space="preserve"> (editor and curation tool) which uses OBI terms. Panel (b) shows ISA ‘Protocol REF’ elements, which are annotated with subclasses of ‘</w:t>
      </w:r>
      <w:proofErr w:type="spellStart"/>
      <w:r w:rsidR="000F5EC7" w:rsidRPr="00633347">
        <w:rPr>
          <w:rFonts w:eastAsia="Trebuchet MS" w:cs="Courier New"/>
          <w:color w:val="000000"/>
          <w:szCs w:val="22"/>
          <w:lang w:val="en-GB"/>
        </w:rPr>
        <w:t>OBI</w:t>
      </w:r>
      <w:proofErr w:type="gramStart"/>
      <w:r w:rsidR="000F5EC7" w:rsidRPr="00633347">
        <w:rPr>
          <w:rFonts w:eastAsia="Trebuchet MS" w:cs="Courier New"/>
          <w:color w:val="000000"/>
          <w:szCs w:val="22"/>
          <w:lang w:val="en-GB"/>
        </w:rPr>
        <w:t>:planned</w:t>
      </w:r>
      <w:proofErr w:type="spellEnd"/>
      <w:proofErr w:type="gramEnd"/>
      <w:r w:rsidR="000F5EC7" w:rsidRPr="00633347">
        <w:rPr>
          <w:rFonts w:eastAsia="Trebuchet MS" w:cs="Courier New"/>
          <w:color w:val="000000"/>
          <w:szCs w:val="22"/>
          <w:lang w:val="en-GB"/>
        </w:rPr>
        <w:t xml:space="preserve"> process’.</w:t>
      </w:r>
      <w:del w:id="305" w:author="Bjoern Peters" w:date="2016-03-20T13:49:00Z">
        <w:r w:rsidR="000F5EC7" w:rsidRPr="00633347" w:rsidDel="004222A3">
          <w:rPr>
            <w:rFonts w:eastAsia="Trebuchet MS" w:cs="Courier New"/>
            <w:color w:val="000000"/>
            <w:szCs w:val="22"/>
            <w:lang w:val="en-GB"/>
          </w:rPr>
          <w:delText xml:space="preserve">  </w:delText>
        </w:r>
      </w:del>
      <w:ins w:id="306" w:author="Bjoern Peters" w:date="2016-03-20T13:49:00Z">
        <w:r w:rsidR="004222A3">
          <w:rPr>
            <w:rFonts w:eastAsia="Trebuchet MS" w:cs="Courier New"/>
            <w:color w:val="000000"/>
            <w:szCs w:val="22"/>
            <w:lang w:val="en-GB"/>
          </w:rPr>
          <w:t xml:space="preserve"> </w:t>
        </w:r>
      </w:ins>
      <w:r w:rsidR="000F5EC7" w:rsidRPr="00633347">
        <w:rPr>
          <w:rFonts w:eastAsia="Trebuchet MS" w:cs="Courier New"/>
          <w:color w:val="000000"/>
          <w:szCs w:val="22"/>
          <w:lang w:val="en-GB"/>
        </w:rPr>
        <w:t xml:space="preserve">Panel (c) shows a glyph-based representation of the underlying mapping of ISA syntax element into OBI framework: </w:t>
      </w:r>
      <w:r w:rsidR="000F5EC7">
        <w:rPr>
          <w:rFonts w:eastAsia="Trebuchet MS" w:cs="Courier New"/>
          <w:color w:val="000000"/>
          <w:szCs w:val="22"/>
          <w:lang w:val="en-GB"/>
        </w:rPr>
        <w:t>circles</w:t>
      </w:r>
      <w:r w:rsidR="000F5EC7" w:rsidRPr="00633347">
        <w:rPr>
          <w:rFonts w:eastAsia="Trebuchet MS" w:cs="Courier New"/>
          <w:color w:val="000000"/>
          <w:szCs w:val="22"/>
          <w:lang w:val="en-GB"/>
        </w:rPr>
        <w:t xml:space="preserve"> correspond to Material or Data, which are ‘</w:t>
      </w:r>
      <w:proofErr w:type="spellStart"/>
      <w:r w:rsidR="000F5EC7" w:rsidRPr="00633347">
        <w:rPr>
          <w:rFonts w:eastAsia="Trebuchet MS" w:cs="Courier New"/>
          <w:color w:val="000000"/>
          <w:szCs w:val="22"/>
          <w:lang w:val="en-GB"/>
        </w:rPr>
        <w:t>specified_input_of</w:t>
      </w:r>
      <w:proofErr w:type="spellEnd"/>
      <w:r w:rsidR="000F5EC7" w:rsidRPr="00633347">
        <w:rPr>
          <w:rFonts w:eastAsia="Trebuchet MS" w:cs="Courier New"/>
          <w:color w:val="000000"/>
          <w:szCs w:val="22"/>
          <w:lang w:val="en-GB"/>
        </w:rPr>
        <w:t>’ some ‘</w:t>
      </w:r>
      <w:proofErr w:type="spellStart"/>
      <w:r w:rsidR="000F5EC7" w:rsidRPr="00633347">
        <w:rPr>
          <w:rFonts w:eastAsia="Trebuchet MS" w:cs="Courier New"/>
          <w:color w:val="000000"/>
          <w:szCs w:val="22"/>
          <w:lang w:val="en-GB"/>
        </w:rPr>
        <w:t>OBI</w:t>
      </w:r>
      <w:proofErr w:type="gramStart"/>
      <w:r w:rsidR="000F5EC7" w:rsidRPr="00633347">
        <w:rPr>
          <w:rFonts w:eastAsia="Trebuchet MS" w:cs="Courier New"/>
          <w:color w:val="000000"/>
          <w:szCs w:val="22"/>
          <w:lang w:val="en-GB"/>
        </w:rPr>
        <w:t>:planned</w:t>
      </w:r>
      <w:proofErr w:type="spellEnd"/>
      <w:proofErr w:type="gramEnd"/>
      <w:r w:rsidR="000F5EC7" w:rsidRPr="00633347">
        <w:rPr>
          <w:rFonts w:eastAsia="Trebuchet MS" w:cs="Courier New"/>
          <w:color w:val="000000"/>
          <w:szCs w:val="22"/>
          <w:lang w:val="en-GB"/>
        </w:rPr>
        <w:t xml:space="preserve"> process’ either ‘</w:t>
      </w:r>
      <w:proofErr w:type="spellStart"/>
      <w:r w:rsidR="000F5EC7" w:rsidRPr="00633347">
        <w:rPr>
          <w:rFonts w:eastAsia="Trebuchet MS" w:cs="Courier New"/>
          <w:color w:val="000000"/>
          <w:szCs w:val="22"/>
          <w:lang w:val="en-GB"/>
        </w:rPr>
        <w:t>OBI:material</w:t>
      </w:r>
      <w:proofErr w:type="spellEnd"/>
      <w:r w:rsidR="000F5EC7" w:rsidRPr="00633347">
        <w:rPr>
          <w:rFonts w:eastAsia="Trebuchet MS" w:cs="Courier New"/>
          <w:color w:val="000000"/>
          <w:szCs w:val="22"/>
          <w:lang w:val="en-GB"/>
        </w:rPr>
        <w:t xml:space="preserve"> transformation’ or ‘</w:t>
      </w:r>
      <w:proofErr w:type="spellStart"/>
      <w:r w:rsidR="000F5EC7" w:rsidRPr="00633347">
        <w:rPr>
          <w:rFonts w:eastAsia="Trebuchet MS" w:cs="Courier New"/>
          <w:color w:val="000000"/>
          <w:szCs w:val="22"/>
          <w:lang w:val="en-GB"/>
        </w:rPr>
        <w:t>OBI:data</w:t>
      </w:r>
      <w:proofErr w:type="spellEnd"/>
      <w:r w:rsidR="000F5EC7" w:rsidRPr="00633347">
        <w:rPr>
          <w:rFonts w:eastAsia="Trebuchet MS" w:cs="Courier New"/>
          <w:color w:val="000000"/>
          <w:szCs w:val="22"/>
          <w:lang w:val="en-GB"/>
        </w:rPr>
        <w:t xml:space="preserve"> transformation’. The graph matches by the underlying RDF representation.</w:t>
      </w:r>
    </w:p>
    <w:p w:rsidR="00686B7C" w:rsidRDefault="00686B7C" w:rsidP="00686B7C">
      <w:pPr>
        <w:pStyle w:val="Heading2"/>
      </w:pPr>
      <w:r>
        <w:t xml:space="preserve">Discussion </w:t>
      </w:r>
    </w:p>
    <w:p w:rsidR="00686B7C" w:rsidRDefault="00686B7C" w:rsidP="00686B7C">
      <w:r>
        <w:t xml:space="preserve">OBI is a community-driven ontology that represents biomedical investigations in a computationally amenable form. It enables the representation of investigations across disparate biomedical disciplines and is capable of doing so in a rich, precise and explicit way. As such it is </w:t>
      </w:r>
      <w:r w:rsidR="002348E3">
        <w:t xml:space="preserve">a </w:t>
      </w:r>
      <w:r>
        <w:t>substantial cross-community attempt to support the annotation of the experimental context of biomedical data.</w:t>
      </w:r>
    </w:p>
    <w:p w:rsidR="00686B7C" w:rsidRDefault="00686B7C" w:rsidP="00686B7C">
      <w:r>
        <w:t xml:space="preserve">OBI fits in a broader framework. Since the Gene Ontology demonstrated the utility of a controlled, shared and explicit description of gene function, there has been a substantial growth in efforts to describe knowledge in biology. OBI </w:t>
      </w:r>
      <w:r w:rsidR="00CA28F3">
        <w:t>integrates</w:t>
      </w:r>
      <w:r>
        <w:t xml:space="preserve"> supports and extends many of these efforts including the formation of an Information Artifact Ontology. It provides a vocabulary for use with minimum information </w:t>
      </w:r>
      <w:r w:rsidR="00CA28F3">
        <w:t xml:space="preserve">standards </w:t>
      </w:r>
      <w:r>
        <w:fldChar w:fldCharType="begin">
          <w:fldData xml:space="preserve">PEVuZE5vdGU+PENpdGU+PEF1dGhvcj5UYXlsb3I8L0F1dGhvcj48WWVhcj4yMDA4PC9ZZWFyPjxS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</w:fldData>
        </w:fldChar>
      </w:r>
      <w:r w:rsidR="004222A3">
        <w:instrText xml:space="preserve"> ADDIN EN.CITE </w:instrText>
      </w:r>
      <w:r w:rsidR="004222A3">
        <w:fldChar w:fldCharType="begin">
          <w:fldData xml:space="preserve">PEVuZE5vdGU+PENpdGU+PEF1dGhvcj5UYXlsb3I8L0F1dGhvcj48WWVhcj4yMDA4PC9ZZWFyPjxS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</w:fldData>
        </w:fldChar>
      </w:r>
      <w:r w:rsidR="004222A3">
        <w:instrText xml:space="preserve"> ADDIN EN.CITE.DATA </w:instrText>
      </w:r>
      <w:r w:rsidR="004222A3">
        <w:fldChar w:fldCharType="end"/>
      </w:r>
      <w:r>
        <w:fldChar w:fldCharType="separate"/>
      </w:r>
      <w:r w:rsidR="004222A3">
        <w:rPr>
          <w:noProof/>
        </w:rPr>
        <w:t>[</w:t>
      </w:r>
      <w:hyperlink w:anchor="_ENREF_3" w:tooltip="Taylor, 2008 #45" w:history="1">
        <w:r w:rsidR="004222A3">
          <w:rPr>
            <w:noProof/>
          </w:rPr>
          <w:t>3</w:t>
        </w:r>
      </w:hyperlink>
      <w:r w:rsidR="004222A3">
        <w:rPr>
          <w:noProof/>
        </w:rPr>
        <w:t>]</w:t>
      </w:r>
      <w:r>
        <w:fldChar w:fldCharType="end"/>
      </w:r>
      <w:r>
        <w:t xml:space="preserve">. It complies with, and has helped to drive, the OBO Foundry </w:t>
      </w:r>
      <w:r w:rsidR="00CA28F3">
        <w:t xml:space="preserve">principles </w:t>
      </w:r>
      <w:r>
        <w:fldChar w:fldCharType="begin">
          <w:fldData xml:space="preserve">PEVuZE5vdGU+PENpdGU+PEF1dGhvcj5TbWl0aDwvQXV0aG9yPjxZZWFyPjIwMDc8L1llYXI+PFJl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</w:fldData>
        </w:fldChar>
      </w:r>
      <w:r w:rsidR="004222A3">
        <w:instrText xml:space="preserve"> ADDIN EN.CITE </w:instrText>
      </w:r>
      <w:r w:rsidR="004222A3">
        <w:fldChar w:fldCharType="begin">
          <w:fldData xml:space="preserve">PEVuZE5vdGU+PENpdGU+PEF1dGhvcj5TbWl0aDwvQXV0aG9yPjxZZWFyPjIwMDc8L1llYXI+PFJl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</w:fldData>
        </w:fldChar>
      </w:r>
      <w:r w:rsidR="004222A3">
        <w:instrText xml:space="preserve"> ADDIN EN.CITE.DATA </w:instrText>
      </w:r>
      <w:r w:rsidR="004222A3">
        <w:fldChar w:fldCharType="end"/>
      </w:r>
      <w:r>
        <w:fldChar w:fldCharType="separate"/>
      </w:r>
      <w:r w:rsidR="004222A3">
        <w:rPr>
          <w:noProof/>
        </w:rPr>
        <w:t>[</w:t>
      </w:r>
      <w:hyperlink w:anchor="_ENREF_10" w:tooltip="Smith, 2007 #2" w:history="1">
        <w:r w:rsidR="004222A3">
          <w:rPr>
            <w:noProof/>
          </w:rPr>
          <w:t>10</w:t>
        </w:r>
      </w:hyperlink>
      <w:r w:rsidR="004222A3">
        <w:rPr>
          <w:noProof/>
        </w:rPr>
        <w:t>,</w:t>
      </w:r>
      <w:hyperlink w:anchor="_ENREF_11" w:tooltip="Schober, 2009 #65" w:history="1">
        <w:r w:rsidR="004222A3">
          <w:rPr>
            <w:noProof/>
          </w:rPr>
          <w:t>11</w:t>
        </w:r>
      </w:hyperlink>
      <w:r w:rsidR="004222A3">
        <w:rPr>
          <w:noProof/>
        </w:rPr>
        <w:t>]</w:t>
      </w:r>
      <w:r>
        <w:fldChar w:fldCharType="end"/>
      </w:r>
      <w:r w:rsidR="00E22264">
        <w:t xml:space="preserve">, and is a reviewed member ontology of the OBO </w:t>
      </w:r>
      <w:r w:rsidR="005D5793">
        <w:t>F</w:t>
      </w:r>
      <w:r w:rsidR="00E22264">
        <w:t>oundry</w:t>
      </w:r>
      <w:r>
        <w:t xml:space="preserve">. As more data </w:t>
      </w:r>
      <w:r w:rsidR="002348E3">
        <w:t xml:space="preserve">represented </w:t>
      </w:r>
      <w:r>
        <w:t xml:space="preserve">using OBI become available, as exemplified by the provided use cases, its utility to the broader biomedical community will continue to increase. </w:t>
      </w:r>
    </w:p>
    <w:p w:rsidR="00686B7C" w:rsidRDefault="00686B7C" w:rsidP="00686B7C">
      <w:r>
        <w:t>Covering all biomedical investigation gives OBI a broad scope. This is important and necessary if it is to enable data integration across biomedicine. It is unlikely that it would have been possible to address a scope of this breadth without the wider ontology community. Although clearly necessary for biomedical investigations, we have not had to describe, for example, taxonomy, anatomy or genetics; rather, we have reused existing ontologies and have developed the MIREOT specification to support this.</w:t>
      </w:r>
    </w:p>
    <w:p w:rsidR="00686B7C" w:rsidRDefault="00686B7C" w:rsidP="00686B7C">
      <w:r>
        <w:t xml:space="preserve">Despite this, the breadth of OBI’s scope still poses a significant challenge. In order to garner the experience and knowledge to describe biomedicine, we have taken a community-based approach. Authors on this paper, for example, cover many disciplines within biomedicine. In itself, this </w:t>
      </w:r>
      <w:r>
        <w:lastRenderedPageBreak/>
        <w:t xml:space="preserve">community approach presents a substantial challenge; it is hard to </w:t>
      </w:r>
      <w:r w:rsidR="00B7696C">
        <w:t xml:space="preserve">build </w:t>
      </w:r>
      <w:r>
        <w:t xml:space="preserve">consensus, both of terminology and meaning, </w:t>
      </w:r>
      <w:ins w:id="307" w:author="Randi Vita" w:date="2016-02-17T11:43:00Z">
        <w:r w:rsidR="005875CF">
          <w:t>among</w:t>
        </w:r>
      </w:ins>
      <w:del w:id="308" w:author="Randi Vita" w:date="2016-02-17T11:43:00Z">
        <w:r w:rsidDel="005875CF">
          <w:delText>between</w:delText>
        </w:r>
      </w:del>
      <w:r>
        <w:t xml:space="preserve"> individuals from divergent backgrounds. We have addressed this by focusing, firstly, on assigning a clear, precise and unambiguous meaning for each class in the ontology using both the logical and natural language definitions. Secondly, where terminology in sub-disciplines fails to make distinctions in meaning or is inconsistent between communities, we have addressed this with the liberal addition of synonyms and with examples of usage for every class within the ontology.</w:t>
      </w:r>
    </w:p>
    <w:p w:rsidR="00686B7C" w:rsidRDefault="00686B7C" w:rsidP="00686B7C">
      <w:r>
        <w:t>While reuse of other ontologies has been critical to OBI, it also creates challenges. External ontologies are often large and are subject to change with independent release policies</w:t>
      </w:r>
      <w:r w:rsidR="002348E3">
        <w:t>. I</w:t>
      </w:r>
      <w:r>
        <w:t>mporting such large ontologies impacts on the scalability of the tools; independence may require consequent changes in OBI. We have addressed these issues with the development of the MIREOT mechanism which enables partial import of external ontologies</w:t>
      </w:r>
      <w:r w:rsidR="0022621D">
        <w:fldChar w:fldCharType="begin"/>
      </w:r>
      <w:r w:rsidR="004222A3">
        <w:instrText xml:space="preserve"> ADDIN EN.CITE &lt;EndNote&gt;&lt;Cite&gt;&lt;Author&gt;Courtot&lt;/Author&gt;&lt;Year&gt;2011&lt;/Year&gt;&lt;RecNum&gt;15&lt;/RecNum&gt;&lt;DisplayText&gt;[19]&lt;/DisplayText&gt;&lt;record&gt;&lt;rec-number&gt;15&lt;/rec-number&gt;&lt;foreign-keys&gt;&lt;key app="EN" db-id="2pses29wtx9s06ep5fy5f2sbpr0tpd0f5vpw"&gt;15&lt;/key&gt;&lt;/foreign-keys&gt;&lt;ref-type name="Journal Article"&gt;17&lt;/ref-type&gt;&lt;contributors&gt;&lt;authors&gt;&lt;author&gt;Courtot, Mélanie&lt;/author&gt;&lt;author&gt;Gibson, Frank&lt;/author&gt;&lt;author&gt;Lister, Allyson L&lt;/author&gt;&lt;author&gt;Malone, James&lt;/author&gt;&lt;author&gt;Schober, Daniel&lt;/author&gt;&lt;author&gt;Brinkman, Ryan R&lt;/author&gt;&lt;author&gt;Ruttenberg, Alan&lt;/author&gt;&lt;/authors&gt;&lt;/contributors&gt;&lt;titles&gt;&lt;title&gt;MIREOT: The minimum information to reference an external ontology term&lt;/title&gt;&lt;secondary-title&gt;Applied Ontology&lt;/secondary-title&gt;&lt;/titles&gt;&lt;periodical&gt;&lt;full-title&gt;Applied Ontology&lt;/full-title&gt;&lt;/periodical&gt;&lt;pages&gt;23-33&lt;/pages&gt;&lt;volume&gt;6&lt;/volume&gt;&lt;number&gt;1&lt;/number&gt;&lt;dates&gt;&lt;year&gt;2011&lt;/year&gt;&lt;/dates&gt;&lt;isbn&gt;1570-5838&lt;/isbn&gt;&lt;urls&gt;&lt;/urls&gt;&lt;/record&gt;&lt;/Cite&gt;&lt;/EndNote&gt;</w:instrText>
      </w:r>
      <w:r w:rsidR="0022621D">
        <w:fldChar w:fldCharType="separate"/>
      </w:r>
      <w:r w:rsidR="004222A3">
        <w:rPr>
          <w:noProof/>
        </w:rPr>
        <w:t>[</w:t>
      </w:r>
      <w:hyperlink w:anchor="_ENREF_19" w:tooltip="Courtot, 2011 #15" w:history="1">
        <w:r w:rsidR="004222A3">
          <w:rPr>
            <w:noProof/>
          </w:rPr>
          <w:t>19</w:t>
        </w:r>
      </w:hyperlink>
      <w:r w:rsidR="004222A3">
        <w:rPr>
          <w:noProof/>
        </w:rPr>
        <w:t>]</w:t>
      </w:r>
      <w:r w:rsidR="0022621D">
        <w:fldChar w:fldCharType="end"/>
      </w:r>
      <w:r>
        <w:t>. Despite this, the size of the resulting ontology is significant and this has identified some shortcomings in the tooling. While Protégé</w:t>
      </w:r>
      <w:r w:rsidR="008602F3">
        <w:t>-OWL</w:t>
      </w:r>
      <w:r>
        <w:t xml:space="preserve"> has worked well as an editing tool, it requires </w:t>
      </w:r>
      <w:ins w:id="309" w:author="Randi Vita" w:date="2016-02-17T12:06:00Z">
        <w:r w:rsidR="00F931CB">
          <w:t>expert</w:t>
        </w:r>
      </w:ins>
      <w:del w:id="310" w:author="Randi Vita" w:date="2016-02-17T12:06:00Z">
        <w:r w:rsidDel="00F931CB">
          <w:delText>craft</w:delText>
        </w:r>
      </w:del>
      <w:r>
        <w:t xml:space="preserve"> knowledge for use with </w:t>
      </w:r>
      <w:proofErr w:type="gramStart"/>
      <w:r w:rsidR="0030369B">
        <w:t xml:space="preserve">an </w:t>
      </w:r>
      <w:r w:rsidR="00CA28F3">
        <w:t>ontology</w:t>
      </w:r>
      <w:proofErr w:type="gramEnd"/>
      <w:r>
        <w:t xml:space="preserve"> of this complexity. In particular, integration with versioning systems, essential for distributed development, is currently limited. Similarly, OWL has enabled computational reasoning, which is valuable for both use and development of the ontology. However, current reasoning tools do not provide a transparent explanation and debugging facility; likewise, performance is unpredictable and can change significantly between versions of OBI. The community continues to improve these tools and OBI has benefited from communication with their developers.</w:t>
      </w:r>
    </w:p>
    <w:p w:rsidR="00686B7C" w:rsidRDefault="00686B7C" w:rsidP="00686B7C">
      <w:r w:rsidRPr="00CE35AC">
        <w:t xml:space="preserve">There have been prior efforts to generate a standardized representation of investigations. For example the </w:t>
      </w:r>
      <w:ins w:id="311" w:author="Randi Vita" w:date="2016-02-17T11:52:00Z">
        <w:r w:rsidR="00B966CD" w:rsidRPr="00B966CD">
          <w:t xml:space="preserve">Microarray Gene Expression Data </w:t>
        </w:r>
        <w:r w:rsidR="00B966CD">
          <w:t>(</w:t>
        </w:r>
      </w:ins>
      <w:r w:rsidRPr="00CE35AC">
        <w:t>MGED</w:t>
      </w:r>
      <w:ins w:id="312" w:author="Randi Vita" w:date="2016-02-17T11:52:00Z">
        <w:r w:rsidR="00B966CD">
          <w:t>)</w:t>
        </w:r>
      </w:ins>
      <w:r w:rsidRPr="00CE35AC">
        <w:t xml:space="preserve"> Ontology (MO)</w:t>
      </w:r>
      <w:r w:rsidR="00B7696C">
        <w:t xml:space="preserve"> </w:t>
      </w:r>
      <w:r w:rsidR="00B7696C">
        <w:fldChar w:fldCharType="begin"/>
      </w:r>
      <w:r w:rsidR="004222A3">
        <w:instrText xml:space="preserve"> ADDIN EN.CITE &lt;EndNote&gt;&lt;Cite&gt;&lt;Author&gt;Whetzel&lt;/Author&gt;&lt;Year&gt;2006&lt;/Year&gt;&lt;RecNum&gt;42&lt;/RecNum&gt;&lt;DisplayText&gt;[45]&lt;/DisplayText&gt;&lt;record&gt;&lt;rec-number&gt;42&lt;/rec-number&gt;&lt;foreign-keys&gt;&lt;key app="EN" db-id="2pses29wtx9s06ep5fy5f2sbpr0tpd0f5vpw"&gt;42&lt;/key&gt;&lt;/foreign-keys&gt;&lt;ref-type name="Journal Article"&gt;17&lt;/ref-type&gt;&lt;contributors&gt;&lt;authors&gt;&lt;author&gt;Whetzel, Patricia L&lt;/author&gt;&lt;author&gt;Parkinson, Helen&lt;/author&gt;&lt;author&gt;Causton, Helen C&lt;/author&gt;&lt;author&gt;Fan, Liju&lt;/author&gt;&lt;author&gt;Fostel, Jennifer&lt;/author&gt;&lt;author&gt;Fragoso, Gilberto&lt;/author&gt;&lt;author&gt;Game, Laurence&lt;/author&gt;&lt;author&gt;Heiskanen, Mervi&lt;/author&gt;&lt;author&gt;Morrison, Norman&lt;/author&gt;&lt;author&gt;Rocca-Serra, Philippe&lt;/author&gt;&lt;/authors&gt;&lt;/contributors&gt;&lt;titles&gt;&lt;title&gt;The MGED Ontology: a resource for semantics-based description of microarray experiments&lt;/title&gt;&lt;secondary-title&gt;Bioinformatics&lt;/secondary-title&gt;&lt;/titles&gt;&lt;periodical&gt;&lt;full-title&gt;Bioinformatics&lt;/full-title&gt;&lt;/periodical&gt;&lt;pages&gt;866-873&lt;/pages&gt;&lt;volume&gt;22&lt;/volume&gt;&lt;number&gt;7&lt;/number&gt;&lt;dates&gt;&lt;year&gt;2006&lt;/year&gt;&lt;/dates&gt;&lt;isbn&gt;1367-4803&lt;/isbn&gt;&lt;urls&gt;&lt;/urls&gt;&lt;/record&gt;&lt;/Cite&gt;&lt;/EndNote&gt;</w:instrText>
      </w:r>
      <w:r w:rsidR="00B7696C">
        <w:fldChar w:fldCharType="separate"/>
      </w:r>
      <w:r w:rsidR="004222A3">
        <w:rPr>
          <w:noProof/>
        </w:rPr>
        <w:t>[</w:t>
      </w:r>
      <w:hyperlink w:anchor="_ENREF_45" w:tooltip="Whetzel, 2006 #42" w:history="1">
        <w:r w:rsidR="004222A3">
          <w:rPr>
            <w:noProof/>
          </w:rPr>
          <w:t>45</w:t>
        </w:r>
      </w:hyperlink>
      <w:r w:rsidR="004222A3">
        <w:rPr>
          <w:noProof/>
        </w:rPr>
        <w:t>]</w:t>
      </w:r>
      <w:r w:rsidR="00B7696C">
        <w:fldChar w:fldCharType="end"/>
      </w:r>
      <w:del w:id="313" w:author="Bjoern Peters" w:date="2016-03-20T14:00:00Z">
        <w:r w:rsidR="004222A3" w:rsidRPr="00CE35AC" w:rsidDel="00457540">
          <w:delText xml:space="preserve"> </w:delText>
        </w:r>
        <w:r w:rsidRPr="00CE35AC" w:rsidDel="00457540">
          <w:delText xml:space="preserve"> </w:delText>
        </w:r>
      </w:del>
      <w:ins w:id="314" w:author="Bjoern Peters" w:date="2016-03-20T14:00:00Z">
        <w:r w:rsidR="00457540">
          <w:t xml:space="preserve"> </w:t>
        </w:r>
      </w:ins>
      <w:r w:rsidRPr="00CE35AC">
        <w:t>was created to provide a standard terminology for microarray experiments. The developers of MO recognized that it was limited both in scope and by its structure</w:t>
      </w:r>
      <w:r w:rsidR="0050641C">
        <w:t xml:space="preserve"> </w:t>
      </w:r>
      <w:r w:rsidR="0050641C">
        <w:fldChar w:fldCharType="begin"/>
      </w:r>
      <w:r w:rsidR="004222A3">
        <w:instrText xml:space="preserve"> ADDIN EN.CITE &lt;EndNote&gt;&lt;Cite&gt;&lt;Author&gt;Soldatova&lt;/Author&gt;&lt;Year&gt;2005&lt;/Year&gt;&lt;RecNum&gt;43&lt;/RecNum&gt;&lt;DisplayText&gt;[46]&lt;/DisplayText&gt;&lt;record&gt;&lt;rec-number&gt;43&lt;/rec-number&gt;&lt;foreign-keys&gt;&lt;key app="EN" db-id="2pses29wtx9s06ep5fy5f2sbpr0tpd0f5vpw"&gt;43&lt;/key&gt;&lt;/foreign-keys&gt;&lt;ref-type name="Journal Article"&gt;17&lt;/ref-type&gt;&lt;contributors&gt;&lt;authors&gt;&lt;author&gt;Soldatova, Larisa N&lt;/author&gt;&lt;author&gt;King, Ross D&lt;/author&gt;&lt;/authors&gt;&lt;/contributors&gt;&lt;titles&gt;&lt;title&gt;Are the current ontologies in biology good ontologies?&lt;/title&gt;&lt;secondary-title&gt;Nature biotechnology&lt;/secondary-title&gt;&lt;/titles&gt;&lt;periodical&gt;&lt;full-title&gt;Nature biotechnology&lt;/full-title&gt;&lt;/periodical&gt;&lt;pages&gt;1095-1098&lt;/pages&gt;&lt;volume&gt;23&lt;/volume&gt;&lt;number&gt;9&lt;/number&gt;&lt;dates&gt;&lt;year&gt;2005&lt;/year&gt;&lt;/dates&gt;&lt;isbn&gt;1087-0156&lt;/isbn&gt;&lt;urls&gt;&lt;/urls&gt;&lt;/record&gt;&lt;/Cite&gt;&lt;/EndNote&gt;</w:instrText>
      </w:r>
      <w:r w:rsidR="0050641C">
        <w:fldChar w:fldCharType="separate"/>
      </w:r>
      <w:r w:rsidR="004222A3">
        <w:rPr>
          <w:noProof/>
        </w:rPr>
        <w:t>[</w:t>
      </w:r>
      <w:hyperlink w:anchor="_ENREF_46" w:tooltip="Soldatova, 2005 #43" w:history="1">
        <w:r w:rsidR="004222A3">
          <w:rPr>
            <w:noProof/>
          </w:rPr>
          <w:t>46</w:t>
        </w:r>
      </w:hyperlink>
      <w:r w:rsidR="004222A3">
        <w:rPr>
          <w:noProof/>
        </w:rPr>
        <w:t>]</w:t>
      </w:r>
      <w:r w:rsidR="0050641C">
        <w:fldChar w:fldCharType="end"/>
      </w:r>
      <w:r w:rsidRPr="00CE35AC">
        <w:t>. Rather than create a new version of MO, effort was put into creating a Functional Genomics Ontology</w:t>
      </w:r>
      <w:ins w:id="315" w:author="Randi Vita" w:date="2016-02-17T11:53:00Z">
        <w:r w:rsidR="00B966CD">
          <w:t xml:space="preserve"> (</w:t>
        </w:r>
        <w:proofErr w:type="spellStart"/>
        <w:r w:rsidR="00B966CD" w:rsidRPr="00CE35AC">
          <w:t>FuGO</w:t>
        </w:r>
        <w:proofErr w:type="spellEnd"/>
        <w:r w:rsidR="00B966CD">
          <w:t>)</w:t>
        </w:r>
      </w:ins>
      <w:r w:rsidRPr="00CE35AC">
        <w:t xml:space="preserve"> </w:t>
      </w:r>
      <w:r w:rsidR="0050641C">
        <w:fldChar w:fldCharType="begin"/>
      </w:r>
      <w:r w:rsidR="004222A3">
        <w:instrText xml:space="preserve"> ADDIN EN.CITE &lt;EndNote&gt;&lt;Cite&gt;&lt;Author&gt;Whetzel&lt;/Author&gt;&lt;Year&gt;2006&lt;/Year&gt;&lt;RecNum&gt;44&lt;/RecNum&gt;&lt;DisplayText&gt;[47]&lt;/DisplayText&gt;&lt;record&gt;&lt;rec-number&gt;44&lt;/rec-number&gt;&lt;foreign-keys&gt;&lt;key app="EN" db-id="2pses29wtx9s06ep5fy5f2sbpr0tpd0f5vpw"&gt;44&lt;/key&gt;&lt;/foreign-keys&gt;&lt;ref-type name="Journal Article"&gt;17&lt;/ref-type&gt;&lt;contributors&gt;&lt;authors&gt;&lt;author&gt;Whetzel, Patricia L&lt;/author&gt;&lt;author&gt;Brinkman, Ryan R&lt;/author&gt;&lt;author&gt;Causton, Helen C&lt;/author&gt;&lt;author&gt;Fan, Liju&lt;/author&gt;&lt;author&gt;Field, Dawn&lt;/author&gt;&lt;author&gt;Fostel, Jennifer&lt;/author&gt;&lt;author&gt;Fragoso, Gilberto&lt;/author&gt;&lt;author&gt;Gray, Tanya&lt;/author&gt;&lt;author&gt;Heiskanen, Mervi&lt;/author&gt;&lt;author&gt;Hernandez-Boussard, Tina&lt;/author&gt;&lt;/authors&gt;&lt;/contributors&gt;&lt;titles&gt;&lt;title&gt;Development of FuGO: an ontology for functional genomics investigations&lt;/title&gt;&lt;secondary-title&gt;OMICS: A journal of integrative biology&lt;/secondary-title&gt;&lt;/titles&gt;&lt;periodical&gt;&lt;full-title&gt;OMICS: A journal of integrative biology&lt;/full-title&gt;&lt;/periodical&gt;&lt;pages&gt;199-204&lt;/pages&gt;&lt;volume&gt;10&lt;/volume&gt;&lt;number&gt;2&lt;/number&gt;&lt;dates&gt;&lt;year&gt;2006&lt;/year&gt;&lt;/dates&gt;&lt;isbn&gt;1536-2310&lt;/isbn&gt;&lt;urls&gt;&lt;/urls&gt;&lt;/record&gt;&lt;/Cite&gt;&lt;/EndNote&gt;</w:instrText>
      </w:r>
      <w:r w:rsidR="0050641C">
        <w:fldChar w:fldCharType="separate"/>
      </w:r>
      <w:r w:rsidR="004222A3">
        <w:rPr>
          <w:noProof/>
        </w:rPr>
        <w:t>[</w:t>
      </w:r>
      <w:hyperlink w:anchor="_ENREF_47" w:tooltip="Whetzel, 2006 #44" w:history="1">
        <w:r w:rsidR="004222A3">
          <w:rPr>
            <w:noProof/>
          </w:rPr>
          <w:t>47</w:t>
        </w:r>
      </w:hyperlink>
      <w:r w:rsidR="004222A3">
        <w:rPr>
          <w:noProof/>
        </w:rPr>
        <w:t>]</w:t>
      </w:r>
      <w:r w:rsidR="0050641C">
        <w:fldChar w:fldCharType="end"/>
      </w:r>
      <w:del w:id="316" w:author="Bjoern Peters" w:date="2016-03-20T14:00:00Z">
        <w:r w:rsidR="004222A3" w:rsidRPr="00CE35AC" w:rsidDel="00457540">
          <w:delText xml:space="preserve"> </w:delText>
        </w:r>
        <w:r w:rsidRPr="00CE35AC" w:rsidDel="00457540">
          <w:delText xml:space="preserve"> </w:delText>
        </w:r>
      </w:del>
      <w:ins w:id="317" w:author="Bjoern Peters" w:date="2016-03-20T14:00:00Z">
        <w:r w:rsidR="00457540">
          <w:t xml:space="preserve"> </w:t>
        </w:r>
      </w:ins>
      <w:r w:rsidRPr="00CE35AC">
        <w:t xml:space="preserve">with participants covering multiple technologies (e.g., microarray, mass spectrometry, flow cytometry) and multiple research areas (e.g., transcriptomics, genomics, metabolomics). It did not take long before it was recognized that as the effort to build </w:t>
      </w:r>
      <w:proofErr w:type="spellStart"/>
      <w:r w:rsidRPr="00CE35AC">
        <w:t>FuGO</w:t>
      </w:r>
      <w:proofErr w:type="spellEnd"/>
      <w:r w:rsidRPr="00CE35AC">
        <w:t xml:space="preserve"> grew, the participants were not limited to functional genomics and that much could be learned from independent efforts such as </w:t>
      </w:r>
      <w:ins w:id="318" w:author="Randi Vita" w:date="2016-02-17T11:54:00Z">
        <w:r w:rsidR="00B966CD" w:rsidRPr="00B966CD">
          <w:t>Ontology of scientific experiments</w:t>
        </w:r>
        <w:del w:id="319" w:author="Bjoern Peters" w:date="2016-03-20T13:49:00Z">
          <w:r w:rsidR="00B966CD" w:rsidRPr="00B966CD" w:rsidDel="004222A3">
            <w:delText xml:space="preserve"> </w:delText>
          </w:r>
          <w:r w:rsidR="00B966CD" w:rsidDel="004222A3">
            <w:delText xml:space="preserve"> </w:delText>
          </w:r>
        </w:del>
      </w:ins>
      <w:ins w:id="320" w:author="Bjoern Peters" w:date="2016-03-20T13:49:00Z">
        <w:r w:rsidR="004222A3">
          <w:t xml:space="preserve"> </w:t>
        </w:r>
      </w:ins>
      <w:ins w:id="321" w:author="Randi Vita" w:date="2016-02-17T11:54:00Z">
        <w:r w:rsidR="00B966CD">
          <w:t>(</w:t>
        </w:r>
      </w:ins>
      <w:r w:rsidRPr="00CE35AC">
        <w:t>EXPO</w:t>
      </w:r>
      <w:ins w:id="322" w:author="Randi Vita" w:date="2016-02-17T11:54:00Z">
        <w:r w:rsidR="00B966CD">
          <w:t>)</w:t>
        </w:r>
      </w:ins>
      <w:r w:rsidR="0050641C">
        <w:fldChar w:fldCharType="begin"/>
      </w:r>
      <w:r w:rsidR="004222A3">
        <w:instrText xml:space="preserve"> ADDIN EN.CITE &lt;EndNote&gt;&lt;Cite&gt;&lt;Author&gt;Soldatova&lt;/Author&gt;&lt;Year&gt;2006&lt;/Year&gt;&lt;RecNum&gt;45&lt;/RecNum&gt;&lt;DisplayText&gt;[48]&lt;/DisplayText&gt;&lt;record&gt;&lt;rec-number&gt;45&lt;/rec-number&gt;&lt;foreign-keys&gt;&lt;key app="EN" db-id="2pses29wtx9s06ep5fy5f2sbpr0tpd0f5vpw"&gt;45&lt;/key&gt;&lt;/foreign-keys&gt;&lt;ref-type name="Journal Article"&gt;17&lt;/ref-type&gt;&lt;contributors&gt;&lt;authors&gt;&lt;author&gt;Soldatova, Larisa N&lt;/author&gt;&lt;author&gt;Clare, Amanda&lt;/author&gt;&lt;author&gt;Sparkes, Andrew&lt;/author&gt;&lt;author&gt;King, Ross D&lt;/author&gt;&lt;/authors&gt;&lt;/contributors&gt;&lt;titles&gt;&lt;title&gt;An ontology for a Robot Scientist&lt;/title&gt;&lt;secondary-title&gt;Bioinformatics&lt;/secondary-title&gt;&lt;/titles&gt;&lt;periodical&gt;&lt;full-title&gt;Bioinformatics&lt;/full-title&gt;&lt;/periodical&gt;&lt;pages&gt;e464-e471&lt;/pages&gt;&lt;volume&gt;22&lt;/volume&gt;&lt;number&gt;14&lt;/number&gt;&lt;dates&gt;&lt;year&gt;2006&lt;/year&gt;&lt;/dates&gt;&lt;isbn&gt;1367-4803&lt;/isbn&gt;&lt;urls&gt;&lt;/urls&gt;&lt;/record&gt;&lt;/Cite&gt;&lt;/EndNote&gt;</w:instrText>
      </w:r>
      <w:r w:rsidR="0050641C">
        <w:fldChar w:fldCharType="separate"/>
      </w:r>
      <w:r w:rsidR="004222A3">
        <w:rPr>
          <w:noProof/>
        </w:rPr>
        <w:t>[</w:t>
      </w:r>
      <w:hyperlink w:anchor="_ENREF_48" w:tooltip="Soldatova, 2006 #45" w:history="1">
        <w:r w:rsidR="004222A3">
          <w:rPr>
            <w:noProof/>
          </w:rPr>
          <w:t>48</w:t>
        </w:r>
      </w:hyperlink>
      <w:r w:rsidR="004222A3">
        <w:rPr>
          <w:noProof/>
        </w:rPr>
        <w:t>]</w:t>
      </w:r>
      <w:r w:rsidR="0050641C">
        <w:fldChar w:fldCharType="end"/>
      </w:r>
      <w:r w:rsidR="004222A3" w:rsidRPr="00CE35AC">
        <w:t xml:space="preserve"> </w:t>
      </w:r>
      <w:r w:rsidRPr="00CE35AC">
        <w:t xml:space="preserve">. The </w:t>
      </w:r>
      <w:proofErr w:type="spellStart"/>
      <w:r w:rsidRPr="00CE35AC">
        <w:t>FuGO</w:t>
      </w:r>
      <w:proofErr w:type="spellEnd"/>
      <w:r w:rsidRPr="00CE35AC">
        <w:t xml:space="preserve"> effort was rechristened the Ontology for Biomedical Investigations adjusting the scope to biological and medical investigations. OBI leveraged the use cases and terms provided by the prior efforts. Upper level ontologies were evaluated such as BFO</w:t>
      </w:r>
      <w:r w:rsidR="0050641C">
        <w:fldChar w:fldCharType="begin"/>
      </w:r>
      <w:r w:rsidR="004222A3">
        <w:instrText xml:space="preserve"> ADDIN EN.CITE &lt;EndNote&gt;&lt;Cite&gt;&lt;Author&gt;Grenon&lt;/Author&gt;&lt;Year&gt;2004&lt;/Year&gt;&lt;RecNum&gt;28&lt;/RecNum&gt;&lt;DisplayText&gt;[16]&lt;/DisplayText&gt;&lt;record&gt;&lt;rec-number&gt;28&lt;/rec-number&gt;&lt;foreign-keys&gt;&lt;key app="EN" db-id="9zwfz5ardwxrpaees5y5sfevtdew2txepfzd"&gt;28&lt;/key&gt;&lt;/foreign-keys&gt;&lt;ref-type name="Journal Article"&gt;17&lt;/ref-type&gt;&lt;contributors&gt;&lt;authors&gt;&lt;author&gt;Grenon, P.&lt;/author&gt;&lt;author&gt;Smith, B.&lt;/author&gt;&lt;author&gt;Goldberg, L.&lt;/author&gt;&lt;/authors&gt;&lt;/contributors&gt;&lt;auth-address&gt;Institute for Formal Ontology and Medical Information Science, University of Leipzig.&lt;/auth-address&gt;&lt;titles&gt;&lt;title&gt;Biodynamic ontology: applying BFO in the biomedical domain&lt;/title&gt;&lt;secondary-title&gt;Stud Health Technol Inform&lt;/secondary-title&gt;&lt;/titles&gt;&lt;periodical&gt;&lt;full-title&gt;Stud Health Technol Inform&lt;/full-title&gt;&lt;/periodical&gt;&lt;pages&gt;20-38&lt;/pages&gt;&lt;volume&gt;102&lt;/volume&gt;&lt;edition&gt;2005/04/28&lt;/edition&gt;&lt;keywords&gt;&lt;keyword&gt;*Medical Informatics&lt;/keyword&gt;&lt;keyword&gt;United States&lt;/keyword&gt;&lt;/keywords&gt;&lt;dates&gt;&lt;year&gt;2004&lt;/year&gt;&lt;/dates&gt;&lt;isbn&gt;0926-9630 (Print)&lt;/isbn&gt;&lt;accession-num&gt;15853262&lt;/accession-num&gt;&lt;urls&gt;&lt;related-urls&gt;&lt;url&gt;http://www.ncbi.nlm.nih.gov/entrez/query.fcgi?cmd=Retrieve&amp;amp;db=PubMed&amp;amp;dopt=Citation&amp;amp;list_uids=15853262&lt;/url&gt;&lt;/related-urls&gt;&lt;/urls&gt;&lt;language&gt;eng&lt;/language&gt;&lt;/record&gt;&lt;/Cite&gt;&lt;/EndNote&gt;</w:instrText>
      </w:r>
      <w:r w:rsidR="0050641C">
        <w:fldChar w:fldCharType="separate"/>
      </w:r>
      <w:r w:rsidR="004222A3">
        <w:rPr>
          <w:noProof/>
        </w:rPr>
        <w:t>[</w:t>
      </w:r>
      <w:hyperlink w:anchor="_ENREF_16" w:tooltip="Grenon, 2004 #28" w:history="1">
        <w:r w:rsidR="004222A3">
          <w:rPr>
            <w:noProof/>
          </w:rPr>
          <w:t>16</w:t>
        </w:r>
      </w:hyperlink>
      <w:r w:rsidR="004222A3">
        <w:rPr>
          <w:noProof/>
        </w:rPr>
        <w:t>]</w:t>
      </w:r>
      <w:r w:rsidR="0050641C">
        <w:fldChar w:fldCharType="end"/>
      </w:r>
      <w:r w:rsidRPr="00CE35AC">
        <w:t xml:space="preserve">, </w:t>
      </w:r>
      <w:ins w:id="323" w:author="Randi Vita" w:date="2016-02-17T11:55:00Z">
        <w:r w:rsidR="00B966CD" w:rsidRPr="00B966CD">
          <w:t xml:space="preserve">Descriptive Ontology for Linguistic and Cognitive Engineering </w:t>
        </w:r>
        <w:r w:rsidR="00B966CD">
          <w:t>(</w:t>
        </w:r>
      </w:ins>
      <w:r w:rsidRPr="00CE35AC">
        <w:t>DOLCE</w:t>
      </w:r>
      <w:ins w:id="324" w:author="Randi Vita" w:date="2016-02-17T11:55:00Z">
        <w:r w:rsidR="00B966CD">
          <w:t>)</w:t>
        </w:r>
      </w:ins>
      <w:r w:rsidRPr="00CE35AC">
        <w:t xml:space="preserve"> </w:t>
      </w:r>
      <w:r w:rsidR="0008283A">
        <w:fldChar w:fldCharType="begin"/>
      </w:r>
      <w:r w:rsidR="004222A3">
        <w:instrText xml:space="preserve"> ADDIN EN.CITE &lt;EndNote&gt;&lt;Cite&gt;&lt;Author&gt;Gangemi&lt;/Author&gt;&lt;Year&gt;2002&lt;/Year&gt;&lt;RecNum&gt;54&lt;/RecNum&gt;&lt;DisplayText&gt;[49]&lt;/DisplayText&gt;&lt;record&gt;&lt;rec-number&gt;54&lt;/rec-number&gt;&lt;foreign-keys&gt;&lt;key app="EN" db-id="2pses29wtx9s06ep5fy5f2sbpr0tpd0f5vpw"&gt;54&lt;/key&gt;&lt;/foreign-keys&gt;&lt;ref-type name="Book Section"&gt;5&lt;/ref-type&gt;&lt;contributors&gt;&lt;authors&gt;&lt;author&gt;Gangemi, Aldo&lt;/author&gt;&lt;author&gt;Guarino, Nicola&lt;/author&gt;&lt;author&gt;Masolo, Claudio&lt;/author&gt;&lt;author&gt;Oltramari, Alessandro&lt;/author&gt;&lt;author&gt;Schneider, Luc&lt;/author&gt;&lt;/authors&gt;&lt;secondary-authors&gt;&lt;author&gt;Gómez-Pérez, Asunción&lt;/author&gt;&lt;author&gt;Benjamins, V. Richard&lt;/author&gt;&lt;/secondary-authors&gt;&lt;/contributors&gt;&lt;titles&gt;&lt;title&gt;Sweetening Ontologies with DOLCE&lt;/title&gt;&lt;secondary-title&gt;Knowledge Engineering and Knowledge Management: Ontologies and the Semantic Web&lt;/secondary-title&gt;&lt;tertiary-title&gt;Lecture Notes in Computer Science&lt;/tertiary-title&gt;&lt;/titles&gt;&lt;pages&gt;166-181&lt;/pages&gt;&lt;volume&gt;2473&lt;/volume&gt;&lt;section&gt;18&lt;/section&gt;&lt;dates&gt;&lt;year&gt;2002&lt;/year&gt;&lt;pub-dates&gt;&lt;date&gt;2002/01/01&lt;/date&gt;&lt;/pub-dates&gt;&lt;/dates&gt;&lt;publisher&gt;Springer Berlin Heidelberg&lt;/publisher&gt;&lt;isbn&gt;978-3-540-44268-4&lt;/isbn&gt;&lt;urls&gt;&lt;related-urls&gt;&lt;url&gt;http://dx.doi.org/10.1007/3-540-45810-7_18&lt;/url&gt;&lt;/related-urls&gt;&lt;/urls&gt;&lt;electronic-resource-num&gt;10.1007/3-540-45810-7_18&lt;/electronic-resource-num&gt;&lt;language&gt;English&lt;/language&gt;&lt;/record&gt;&lt;/Cite&gt;&lt;/EndNote&gt;</w:instrText>
      </w:r>
      <w:r w:rsidR="0008283A">
        <w:fldChar w:fldCharType="separate"/>
      </w:r>
      <w:r w:rsidR="004222A3">
        <w:rPr>
          <w:noProof/>
        </w:rPr>
        <w:t>[</w:t>
      </w:r>
      <w:hyperlink w:anchor="_ENREF_49" w:tooltip="Gangemi, 2002 #54" w:history="1">
        <w:r w:rsidR="004222A3">
          <w:rPr>
            <w:noProof/>
          </w:rPr>
          <w:t>49</w:t>
        </w:r>
      </w:hyperlink>
      <w:r w:rsidR="004222A3">
        <w:rPr>
          <w:noProof/>
        </w:rPr>
        <w:t>]</w:t>
      </w:r>
      <w:r w:rsidR="0008283A">
        <w:fldChar w:fldCharType="end"/>
      </w:r>
      <w:r w:rsidR="004222A3" w:rsidRPr="00CE35AC">
        <w:t xml:space="preserve"> </w:t>
      </w:r>
      <w:r w:rsidRPr="00CE35AC">
        <w:t xml:space="preserve">, and </w:t>
      </w:r>
      <w:ins w:id="325" w:author="Randi Vita" w:date="2016-02-17T11:56:00Z">
        <w:r w:rsidR="00B966CD" w:rsidRPr="00B966CD">
          <w:t xml:space="preserve">Suggested Upper Merged Ontology </w:t>
        </w:r>
        <w:r w:rsidR="00B966CD">
          <w:t>(</w:t>
        </w:r>
      </w:ins>
      <w:r w:rsidRPr="00CE35AC">
        <w:t>SUMO</w:t>
      </w:r>
      <w:ins w:id="326" w:author="Randi Vita" w:date="2016-02-17T11:56:00Z">
        <w:r w:rsidR="00B966CD">
          <w:t>)</w:t>
        </w:r>
      </w:ins>
      <w:r w:rsidR="0050641C">
        <w:fldChar w:fldCharType="begin"/>
      </w:r>
      <w:r w:rsidR="004222A3">
        <w:instrText xml:space="preserve"> ADDIN EN.CITE &lt;EndNote&gt;&lt;Cite&gt;&lt;Author&gt;Soldatova&lt;/Author&gt;&lt;Year&gt;2006&lt;/Year&gt;&lt;RecNum&gt;47&lt;/RecNum&gt;&lt;DisplayText&gt;[50]&lt;/DisplayText&gt;&lt;record&gt;&lt;rec-number&gt;47&lt;/rec-number&gt;&lt;foreign-keys&gt;&lt;key app="EN" db-id="2pses29wtx9s06ep5fy5f2sbpr0tpd0f5vpw"&gt;47&lt;/key&gt;&lt;/foreign-keys&gt;&lt;ref-type name="Journal Article"&gt;17&lt;/ref-type&gt;&lt;contributors&gt;&lt;authors&gt;&lt;author&gt;Soldatova, Larisa N&lt;/author&gt;&lt;author&gt;King, Ross D&lt;/author&gt;&lt;/authors&gt;&lt;/contributors&gt;&lt;titles&gt;&lt;title&gt;An ontology of scientific experiments&lt;/title&gt;&lt;secondary-title&gt;Journal of the Royal Society Interface&lt;/secondary-title&gt;&lt;/titles&gt;&lt;periodical&gt;&lt;full-title&gt;Journal of the Royal Society Interface&lt;/full-title&gt;&lt;/periodical&gt;&lt;pages&gt;795-803&lt;/pages&gt;&lt;volume&gt;3&lt;/volume&gt;&lt;number&gt;11&lt;/number&gt;&lt;dates&gt;&lt;year&gt;2006&lt;/year&gt;&lt;/dates&gt;&lt;isbn&gt;1742-5689&lt;/isbn&gt;&lt;urls&gt;&lt;/urls&gt;&lt;/record&gt;&lt;/Cite&gt;&lt;/EndNote&gt;</w:instrText>
      </w:r>
      <w:r w:rsidR="0050641C">
        <w:fldChar w:fldCharType="separate"/>
      </w:r>
      <w:r w:rsidR="004222A3">
        <w:rPr>
          <w:noProof/>
        </w:rPr>
        <w:t>[</w:t>
      </w:r>
      <w:hyperlink w:anchor="_ENREF_50" w:tooltip="Soldatova, 2006 #47" w:history="1">
        <w:r w:rsidR="004222A3">
          <w:rPr>
            <w:noProof/>
          </w:rPr>
          <w:t>50</w:t>
        </w:r>
      </w:hyperlink>
      <w:r w:rsidR="004222A3">
        <w:rPr>
          <w:noProof/>
        </w:rPr>
        <w:t>]</w:t>
      </w:r>
      <w:r w:rsidR="0050641C">
        <w:fldChar w:fldCharType="end"/>
      </w:r>
      <w:del w:id="327" w:author="Bjoern Peters" w:date="2016-03-20T14:00:00Z">
        <w:r w:rsidR="004222A3" w:rsidRPr="00CE35AC" w:rsidDel="00457540">
          <w:delText xml:space="preserve"> </w:delText>
        </w:r>
        <w:r w:rsidRPr="00CE35AC" w:rsidDel="00457540">
          <w:delText xml:space="preserve"> </w:delText>
        </w:r>
      </w:del>
      <w:ins w:id="328" w:author="Bjoern Peters" w:date="2016-03-20T14:00:00Z">
        <w:r w:rsidR="00457540">
          <w:t xml:space="preserve"> </w:t>
        </w:r>
      </w:ins>
      <w:r w:rsidRPr="00CE35AC">
        <w:t xml:space="preserve">to put the collected terms in an established framework. While each had its strengths and weaknesses, BFO was chosen due to its association with the nascent OBO </w:t>
      </w:r>
      <w:r w:rsidR="0030369B" w:rsidRPr="00CE35AC">
        <w:t xml:space="preserve">Foundry </w:t>
      </w:r>
      <w:r w:rsidR="00863EA1">
        <w:fldChar w:fldCharType="begin">
          <w:fldData xml:space="preserve">PEVuZE5vdGU+PENpdGU+PEF1dGhvcj5TbWl0aDwvQXV0aG9yPjxZZWFyPjIwMDc8L1llYXI+PFJl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==
</w:fldData>
        </w:fldChar>
      </w:r>
      <w:r w:rsidR="004222A3">
        <w:instrText xml:space="preserve"> ADDIN EN.CITE </w:instrText>
      </w:r>
      <w:r w:rsidR="004222A3">
        <w:fldChar w:fldCharType="begin">
          <w:fldData xml:space="preserve">PEVuZE5vdGU+PENpdGU+PEF1dGhvcj5TbWl0aDwvQXV0aG9yPjxZZWFyPjIwMDc8L1llYXI+PFJl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==
</w:fldData>
        </w:fldChar>
      </w:r>
      <w:r w:rsidR="004222A3">
        <w:instrText xml:space="preserve"> ADDIN EN.CITE.DATA </w:instrText>
      </w:r>
      <w:r w:rsidR="004222A3">
        <w:fldChar w:fldCharType="end"/>
      </w:r>
      <w:r w:rsidR="00863EA1">
        <w:fldChar w:fldCharType="separate"/>
      </w:r>
      <w:r w:rsidR="004222A3">
        <w:rPr>
          <w:noProof/>
        </w:rPr>
        <w:t>[</w:t>
      </w:r>
      <w:hyperlink w:anchor="_ENREF_10" w:tooltip="Smith, 2007 #2" w:history="1">
        <w:r w:rsidR="004222A3">
          <w:rPr>
            <w:noProof/>
          </w:rPr>
          <w:t>10</w:t>
        </w:r>
      </w:hyperlink>
      <w:r w:rsidR="004222A3">
        <w:rPr>
          <w:noProof/>
        </w:rPr>
        <w:t>]</w:t>
      </w:r>
      <w:r w:rsidR="00863EA1">
        <w:fldChar w:fldCharType="end"/>
      </w:r>
      <w:r w:rsidRPr="00CE35AC">
        <w:t xml:space="preserve"> that would enable interoperability with other terminologies (e.g., Gene Ontology) </w:t>
      </w:r>
      <w:proofErr w:type="gramStart"/>
      <w:r w:rsidRPr="00CE35AC">
        <w:t>needed</w:t>
      </w:r>
      <w:proofErr w:type="gramEnd"/>
      <w:r w:rsidRPr="00CE35AC">
        <w:t xml:space="preserve"> to describe investigations. </w:t>
      </w:r>
    </w:p>
    <w:p w:rsidR="00686B7C" w:rsidRDefault="00686B7C" w:rsidP="00686B7C">
      <w:r>
        <w:t xml:space="preserve">OBI is complex, but then so are ‘materials and methods’ sections as they stand. There are ways of masking this complexity from end users, if required. One example is the Investigation, Study, Assay (ISA) infrastructure for data </w:t>
      </w:r>
      <w:r w:rsidR="0030369B">
        <w:t xml:space="preserve">sharing </w:t>
      </w:r>
      <w:r>
        <w:fldChar w:fldCharType="begin">
          <w:fldData xml:space="preserve">PEVuZE5vdGU+PENpdGU+PEF1dGhvcj5TYW5zb25lPC9BdXRob3I+PFllYXI+MjAwODwvWWVhcj48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</w:fldData>
        </w:fldChar>
      </w:r>
      <w:r w:rsidR="004222A3">
        <w:instrText xml:space="preserve"> ADDIN EN.CITE </w:instrText>
      </w:r>
      <w:r w:rsidR="004222A3">
        <w:fldChar w:fldCharType="begin">
          <w:fldData xml:space="preserve">PEVuZE5vdGU+PENpdGU+PEF1dGhvcj5TYW5zb25lPC9BdXRob3I+PFllYXI+MjAwODwvWWVhcj48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</w:fldData>
        </w:fldChar>
      </w:r>
      <w:r w:rsidR="004222A3">
        <w:instrText xml:space="preserve"> ADDIN EN.CITE.DATA </w:instrText>
      </w:r>
      <w:r w:rsidR="004222A3">
        <w:fldChar w:fldCharType="end"/>
      </w:r>
      <w:r>
        <w:fldChar w:fldCharType="separate"/>
      </w:r>
      <w:r w:rsidR="004222A3">
        <w:rPr>
          <w:noProof/>
        </w:rPr>
        <w:t>[</w:t>
      </w:r>
      <w:hyperlink w:anchor="_ENREF_4" w:tooltip="Sansone, 2008 #51" w:history="1">
        <w:r w:rsidR="004222A3">
          <w:rPr>
            <w:noProof/>
          </w:rPr>
          <w:t>4</w:t>
        </w:r>
      </w:hyperlink>
      <w:r w:rsidR="004222A3">
        <w:rPr>
          <w:noProof/>
        </w:rPr>
        <w:t>,</w:t>
      </w:r>
      <w:hyperlink w:anchor="_ENREF_51" w:tooltip="Field, 2009 #64" w:history="1">
        <w:r w:rsidR="004222A3">
          <w:rPr>
            <w:noProof/>
          </w:rPr>
          <w:t>51</w:t>
        </w:r>
      </w:hyperlink>
      <w:r w:rsidR="004222A3">
        <w:rPr>
          <w:noProof/>
        </w:rPr>
        <w:t>]</w:t>
      </w:r>
      <w:r>
        <w:fldChar w:fldCharType="end"/>
      </w:r>
      <w:r>
        <w:t>, which provides tools to configure and complete reports for specific types of biomedical investigations. The tools can set the minimal fields</w:t>
      </w:r>
      <w:r>
        <w:fldChar w:fldCharType="begin">
          <w:fldData xml:space="preserve">PEVuZE5vdGU+PENpdGU+PEF1dGhvcj5UYXlsb3I8L0F1dGhvcj48WWVhcj4yMDA4PC9ZZWFyPjxS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</w:fldData>
        </w:fldChar>
      </w:r>
      <w:r w:rsidR="004222A3">
        <w:instrText xml:space="preserve"> ADDIN EN.CITE </w:instrText>
      </w:r>
      <w:r w:rsidR="004222A3">
        <w:fldChar w:fldCharType="begin">
          <w:fldData xml:space="preserve">PEVuZE5vdGU+PENpdGU+PEF1dGhvcj5UYXlsb3I8L0F1dGhvcj48WWVhcj4yMDA4PC9ZZWFyPjxS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</w:fldData>
        </w:fldChar>
      </w:r>
      <w:r w:rsidR="004222A3">
        <w:instrText xml:space="preserve"> ADDIN EN.CITE.DATA </w:instrText>
      </w:r>
      <w:r w:rsidR="004222A3">
        <w:fldChar w:fldCharType="end"/>
      </w:r>
      <w:r>
        <w:fldChar w:fldCharType="separate"/>
      </w:r>
      <w:r w:rsidR="004222A3">
        <w:rPr>
          <w:noProof/>
        </w:rPr>
        <w:t>[</w:t>
      </w:r>
      <w:hyperlink w:anchor="_ENREF_3" w:tooltip="Taylor, 2008 #45" w:history="1">
        <w:r w:rsidR="004222A3">
          <w:rPr>
            <w:noProof/>
          </w:rPr>
          <w:t>3</w:t>
        </w:r>
      </w:hyperlink>
      <w:r w:rsidR="004222A3">
        <w:rPr>
          <w:noProof/>
        </w:rPr>
        <w:t>]</w:t>
      </w:r>
      <w:r>
        <w:fldChar w:fldCharType="end"/>
      </w:r>
      <w:r>
        <w:t xml:space="preserve"> required and restrict each of them to appropriate terms from OBI or other OBO ontologies without requiring the end user to have in-depth understanding of the</w:t>
      </w:r>
      <w:del w:id="329" w:author="Bjoern Peters" w:date="2016-03-20T12:23:00Z">
        <w:r w:rsidDel="009E0B86">
          <w:delText>se</w:delText>
        </w:r>
      </w:del>
      <w:ins w:id="330" w:author="Bjoern Peters" w:date="2016-03-20T12:23:00Z">
        <w:r w:rsidR="009E0B86">
          <w:t>m</w:t>
        </w:r>
      </w:ins>
      <w:r>
        <w:t>. Similarly, we wish to ease the submission of new terms from the community to OBI. One method developed for this purpose utilizes template spreadsheets to create composite terms according to pre-defined design patterns</w:t>
      </w:r>
      <w:r>
        <w:fldChar w:fldCharType="begin"/>
      </w:r>
      <w:r w:rsidR="004222A3">
        <w:instrText xml:space="preserve"> ADDIN EN.CITE &lt;EndNote&gt;&lt;Cite&gt;&lt;Author&gt;Rocca-Serra&lt;/Author&gt;&lt;Year&gt;2009&lt;/Year&gt;&lt;RecNum&gt;63&lt;/RecNum&gt;&lt;DisplayText&gt;[52]&lt;/DisplayText&gt;&lt;record&gt;&lt;rec-number&gt;63&lt;/rec-number&gt;&lt;foreign-keys&gt;&lt;key app="EN" db-id="9zwfz5ardwxrpaees5y5sfevtdew2txepfzd"&gt;63&lt;/key&gt;&lt;/foreign-keys&gt;&lt;ref-type name="Journal Article"&gt;17&lt;/ref-type&gt;&lt;contributors&gt;&lt;authors&gt;&lt;author&gt;&lt;style face="normal" font="default" size="11"&gt;Rocca-Serra, P.&lt;/style&gt;&lt;/author&gt;&lt;author&gt;&lt;style face="normal" font="default" size="11"&gt;Ruttenberg, A.&lt;/style&gt;&lt;/author&gt;&lt;author&gt;&lt;style face="normal" font="default" size="11"&gt;Greenbaum, J.&lt;/style&gt;&lt;/author&gt;&lt;author&gt;&lt;style face="normal" font="default" size="11"&gt;Courtot, C.&lt;/style&gt;&lt;/author&gt;&lt;author&gt;&lt;style face="normal" font="default" size="11"&gt;Brinkman, RB&lt;/style&gt;&lt;/author&gt;&lt;author&gt;&lt;style face="normal" font="default" size="11"&gt;Whetzel, P. L.&lt;/style&gt;&lt;/author&gt;&lt;author&gt;&lt;style face="normal" font="default" size="11"&gt;Schober, D.&lt;/style&gt;&lt;/author&gt;&lt;author&gt;&lt;style face="normal" font="default" size="11"&gt;Sansone, SA.&lt;/style&gt;&lt;/author&gt;&lt;author&gt;&lt;style face="normal" font="default" size="11"&gt;Scheuermann, R..&lt;/style&gt;&lt;/author&gt;&lt;author&gt;&lt;style face="normal" font="default" size="11"&gt;The OBI Consortium &lt;/style&gt;&lt;/author&gt;&lt;author&gt;&lt;style face="normal" font="default" size="11"&gt;Peters, B.&lt;/style&gt;&lt;/author&gt;&lt;/authors&gt;&lt;/contributors&gt;&lt;titles&gt;&lt;title&gt;Overcoming the Ontology Enrichment Bottleneck with Quick Term Templates&lt;/title&gt;&lt;secondary-title&gt;Nature Precedings&lt;/secondary-title&gt;&lt;/titles&gt;&lt;periodical&gt;&lt;full-title&gt;Nature Precedings&lt;/full-title&gt;&lt;/periodical&gt;&lt;dates&gt;&lt;year&gt;2009&lt;/year&gt;&lt;/dates&gt;&lt;urls&gt;&lt;/urls&gt;&lt;electronic-resource-num&gt;doi:10.1038/npre.2009.3970.1&lt;/electronic-resource-num&gt;&lt;/record&gt;&lt;/Cite&gt;&lt;/EndNote&gt;</w:instrText>
      </w:r>
      <w:r>
        <w:fldChar w:fldCharType="separate"/>
      </w:r>
      <w:r w:rsidR="004222A3">
        <w:rPr>
          <w:noProof/>
        </w:rPr>
        <w:t>[</w:t>
      </w:r>
      <w:hyperlink w:anchor="_ENREF_52" w:tooltip="Rocca-Serra, 2009 #63" w:history="1">
        <w:r w:rsidR="004222A3">
          <w:rPr>
            <w:noProof/>
          </w:rPr>
          <w:t>52</w:t>
        </w:r>
      </w:hyperlink>
      <w:r w:rsidR="004222A3">
        <w:rPr>
          <w:noProof/>
        </w:rPr>
        <w:t>]</w:t>
      </w:r>
      <w:r>
        <w:fldChar w:fldCharType="end"/>
      </w:r>
      <w:r>
        <w:t xml:space="preserve">. We expect that more such tools will be developed that take full advantage of OBI internally, while providing an end user friendly interface. </w:t>
      </w:r>
    </w:p>
    <w:p w:rsidR="00FC080D" w:rsidRDefault="00FC080D" w:rsidP="00626456">
      <w:r>
        <w:lastRenderedPageBreak/>
        <w:t xml:space="preserve">Just as </w:t>
      </w:r>
      <w:ins w:id="331" w:author="Randi Vita" w:date="2016-02-17T12:06:00Z">
        <w:r w:rsidR="00F931CB">
          <w:t xml:space="preserve">in </w:t>
        </w:r>
      </w:ins>
      <w:r>
        <w:t xml:space="preserve">science in general, </w:t>
      </w:r>
      <w:r w:rsidR="00361E34">
        <w:t>new insights and findings will result in refinements and additions to OBI</w:t>
      </w:r>
      <w:r>
        <w:t xml:space="preserve">. </w:t>
      </w:r>
      <w:r w:rsidR="0065671C">
        <w:t>As new terms get added, it is often necessary to also modify the definitions of existing terms to clearly delineate the</w:t>
      </w:r>
      <w:r w:rsidR="00C33B63">
        <w:t>ir</w:t>
      </w:r>
      <w:r w:rsidR="0065671C">
        <w:t xml:space="preserve"> scope. To ensure that such modifications are made consistently, OBI developers </w:t>
      </w:r>
      <w:r w:rsidR="00C33B63">
        <w:t>regularly</w:t>
      </w:r>
      <w:r w:rsidR="0065671C">
        <w:t xml:space="preserve"> review all terms in a subject area to ensure that definitions are distinct and to identify and enforce common design patterns. The next subject area for review will be the assay terms in OBI, </w:t>
      </w:r>
      <w:ins w:id="332" w:author="Bjoern Peters" w:date="2016-03-20T11:48:00Z">
        <w:r w:rsidR="006C3B42">
          <w:t xml:space="preserve">for which </w:t>
        </w:r>
        <w:r w:rsidR="006C3B42" w:rsidRPr="006C3B42">
          <w:t>over the past years</w:t>
        </w:r>
      </w:ins>
      <w:ins w:id="333" w:author="Randi Vita" w:date="2016-03-25T09:48:00Z">
        <w:r w:rsidR="008B0455">
          <w:t>,</w:t>
        </w:r>
      </w:ins>
      <w:ins w:id="334" w:author="Bjoern Peters" w:date="2016-03-20T11:48:00Z">
        <w:r w:rsidR="006C3B42" w:rsidRPr="006C3B42">
          <w:t xml:space="preserve"> a large number of descendent terms have accumulated, </w:t>
        </w:r>
      </w:ins>
      <w:ins w:id="335" w:author="Randi Vita" w:date="2016-03-25T09:48:00Z">
        <w:r w:rsidR="008B0455">
          <w:t xml:space="preserve">resulting in </w:t>
        </w:r>
      </w:ins>
      <w:ins w:id="336" w:author="Bjoern Peters" w:date="2016-03-20T11:48:00Z">
        <w:del w:id="337" w:author="Randi Vita" w:date="2016-03-25T09:48:00Z">
          <w:r w:rsidR="006C3B42" w:rsidRPr="006C3B42" w:rsidDel="008B0455">
            <w:delText xml:space="preserve">and there is </w:delText>
          </w:r>
        </w:del>
        <w:r w:rsidR="006C3B42" w:rsidRPr="006C3B42">
          <w:t>a need to review the different design patterns</w:t>
        </w:r>
      </w:ins>
      <w:ins w:id="338" w:author="Randi Vita" w:date="2016-03-25T09:48:00Z">
        <w:r w:rsidR="008B0455">
          <w:t xml:space="preserve">, </w:t>
        </w:r>
      </w:ins>
      <w:ins w:id="339" w:author="Bjoern Peters" w:date="2016-03-20T11:48:00Z">
        <w:del w:id="340" w:author="Randi Vita" w:date="2016-03-25T09:48:00Z">
          <w:r w:rsidR="006C3B42" w:rsidRPr="006C3B42" w:rsidDel="008B0455">
            <w:delText xml:space="preserve"> </w:delText>
          </w:r>
          <w:r w:rsidR="006C3B42" w:rsidDel="008B0455">
            <w:delText xml:space="preserve">- </w:delText>
          </w:r>
        </w:del>
        <w:r w:rsidR="006C3B42" w:rsidRPr="006C3B42">
          <w:t>especially the logical definitions</w:t>
        </w:r>
      </w:ins>
      <w:ins w:id="341" w:author="Randi Vita" w:date="2016-03-25T09:48:00Z">
        <w:r w:rsidR="008B0455">
          <w:t xml:space="preserve">, </w:t>
        </w:r>
      </w:ins>
      <w:ins w:id="342" w:author="Bjoern Peters" w:date="2016-03-20T11:48:00Z">
        <w:del w:id="343" w:author="Randi Vita" w:date="2016-03-25T09:48:00Z">
          <w:r w:rsidR="006C3B42" w:rsidRPr="006C3B42" w:rsidDel="008B0455">
            <w:delText xml:space="preserve"> </w:delText>
          </w:r>
          <w:r w:rsidR="006C3B42" w:rsidDel="008B0455">
            <w:delText xml:space="preserve">- </w:delText>
          </w:r>
        </w:del>
        <w:r w:rsidR="006C3B42" w:rsidRPr="006C3B42">
          <w:t>to achieve better consistency</w:t>
        </w:r>
        <w:r w:rsidR="006C3B42">
          <w:t xml:space="preserve">. </w:t>
        </w:r>
      </w:ins>
      <w:proofErr w:type="gramStart"/>
      <w:ins w:id="344" w:author="Bjoern Peters" w:date="2016-03-20T12:21:00Z">
        <w:r w:rsidR="00626456">
          <w:t>A</w:t>
        </w:r>
      </w:ins>
      <w:proofErr w:type="gramEnd"/>
      <w:del w:id="345" w:author="Bjoern Peters" w:date="2016-03-20T12:21:00Z">
        <w:r w:rsidR="0065671C" w:rsidDel="00626456">
          <w:delText>and a</w:delText>
        </w:r>
      </w:del>
      <w:r w:rsidR="0065671C">
        <w:t xml:space="preserve">ssay terms described in the present paper may well have modified definitions </w:t>
      </w:r>
      <w:r w:rsidR="00486823">
        <w:t>in the upcoming months</w:t>
      </w:r>
      <w:r w:rsidR="0065671C">
        <w:t xml:space="preserve">. </w:t>
      </w:r>
      <w:r w:rsidR="00846E2D">
        <w:t>Another driver of upcoming changes in OBI is the collaborative work with the Evidence Ontology (ECO)</w:t>
      </w:r>
      <w:ins w:id="346" w:author="Bjoern Peters" w:date="2016-03-20T13:51:00Z">
        <w:r w:rsidR="004222A3">
          <w:t xml:space="preserve"> </w:t>
        </w:r>
      </w:ins>
      <w:r w:rsidR="004222A3">
        <w:fldChar w:fldCharType="begin">
          <w:fldData xml:space="preserve">PEVuZE5vdGU+PENpdGU+PEF1dGhvcj5DaGlidWNvczwvQXV0aG9yPjxZZWFyPjIwMTQ8L1llYXI+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</w:fldData>
        </w:fldChar>
      </w:r>
      <w:r w:rsidR="004222A3">
        <w:instrText xml:space="preserve"> ADDIN EN.CITE </w:instrText>
      </w:r>
      <w:r w:rsidR="004222A3">
        <w:fldChar w:fldCharType="begin">
          <w:fldData xml:space="preserve">PEVuZE5vdGU+PENpdGU+PEF1dGhvcj5DaGlidWNvczwvQXV0aG9yPjxZZWFyPjIwMTQ8L1llYXI+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</w:fldData>
        </w:fldChar>
      </w:r>
      <w:r w:rsidR="004222A3">
        <w:instrText xml:space="preserve"> ADDIN EN.CITE.DATA </w:instrText>
      </w:r>
      <w:r w:rsidR="004222A3">
        <w:fldChar w:fldCharType="end"/>
      </w:r>
      <w:r w:rsidR="004222A3">
        <w:fldChar w:fldCharType="separate"/>
      </w:r>
      <w:r w:rsidR="004222A3">
        <w:rPr>
          <w:noProof/>
        </w:rPr>
        <w:t>[</w:t>
      </w:r>
      <w:hyperlink w:anchor="_ENREF_53" w:tooltip="Chibucos, 2014 #73" w:history="1">
        <w:r w:rsidR="004222A3">
          <w:rPr>
            <w:noProof/>
          </w:rPr>
          <w:t>53</w:t>
        </w:r>
      </w:hyperlink>
      <w:r w:rsidR="004222A3">
        <w:rPr>
          <w:noProof/>
        </w:rPr>
        <w:t>]</w:t>
      </w:r>
      <w:r w:rsidR="004222A3">
        <w:fldChar w:fldCharType="end"/>
      </w:r>
      <w:r w:rsidR="00846E2D">
        <w:t xml:space="preserve"> </w:t>
      </w:r>
      <w:del w:id="347" w:author="Bjoern Peters" w:date="2016-03-20T13:49:00Z">
        <w:r w:rsidR="00846E2D" w:rsidRPr="00846E2D" w:rsidDel="004222A3">
          <w:delText>[</w:delText>
        </w:r>
      </w:del>
      <w:del w:id="348" w:author="Bjoern Peters" w:date="2016-03-20T13:51:00Z">
        <w:r w:rsidR="00846E2D" w:rsidRPr="00846E2D" w:rsidDel="004222A3">
          <w:delText>cite: PMID25052702]</w:delText>
        </w:r>
        <w:r w:rsidR="00846E2D" w:rsidDel="004222A3">
          <w:delText xml:space="preserve"> </w:delText>
        </w:r>
      </w:del>
      <w:r w:rsidR="00846E2D">
        <w:t xml:space="preserve">which aims to utilize OBI to explicitly define how </w:t>
      </w:r>
      <w:proofErr w:type="gramStart"/>
      <w:r w:rsidR="00846E2D">
        <w:t>its</w:t>
      </w:r>
      <w:proofErr w:type="gramEnd"/>
      <w:r w:rsidR="00846E2D">
        <w:t xml:space="preserve"> widely used ‘evidence codes’ are related to specific experiments. </w:t>
      </w:r>
      <w:r w:rsidR="0065671C">
        <w:t xml:space="preserve">Thus, the present paper provides a description of OBI as it is implemented right now, but users should always refer to the most current version of the ontology itself to </w:t>
      </w:r>
      <w:r w:rsidR="00C33B63">
        <w:t>ensure that</w:t>
      </w:r>
      <w:r w:rsidR="00486823">
        <w:t xml:space="preserve"> it is used accurately. Changes to the definition of a term that leave the intended meaning intact will keep the term identifier intact. As this is true for the vast majority of changes, users will be alerted to major changes in the ontology for terms the use based on the term identifiers being </w:t>
      </w:r>
      <w:r w:rsidR="00C33B63">
        <w:t>deleted</w:t>
      </w:r>
      <w:r w:rsidR="00486823">
        <w:t>.</w:t>
      </w:r>
      <w:del w:id="349" w:author="Bjoern Peters" w:date="2016-03-20T13:49:00Z">
        <w:r w:rsidR="00486823" w:rsidDel="004222A3">
          <w:delText xml:space="preserve"> </w:delText>
        </w:r>
        <w:r w:rsidR="002A5F16" w:rsidRPr="002A5F16" w:rsidDel="004222A3">
          <w:delText xml:space="preserve"> </w:delText>
        </w:r>
      </w:del>
      <w:ins w:id="350" w:author="Bjoern Peters" w:date="2016-03-20T13:49:00Z">
        <w:r w:rsidR="004222A3">
          <w:t xml:space="preserve"> </w:t>
        </w:r>
      </w:ins>
      <w:r w:rsidR="002A5F16">
        <w:t>However, the core of OBI</w:t>
      </w:r>
      <w:ins w:id="351" w:author="Randi Vita" w:date="2016-02-17T11:47:00Z">
        <w:r w:rsidR="005875CF">
          <w:t>,</w:t>
        </w:r>
      </w:ins>
      <w:r w:rsidR="002A5F16">
        <w:t xml:space="preserve"> which has been recently reviewed</w:t>
      </w:r>
      <w:ins w:id="352" w:author="Bjoern Peters" w:date="2016-03-20T12:24:00Z">
        <w:r w:rsidR="009E0B86">
          <w:t xml:space="preserve"> internally by the OBI team</w:t>
        </w:r>
      </w:ins>
      <w:ins w:id="353" w:author="Randi Vita" w:date="2016-02-17T11:47:00Z">
        <w:r w:rsidR="005875CF">
          <w:t>,</w:t>
        </w:r>
      </w:ins>
      <w:r w:rsidR="002A5F16">
        <w:t xml:space="preserve"> is considered stable with regards to the asserted hierarchy. Future changes will largely extend the power of what can be done with OBI through additional terms, axioms, and design patterns.</w:t>
      </w:r>
    </w:p>
    <w:p w:rsidR="00686B7C" w:rsidRPr="00A552E7" w:rsidRDefault="00686B7C" w:rsidP="00686B7C">
      <w:r>
        <w:t>In summary, OBI represents a substantial and significant effort to describe biomedical investigations in a consensual, wide-ranging and computationally amenable way. Ontologies such as OBI are essential</w:t>
      </w:r>
      <w:r w:rsidDel="00EF340D">
        <w:t xml:space="preserve"> </w:t>
      </w:r>
      <w:r>
        <w:t xml:space="preserve">to </w:t>
      </w:r>
      <w:proofErr w:type="gramStart"/>
      <w:r>
        <w:t>rise</w:t>
      </w:r>
      <w:proofErr w:type="gramEnd"/>
      <w:r>
        <w:t xml:space="preserve"> to the challenges of large-scale biology, safeguard the inheritance of experimental data for the future, and maximize its usefulness in the present. </w:t>
      </w:r>
    </w:p>
    <w:p w:rsidR="00686B7C" w:rsidRDefault="00686B7C">
      <w:pPr>
        <w:pStyle w:val="Heading2"/>
      </w:pPr>
      <w:r>
        <w:t>Acknowledgments</w:t>
      </w:r>
    </w:p>
    <w:p w:rsidR="00686B7C" w:rsidRDefault="00686B7C">
      <w:r>
        <w:t xml:space="preserve">We dedicate this work to the memory of Bill Bug. We want to acknowledge contributions by </w:t>
      </w:r>
      <w:r w:rsidRPr="00DC51BD">
        <w:t>Eric Deutsch,</w:t>
      </w:r>
      <w:r>
        <w:t xml:space="preserve"> </w:t>
      </w:r>
      <w:r w:rsidRPr="00DC51BD">
        <w:t>Dawn Field,</w:t>
      </w:r>
      <w:r>
        <w:t xml:space="preserve"> </w:t>
      </w:r>
      <w:r w:rsidRPr="00DC51BD">
        <w:t xml:space="preserve">Jeff </w:t>
      </w:r>
      <w:proofErr w:type="spellStart"/>
      <w:r w:rsidRPr="00DC51BD">
        <w:t>Grethe</w:t>
      </w:r>
      <w:proofErr w:type="spellEnd"/>
      <w:r w:rsidRPr="00DC51BD">
        <w:t>,</w:t>
      </w:r>
      <w:r>
        <w:t xml:space="preserve"> </w:t>
      </w:r>
      <w:proofErr w:type="spellStart"/>
      <w:r w:rsidRPr="00DC51BD">
        <w:t>Mervi</w:t>
      </w:r>
      <w:proofErr w:type="spellEnd"/>
      <w:r w:rsidRPr="00DC51BD">
        <w:t xml:space="preserve"> </w:t>
      </w:r>
      <w:proofErr w:type="spellStart"/>
      <w:r w:rsidRPr="00DC51BD">
        <w:t>Heiskanen</w:t>
      </w:r>
      <w:proofErr w:type="spellEnd"/>
      <w:r w:rsidRPr="00DC51BD">
        <w:t>,</w:t>
      </w:r>
      <w:r>
        <w:t xml:space="preserve"> </w:t>
      </w:r>
      <w:r w:rsidRPr="00DC51BD">
        <w:t xml:space="preserve">Matthew </w:t>
      </w:r>
      <w:proofErr w:type="spellStart"/>
      <w:r w:rsidRPr="00DC51BD">
        <w:t>Pocock</w:t>
      </w:r>
      <w:proofErr w:type="spellEnd"/>
      <w:r w:rsidRPr="00DC51BD">
        <w:t>,</w:t>
      </w:r>
      <w:r>
        <w:t xml:space="preserve"> </w:t>
      </w:r>
      <w:r w:rsidRPr="00DC51BD">
        <w:t>Joe White,</w:t>
      </w:r>
      <w:r>
        <w:t xml:space="preserve"> </w:t>
      </w:r>
      <w:r w:rsidRPr="00DC51BD">
        <w:t>John Westbrook,</w:t>
      </w:r>
      <w:r>
        <w:t xml:space="preserve"> </w:t>
      </w:r>
      <w:r w:rsidRPr="00DC51BD">
        <w:t xml:space="preserve">Helen </w:t>
      </w:r>
      <w:proofErr w:type="spellStart"/>
      <w:r w:rsidRPr="00DC51BD">
        <w:t>Causton</w:t>
      </w:r>
      <w:proofErr w:type="spellEnd"/>
      <w:r w:rsidRPr="00DC51BD">
        <w:t>,</w:t>
      </w:r>
      <w:r>
        <w:t xml:space="preserve"> </w:t>
      </w:r>
      <w:r w:rsidRPr="00DC51BD">
        <w:t>Cristian Cocos,</w:t>
      </w:r>
      <w:r>
        <w:t xml:space="preserve"> </w:t>
      </w:r>
      <w:r w:rsidRPr="00DC51BD">
        <w:t>Tanya Gray,</w:t>
      </w:r>
      <w:r>
        <w:t xml:space="preserve"> </w:t>
      </w:r>
      <w:r w:rsidRPr="00DC51BD">
        <w:t xml:space="preserve">Jason </w:t>
      </w:r>
      <w:proofErr w:type="spellStart"/>
      <w:r w:rsidRPr="00DC51BD">
        <w:t>Greenbaum</w:t>
      </w:r>
      <w:proofErr w:type="spellEnd"/>
      <w:r w:rsidRPr="00DC51BD">
        <w:t>,</w:t>
      </w:r>
      <w:r>
        <w:t xml:space="preserve"> </w:t>
      </w:r>
      <w:r w:rsidRPr="00DC51BD">
        <w:t xml:space="preserve">Pierre </w:t>
      </w:r>
      <w:proofErr w:type="spellStart"/>
      <w:r w:rsidRPr="00DC51BD">
        <w:t>Grenon</w:t>
      </w:r>
      <w:proofErr w:type="spellEnd"/>
      <w:r w:rsidRPr="00DC51BD">
        <w:t>,</w:t>
      </w:r>
      <w:r>
        <w:t xml:space="preserve"> </w:t>
      </w:r>
      <w:r w:rsidRPr="00DC51BD">
        <w:t xml:space="preserve">Luisa </w:t>
      </w:r>
      <w:proofErr w:type="spellStart"/>
      <w:r w:rsidRPr="00DC51BD">
        <w:t>Montecchi</w:t>
      </w:r>
      <w:proofErr w:type="spellEnd"/>
      <w:r w:rsidRPr="00DC51BD">
        <w:t>,</w:t>
      </w:r>
      <w:r>
        <w:t xml:space="preserve"> </w:t>
      </w:r>
      <w:r w:rsidRPr="00DC51BD">
        <w:t xml:space="preserve">Chris </w:t>
      </w:r>
      <w:proofErr w:type="spellStart"/>
      <w:r w:rsidRPr="00DC51BD">
        <w:t>Mungall</w:t>
      </w:r>
      <w:proofErr w:type="spellEnd"/>
      <w:r w:rsidRPr="00DC51BD">
        <w:t>,</w:t>
      </w:r>
      <w:r>
        <w:t xml:space="preserve"> </w:t>
      </w:r>
      <w:r w:rsidRPr="00DC51BD">
        <w:t>Daniel Rubin,</w:t>
      </w:r>
      <w:r>
        <w:t xml:space="preserve"> </w:t>
      </w:r>
      <w:r w:rsidRPr="00DC51BD">
        <w:t xml:space="preserve">Stefan </w:t>
      </w:r>
      <w:proofErr w:type="spellStart"/>
      <w:r w:rsidRPr="00DC51BD">
        <w:t>Wiemann</w:t>
      </w:r>
      <w:proofErr w:type="spellEnd"/>
      <w:r>
        <w:t xml:space="preserve">, and want to thank all contributors to the OBO </w:t>
      </w:r>
      <w:ins w:id="354" w:author="Randi Vita" w:date="2016-02-15T16:48:00Z">
        <w:r w:rsidR="00D83EF0">
          <w:t>F</w:t>
        </w:r>
      </w:ins>
      <w:del w:id="355" w:author="Randi Vita" w:date="2016-02-15T16:48:00Z">
        <w:r w:rsidDel="00D83EF0">
          <w:delText>f</w:delText>
        </w:r>
      </w:del>
      <w:r>
        <w:t xml:space="preserve">oundry project. </w:t>
      </w:r>
      <w:r w:rsidR="007F10E3" w:rsidRPr="007F10E3">
        <w:t xml:space="preserve">Dr. Bill Bug passed away before the submission of the final version of this manuscript. </w:t>
      </w:r>
      <w:proofErr w:type="spellStart"/>
      <w:r w:rsidR="007F10E3">
        <w:t>Bjoern</w:t>
      </w:r>
      <w:proofErr w:type="spellEnd"/>
      <w:r w:rsidR="007F10E3">
        <w:t xml:space="preserve"> Peters </w:t>
      </w:r>
      <w:r w:rsidR="007F10E3" w:rsidRPr="007F10E3">
        <w:t>accepts responsibility for the integrity and validity of the data collected and analyzed</w:t>
      </w:r>
      <w:ins w:id="356" w:author="Randi Vita" w:date="2016-02-17T11:48:00Z">
        <w:r w:rsidR="005875CF">
          <w:t>.</w:t>
        </w:r>
      </w:ins>
    </w:p>
    <w:p w:rsidR="00686B7C" w:rsidRDefault="00686B7C" w:rsidP="005609A9">
      <w:pPr>
        <w:pStyle w:val="Heading2"/>
      </w:pPr>
      <w:r>
        <w:br w:type="page"/>
      </w:r>
      <w:r>
        <w:lastRenderedPageBreak/>
        <w:t>References</w:t>
      </w:r>
    </w:p>
    <w:p w:rsidR="004222A3" w:rsidRDefault="00686B7C" w:rsidP="004222A3">
      <w:pPr>
        <w:spacing w:after="0"/>
        <w:ind w:left="720" w:hanging="720"/>
        <w:rPr>
          <w:noProof/>
          <w:szCs w:val="22"/>
        </w:rPr>
      </w:pPr>
      <w:r w:rsidRPr="00C522A7">
        <w:rPr>
          <w:szCs w:val="22"/>
        </w:rPr>
        <w:fldChar w:fldCharType="begin"/>
      </w:r>
      <w:r w:rsidRPr="00C522A7">
        <w:rPr>
          <w:szCs w:val="22"/>
        </w:rPr>
        <w:instrText xml:space="preserve"> ADDIN EN.REFLIST </w:instrText>
      </w:r>
      <w:r w:rsidRPr="00C522A7">
        <w:rPr>
          <w:szCs w:val="22"/>
        </w:rPr>
        <w:fldChar w:fldCharType="separate"/>
      </w:r>
      <w:bookmarkStart w:id="357" w:name="_ENREF_1"/>
      <w:r w:rsidR="004222A3">
        <w:rPr>
          <w:noProof/>
          <w:szCs w:val="22"/>
        </w:rPr>
        <w:t>1. Jones AR, Miller M, Aebersold R, Apweiler R, Ball CA, et al. (2007) The Functional Genomics Experiment model (FuGE): an extensible framework for standards in functional genomics. Nat Biotechnol 25: 1127-1133.</w:t>
      </w:r>
      <w:bookmarkEnd w:id="357"/>
    </w:p>
    <w:p w:rsidR="004222A3" w:rsidRDefault="004222A3" w:rsidP="004222A3">
      <w:pPr>
        <w:spacing w:after="0"/>
        <w:ind w:left="720" w:hanging="720"/>
        <w:rPr>
          <w:noProof/>
          <w:szCs w:val="22"/>
        </w:rPr>
      </w:pPr>
      <w:bookmarkStart w:id="358" w:name="_ENREF_2"/>
      <w:r>
        <w:rPr>
          <w:noProof/>
          <w:szCs w:val="22"/>
        </w:rPr>
        <w:t>2. Spellman PT, Miller M, Stewart J, Troup C, Sarkans U, et al. (2002) Design and implementation of microarray gene expression markup language (MAGE-ML). Genome Biol 3: RESEARCH0046.</w:t>
      </w:r>
      <w:bookmarkEnd w:id="358"/>
    </w:p>
    <w:p w:rsidR="004222A3" w:rsidRDefault="004222A3" w:rsidP="004222A3">
      <w:pPr>
        <w:spacing w:after="0"/>
        <w:ind w:left="720" w:hanging="720"/>
        <w:rPr>
          <w:noProof/>
          <w:szCs w:val="22"/>
        </w:rPr>
      </w:pPr>
      <w:bookmarkStart w:id="359" w:name="_ENREF_3"/>
      <w:r>
        <w:rPr>
          <w:noProof/>
          <w:szCs w:val="22"/>
        </w:rPr>
        <w:t>3. Taylor CF, Field D, Sansone SA, Aerts J, Apweiler R, et al. (2008) Promoting coherent minimum reporting guidelines for biological and biomedical investigations: the MIBBI project. Nat Biotechnol 26: 889-896.</w:t>
      </w:r>
      <w:bookmarkEnd w:id="359"/>
    </w:p>
    <w:p w:rsidR="004222A3" w:rsidRDefault="004222A3" w:rsidP="004222A3">
      <w:pPr>
        <w:spacing w:after="0"/>
        <w:ind w:left="720" w:hanging="720"/>
        <w:rPr>
          <w:noProof/>
          <w:szCs w:val="22"/>
        </w:rPr>
      </w:pPr>
      <w:bookmarkStart w:id="360" w:name="_ENREF_4"/>
      <w:r>
        <w:rPr>
          <w:noProof/>
          <w:szCs w:val="22"/>
        </w:rPr>
        <w:t>4. Sansone SA, Rocca-Serra P, Brandizi M, Brazma A, Field D, et al. (2008) The first RSBI (ISA-TAB) workshop: "can a simple format work for complex studies?". OMICS 12: 143-149.</w:t>
      </w:r>
      <w:bookmarkEnd w:id="360"/>
    </w:p>
    <w:p w:rsidR="004222A3" w:rsidRDefault="004222A3" w:rsidP="004222A3">
      <w:pPr>
        <w:spacing w:after="0"/>
        <w:ind w:left="720" w:hanging="720"/>
        <w:rPr>
          <w:noProof/>
          <w:szCs w:val="22"/>
        </w:rPr>
      </w:pPr>
      <w:bookmarkStart w:id="361" w:name="_ENREF_5"/>
      <w:r>
        <w:rPr>
          <w:noProof/>
          <w:szCs w:val="22"/>
        </w:rPr>
        <w:t>5. Rayner TF, Rocca-Serra P, Spellman PT, Causton HC, Farne A, et al. (2006) A simple spreadsheet-based, MIAME-supportive format for microarray data: MAGE-TAB. BMC Bioinformatics 7: 489.</w:t>
      </w:r>
      <w:bookmarkEnd w:id="361"/>
    </w:p>
    <w:p w:rsidR="004222A3" w:rsidRDefault="004222A3" w:rsidP="004222A3">
      <w:pPr>
        <w:spacing w:after="0"/>
        <w:ind w:left="720" w:hanging="720"/>
        <w:rPr>
          <w:noProof/>
          <w:szCs w:val="22"/>
        </w:rPr>
      </w:pPr>
      <w:bookmarkStart w:id="362" w:name="_ENREF_6"/>
      <w:r>
        <w:rPr>
          <w:noProof/>
          <w:szCs w:val="22"/>
        </w:rPr>
        <w:t>6. Orchard S, Deutsch EW, Binz PA, Jones AR, Creasy D, et al. (2009) Annual spring meeting of the Proteomics Standards Initiative. Proteomics 9: 4429-4432.</w:t>
      </w:r>
      <w:bookmarkEnd w:id="362"/>
    </w:p>
    <w:p w:rsidR="004222A3" w:rsidRDefault="004222A3" w:rsidP="004222A3">
      <w:pPr>
        <w:spacing w:after="0"/>
        <w:ind w:left="720" w:hanging="720"/>
        <w:rPr>
          <w:noProof/>
          <w:szCs w:val="22"/>
        </w:rPr>
      </w:pPr>
      <w:bookmarkStart w:id="363" w:name="_ENREF_7"/>
      <w:r>
        <w:rPr>
          <w:noProof/>
          <w:szCs w:val="22"/>
        </w:rPr>
        <w:t>7. Ball CA, Sherlock G, Parkinson H, Rocca-Sera P, Brooksbank C, et al. (2002) Standards for microarray data. Science 298: 539.</w:t>
      </w:r>
      <w:bookmarkEnd w:id="363"/>
    </w:p>
    <w:p w:rsidR="004222A3" w:rsidRDefault="004222A3" w:rsidP="004222A3">
      <w:pPr>
        <w:spacing w:after="0"/>
        <w:ind w:left="720" w:hanging="720"/>
        <w:rPr>
          <w:noProof/>
          <w:szCs w:val="22"/>
        </w:rPr>
      </w:pPr>
      <w:bookmarkStart w:id="364" w:name="_ENREF_8"/>
      <w:r>
        <w:rPr>
          <w:noProof/>
          <w:szCs w:val="22"/>
        </w:rPr>
        <w:t>8. Sansone SA, Fan T, Goodacre R, Griffin JL, Hardy NW, et al. (2007) The metabolomics standards initiative. Nat Biotechnol 25: 846-848.</w:t>
      </w:r>
      <w:bookmarkEnd w:id="364"/>
    </w:p>
    <w:p w:rsidR="004222A3" w:rsidRDefault="004222A3" w:rsidP="004222A3">
      <w:pPr>
        <w:spacing w:after="0"/>
        <w:ind w:left="720" w:hanging="720"/>
        <w:rPr>
          <w:noProof/>
          <w:szCs w:val="22"/>
        </w:rPr>
      </w:pPr>
      <w:bookmarkStart w:id="365" w:name="_ENREF_9"/>
      <w:r>
        <w:rPr>
          <w:noProof/>
          <w:szCs w:val="22"/>
        </w:rPr>
        <w:t>9. Field D, Garrity G, Gray T, Morrison N, Selengut J, et al. (2008) The minimum information about a genome sequence (MIGS) specification. Nat Biotechnol 26: 541-547.</w:t>
      </w:r>
      <w:bookmarkEnd w:id="365"/>
    </w:p>
    <w:p w:rsidR="004222A3" w:rsidRDefault="004222A3" w:rsidP="004222A3">
      <w:pPr>
        <w:spacing w:after="0"/>
        <w:ind w:left="720" w:hanging="720"/>
        <w:rPr>
          <w:noProof/>
          <w:szCs w:val="22"/>
        </w:rPr>
      </w:pPr>
      <w:bookmarkStart w:id="366" w:name="_ENREF_10"/>
      <w:r>
        <w:rPr>
          <w:noProof/>
          <w:szCs w:val="22"/>
        </w:rPr>
        <w:t>10. Smith B, Ashburner M, Rosse C, Bard J, Bug W, et al. (2007) The OBO Foundry: coordinated evolution of ontologies to support biomedical data integration. Nat Biotechnol 25: 1251-1255.</w:t>
      </w:r>
      <w:bookmarkEnd w:id="366"/>
    </w:p>
    <w:p w:rsidR="004222A3" w:rsidRDefault="004222A3" w:rsidP="004222A3">
      <w:pPr>
        <w:spacing w:after="0"/>
        <w:ind w:left="720" w:hanging="720"/>
        <w:rPr>
          <w:noProof/>
          <w:szCs w:val="22"/>
        </w:rPr>
      </w:pPr>
      <w:bookmarkStart w:id="367" w:name="_ENREF_11"/>
      <w:r>
        <w:rPr>
          <w:noProof/>
          <w:szCs w:val="22"/>
        </w:rPr>
        <w:t>11. Schober D, Smith B, Lewis SE, Kusnierczyk W, Lomax J, et al. (2009) Survey-based naming conventions for use in OBO Foundry ontology development. BMC Bioinformatics 10: 125.</w:t>
      </w:r>
      <w:bookmarkEnd w:id="367"/>
    </w:p>
    <w:p w:rsidR="004222A3" w:rsidRDefault="004222A3" w:rsidP="004222A3">
      <w:pPr>
        <w:spacing w:after="0"/>
        <w:ind w:left="720" w:hanging="720"/>
        <w:rPr>
          <w:noProof/>
          <w:szCs w:val="22"/>
        </w:rPr>
      </w:pPr>
      <w:bookmarkStart w:id="368" w:name="_ENREF_12"/>
      <w:r>
        <w:rPr>
          <w:noProof/>
          <w:szCs w:val="22"/>
        </w:rPr>
        <w:t>12. Horridge M, Bechhofer S (2011) The OWL API: A Java API for OWL ontologies. Semantic Web 2: 11-21.</w:t>
      </w:r>
      <w:bookmarkEnd w:id="368"/>
    </w:p>
    <w:p w:rsidR="004222A3" w:rsidRDefault="004222A3" w:rsidP="004222A3">
      <w:pPr>
        <w:spacing w:after="0"/>
        <w:ind w:left="720" w:hanging="720"/>
        <w:rPr>
          <w:noProof/>
          <w:szCs w:val="22"/>
        </w:rPr>
      </w:pPr>
      <w:bookmarkStart w:id="369" w:name="_ENREF_13"/>
      <w:r>
        <w:rPr>
          <w:noProof/>
          <w:szCs w:val="22"/>
        </w:rPr>
        <w:t>13. Shearer R, Motik B, Horrocks I. HermiT: A Highly-Efficient OWL Reasoner; 2008.</w:t>
      </w:r>
      <w:bookmarkEnd w:id="369"/>
    </w:p>
    <w:p w:rsidR="004222A3" w:rsidRDefault="004222A3" w:rsidP="004222A3">
      <w:pPr>
        <w:spacing w:after="0"/>
        <w:ind w:left="720" w:hanging="720"/>
        <w:rPr>
          <w:noProof/>
          <w:szCs w:val="22"/>
        </w:rPr>
      </w:pPr>
      <w:bookmarkStart w:id="370" w:name="_ENREF_14"/>
      <w:r>
        <w:rPr>
          <w:noProof/>
          <w:szCs w:val="22"/>
        </w:rPr>
        <w:t>14. Kazakov Y, Krötzsch M, Simančík F (2013) The incredible elk. Journal of Automated Reasoning: 1-61.</w:t>
      </w:r>
      <w:bookmarkEnd w:id="370"/>
    </w:p>
    <w:p w:rsidR="004222A3" w:rsidRDefault="004222A3" w:rsidP="004222A3">
      <w:pPr>
        <w:spacing w:after="0"/>
        <w:ind w:left="720" w:hanging="720"/>
        <w:rPr>
          <w:noProof/>
          <w:szCs w:val="22"/>
        </w:rPr>
      </w:pPr>
      <w:bookmarkStart w:id="371" w:name="_ENREF_15"/>
      <w:r>
        <w:rPr>
          <w:noProof/>
          <w:szCs w:val="22"/>
        </w:rPr>
        <w:t>15. Evren Sirin BP, Bernardo C Grau, Aditya Kalyanpur, Yarden Katz (2007) Pellet: A practical OWL-DL reasoner Web Semantics: Science, Services and Agents on the World Wide Web 5: 51-53.</w:t>
      </w:r>
      <w:bookmarkEnd w:id="371"/>
    </w:p>
    <w:p w:rsidR="004222A3" w:rsidRDefault="004222A3" w:rsidP="004222A3">
      <w:pPr>
        <w:spacing w:after="0"/>
        <w:ind w:left="720" w:hanging="720"/>
        <w:rPr>
          <w:noProof/>
          <w:szCs w:val="22"/>
        </w:rPr>
      </w:pPr>
      <w:bookmarkStart w:id="372" w:name="_ENREF_16"/>
      <w:r>
        <w:rPr>
          <w:noProof/>
          <w:szCs w:val="22"/>
        </w:rPr>
        <w:t>16. Grenon P, Smith B, Goldberg L (2004) Biodynamic ontology: applying BFO in the biomedical domain. Stud Health Technol Inform 102: 20-38.</w:t>
      </w:r>
      <w:bookmarkEnd w:id="372"/>
    </w:p>
    <w:p w:rsidR="004222A3" w:rsidRDefault="004222A3" w:rsidP="004222A3">
      <w:pPr>
        <w:spacing w:after="0"/>
        <w:ind w:left="720" w:hanging="720"/>
        <w:rPr>
          <w:noProof/>
          <w:szCs w:val="22"/>
        </w:rPr>
      </w:pPr>
      <w:bookmarkStart w:id="373" w:name="_ENREF_17"/>
      <w:r>
        <w:rPr>
          <w:noProof/>
          <w:szCs w:val="22"/>
        </w:rPr>
        <w:t>17. Smith B, Ceusters W, Klagges B, Kohler J, Kumar A, et al. (2005) Relations in biomedical ontologies. Genome Biol 6: R46.</w:t>
      </w:r>
      <w:bookmarkEnd w:id="373"/>
    </w:p>
    <w:p w:rsidR="004222A3" w:rsidRDefault="004222A3" w:rsidP="004222A3">
      <w:pPr>
        <w:spacing w:after="0"/>
        <w:ind w:left="720" w:hanging="720"/>
        <w:rPr>
          <w:noProof/>
          <w:szCs w:val="22"/>
        </w:rPr>
      </w:pPr>
      <w:bookmarkStart w:id="374" w:name="_ENREF_18"/>
      <w:r>
        <w:rPr>
          <w:noProof/>
          <w:szCs w:val="22"/>
        </w:rPr>
        <w:t>18. Sayers EW, Barrett T, Benson DA, Bolton E, Bryant SH, et al. (2011) Database resources of the National Center for Biotechnology Information. Nucleic Acids Res 39: D38-51.</w:t>
      </w:r>
      <w:bookmarkEnd w:id="374"/>
    </w:p>
    <w:p w:rsidR="004222A3" w:rsidRDefault="004222A3" w:rsidP="004222A3">
      <w:pPr>
        <w:spacing w:after="0"/>
        <w:ind w:left="720" w:hanging="720"/>
        <w:rPr>
          <w:noProof/>
          <w:szCs w:val="22"/>
        </w:rPr>
      </w:pPr>
      <w:bookmarkStart w:id="375" w:name="_ENREF_19"/>
      <w:r>
        <w:rPr>
          <w:noProof/>
          <w:szCs w:val="22"/>
        </w:rPr>
        <w:t>19. Courtot M, Gibson F, Lister AL, Malone J, Schober D, et al. (2011) MIREOT: The minimum information to reference an external ontology term. Applied Ontology 6: 23-33.</w:t>
      </w:r>
      <w:bookmarkEnd w:id="375"/>
    </w:p>
    <w:p w:rsidR="004222A3" w:rsidRDefault="004222A3" w:rsidP="004222A3">
      <w:pPr>
        <w:spacing w:after="0"/>
        <w:ind w:left="720" w:hanging="720"/>
        <w:rPr>
          <w:noProof/>
          <w:szCs w:val="22"/>
        </w:rPr>
      </w:pPr>
      <w:bookmarkStart w:id="376" w:name="_ENREF_20"/>
      <w:r>
        <w:rPr>
          <w:noProof/>
          <w:szCs w:val="22"/>
        </w:rPr>
        <w:t>20. Xiang Z, Courtot M, Brinkman RR, Ruttenberg A, He Y (2010) OntoFox: web-based support for ontology reuse. BMC research notes 3: 175.</w:t>
      </w:r>
      <w:bookmarkEnd w:id="376"/>
    </w:p>
    <w:p w:rsidR="004222A3" w:rsidRDefault="004222A3" w:rsidP="004222A3">
      <w:pPr>
        <w:spacing w:after="0"/>
        <w:ind w:left="720" w:hanging="720"/>
        <w:rPr>
          <w:noProof/>
          <w:szCs w:val="22"/>
        </w:rPr>
      </w:pPr>
      <w:bookmarkStart w:id="377" w:name="_ENREF_21"/>
      <w:r>
        <w:rPr>
          <w:noProof/>
          <w:szCs w:val="22"/>
        </w:rPr>
        <w:lastRenderedPageBreak/>
        <w:t>21. Ashburner M, Ball CA, Blake JA, Botstein D, Butler H, et al. (2000) Gene ontology: tool for the unification of biology. The Gene Ontology Consortium. Nat Genet 25: 25-29.</w:t>
      </w:r>
      <w:bookmarkEnd w:id="377"/>
    </w:p>
    <w:p w:rsidR="004222A3" w:rsidRDefault="004222A3" w:rsidP="004222A3">
      <w:pPr>
        <w:spacing w:after="0"/>
        <w:ind w:left="720" w:hanging="720"/>
        <w:rPr>
          <w:noProof/>
          <w:szCs w:val="22"/>
        </w:rPr>
      </w:pPr>
      <w:bookmarkStart w:id="378" w:name="_ENREF_22"/>
      <w:r>
        <w:rPr>
          <w:noProof/>
          <w:szCs w:val="22"/>
        </w:rPr>
        <w:t>22. Degtyarenko K, de Matos P, Ennis M, Hastings J, Zbinden M, et al. (2008) ChEBI: a database and ontology for chemical entities of biological interest. Nucleic Acids Res 36: D344-350.</w:t>
      </w:r>
      <w:bookmarkEnd w:id="378"/>
    </w:p>
    <w:p w:rsidR="004222A3" w:rsidRDefault="004222A3" w:rsidP="004222A3">
      <w:pPr>
        <w:spacing w:after="0"/>
        <w:ind w:left="720" w:hanging="720"/>
        <w:rPr>
          <w:noProof/>
          <w:szCs w:val="22"/>
        </w:rPr>
      </w:pPr>
      <w:bookmarkStart w:id="379" w:name="_ENREF_23"/>
      <w:r>
        <w:rPr>
          <w:noProof/>
          <w:szCs w:val="22"/>
        </w:rPr>
        <w:t>23. Musen M, Shah N, Noy N, Dai B, Dorf M, et al. (2008) BioPortal: Ontologies and Data Resources with the Click of a Mouse. AMIA Annu Symp Proc: 1223-1224.</w:t>
      </w:r>
      <w:bookmarkEnd w:id="379"/>
    </w:p>
    <w:p w:rsidR="004222A3" w:rsidRDefault="004222A3" w:rsidP="004222A3">
      <w:pPr>
        <w:spacing w:after="0"/>
        <w:ind w:left="720" w:hanging="720"/>
        <w:rPr>
          <w:noProof/>
          <w:szCs w:val="22"/>
        </w:rPr>
      </w:pPr>
      <w:bookmarkStart w:id="380" w:name="_ENREF_24"/>
      <w:r>
        <w:rPr>
          <w:noProof/>
          <w:szCs w:val="22"/>
        </w:rPr>
        <w:t>24. Mungall CJ, Torniai C, Gkoutos GV, Lewis SE, Haendel MA (2012) Uberon, an integrative multi-species anatomy ontology. Genome Biol 13: R5.</w:t>
      </w:r>
      <w:bookmarkEnd w:id="380"/>
    </w:p>
    <w:p w:rsidR="004222A3" w:rsidRDefault="004222A3" w:rsidP="004222A3">
      <w:pPr>
        <w:spacing w:after="0"/>
        <w:ind w:left="720" w:hanging="720"/>
        <w:rPr>
          <w:noProof/>
          <w:szCs w:val="22"/>
        </w:rPr>
      </w:pPr>
      <w:bookmarkStart w:id="381" w:name="_ENREF_25"/>
      <w:r>
        <w:rPr>
          <w:noProof/>
          <w:szCs w:val="22"/>
        </w:rPr>
        <w:t xml:space="preserve">25. </w:t>
      </w:r>
      <w:r w:rsidRPr="004222A3">
        <w:rPr>
          <w:noProof/>
          <w:sz w:val="20"/>
          <w:szCs w:val="22"/>
        </w:rPr>
        <w:t>Haendel MA, Neuhaus, F., Osumi-Sutherland, D., Mabee,P.M.</w:t>
      </w:r>
      <w:r>
        <w:rPr>
          <w:noProof/>
          <w:szCs w:val="22"/>
        </w:rPr>
        <w:t xml:space="preserve">, </w:t>
      </w:r>
      <w:r w:rsidRPr="004222A3">
        <w:rPr>
          <w:noProof/>
          <w:sz w:val="20"/>
          <w:szCs w:val="22"/>
        </w:rPr>
        <w:t>Mejino Jr. J.L.V. M, C.J. and Smith, B.</w:t>
      </w:r>
      <w:r>
        <w:rPr>
          <w:noProof/>
          <w:szCs w:val="22"/>
        </w:rPr>
        <w:t xml:space="preserve"> (2008) </w:t>
      </w:r>
      <w:r w:rsidRPr="004222A3">
        <w:rPr>
          <w:noProof/>
          <w:sz w:val="28"/>
          <w:szCs w:val="22"/>
        </w:rPr>
        <w:t>CARO - The Common Anatomy Reference Ontology</w:t>
      </w:r>
      <w:r>
        <w:rPr>
          <w:noProof/>
          <w:szCs w:val="22"/>
        </w:rPr>
        <w:t>. In: Albert Burger DDaRB, editor. Anatomy Ontologies for Bioinformatics: Principles and Practice. New York: Springer.</w:t>
      </w:r>
      <w:bookmarkEnd w:id="381"/>
    </w:p>
    <w:p w:rsidR="004222A3" w:rsidRDefault="004222A3" w:rsidP="004222A3">
      <w:pPr>
        <w:spacing w:after="0"/>
        <w:ind w:left="720" w:hanging="720"/>
        <w:rPr>
          <w:noProof/>
          <w:szCs w:val="22"/>
        </w:rPr>
      </w:pPr>
      <w:bookmarkStart w:id="382" w:name="_ENREF_26"/>
      <w:r>
        <w:rPr>
          <w:noProof/>
          <w:szCs w:val="22"/>
        </w:rPr>
        <w:t>26. Byrne MC, Whitley MZ, Follettie MT (2001) Oligonucleotide arrays for expression monitoring. Curr Protoc Hum Genet Chapter 11: Unit 11 12.</w:t>
      </w:r>
      <w:bookmarkEnd w:id="382"/>
    </w:p>
    <w:p w:rsidR="004222A3" w:rsidRDefault="004222A3" w:rsidP="004222A3">
      <w:pPr>
        <w:spacing w:after="0"/>
        <w:ind w:left="720" w:hanging="720"/>
        <w:rPr>
          <w:noProof/>
          <w:szCs w:val="22"/>
        </w:rPr>
      </w:pPr>
      <w:bookmarkStart w:id="383" w:name="_ENREF_27"/>
      <w:r>
        <w:rPr>
          <w:noProof/>
          <w:szCs w:val="22"/>
        </w:rPr>
        <w:t>27. Arp R, Smith B (2008) Function, Role, and Disposition in Basic Formal Ontology. Nature Precedings.</w:t>
      </w:r>
      <w:bookmarkEnd w:id="383"/>
    </w:p>
    <w:p w:rsidR="004222A3" w:rsidRDefault="004222A3" w:rsidP="004222A3">
      <w:pPr>
        <w:spacing w:after="0"/>
        <w:ind w:left="720" w:hanging="720"/>
        <w:rPr>
          <w:noProof/>
          <w:szCs w:val="22"/>
        </w:rPr>
      </w:pPr>
      <w:bookmarkStart w:id="384" w:name="_ENREF_28"/>
      <w:r>
        <w:rPr>
          <w:noProof/>
          <w:szCs w:val="22"/>
        </w:rPr>
        <w:t>28. Vita R, Overton JA, Greenbaum JA, Ponomarenko J, Clark JD, et al. (2015) The immune epitope database (IEDB) 3.0. Nucleic Acids Res 43: D405-412.</w:t>
      </w:r>
      <w:bookmarkEnd w:id="384"/>
    </w:p>
    <w:p w:rsidR="004222A3" w:rsidRDefault="004222A3" w:rsidP="004222A3">
      <w:pPr>
        <w:spacing w:after="0"/>
        <w:ind w:left="720" w:hanging="720"/>
        <w:rPr>
          <w:noProof/>
          <w:szCs w:val="22"/>
        </w:rPr>
      </w:pPr>
      <w:bookmarkStart w:id="385" w:name="_ENREF_29"/>
      <w:r>
        <w:rPr>
          <w:noProof/>
          <w:szCs w:val="22"/>
        </w:rPr>
        <w:t>29. Dugan VG, Emrich SJ, Giraldo-Calderon GI, Harb OS, Newman RM, et al. (2014) Standardized metadata for human pathogen/vector genomic sequences. PLoS One 9: e99979.</w:t>
      </w:r>
      <w:bookmarkEnd w:id="385"/>
    </w:p>
    <w:p w:rsidR="004222A3" w:rsidRDefault="004222A3" w:rsidP="004222A3">
      <w:pPr>
        <w:spacing w:after="0"/>
        <w:ind w:left="720" w:hanging="720"/>
        <w:rPr>
          <w:noProof/>
          <w:szCs w:val="22"/>
        </w:rPr>
      </w:pPr>
      <w:bookmarkStart w:id="386" w:name="_ENREF_30"/>
      <w:r>
        <w:rPr>
          <w:noProof/>
          <w:szCs w:val="22"/>
        </w:rPr>
        <w:t>30. Gutierrez JB, Harb OS, Zheng J, Tisch DJ, Charlebois ED, et al. (2015) A Framework for Global Collaborative Data Management for Malaria Research. Am J Trop Med Hyg 93: 124-132.</w:t>
      </w:r>
      <w:bookmarkEnd w:id="386"/>
    </w:p>
    <w:p w:rsidR="004222A3" w:rsidRDefault="004222A3" w:rsidP="004222A3">
      <w:pPr>
        <w:spacing w:after="0"/>
        <w:ind w:left="720" w:hanging="720"/>
        <w:rPr>
          <w:noProof/>
          <w:szCs w:val="22"/>
        </w:rPr>
      </w:pPr>
      <w:bookmarkStart w:id="387" w:name="_ENREF_31"/>
      <w:r>
        <w:rPr>
          <w:noProof/>
          <w:szCs w:val="22"/>
        </w:rPr>
        <w:t>31. Sansone S-A, Rocca-Serra P, Field D, Maguire E, Taylor C, et al. (2012) Toward interoperable bioscience data. Nature genetics 44: 121-126.</w:t>
      </w:r>
      <w:bookmarkEnd w:id="387"/>
    </w:p>
    <w:p w:rsidR="004222A3" w:rsidRDefault="004222A3" w:rsidP="004222A3">
      <w:pPr>
        <w:spacing w:after="0"/>
        <w:ind w:left="720" w:hanging="720"/>
        <w:rPr>
          <w:noProof/>
          <w:szCs w:val="22"/>
        </w:rPr>
      </w:pPr>
      <w:bookmarkStart w:id="388" w:name="_ENREF_32"/>
      <w:r>
        <w:rPr>
          <w:noProof/>
          <w:szCs w:val="22"/>
        </w:rPr>
        <w:t>32. Haug K, Salek RM, Conesa P, Hastings J, de Matos P, et al. (2012) MetaboLights—an open-access general-purpose repository for metabolomics studies and associated meta-data. Nucleic acids research: gks1004.</w:t>
      </w:r>
      <w:bookmarkEnd w:id="388"/>
    </w:p>
    <w:p w:rsidR="004222A3" w:rsidRDefault="004222A3" w:rsidP="004222A3">
      <w:pPr>
        <w:spacing w:after="0"/>
        <w:ind w:left="720" w:hanging="720"/>
        <w:rPr>
          <w:noProof/>
          <w:szCs w:val="22"/>
        </w:rPr>
      </w:pPr>
      <w:bookmarkStart w:id="389" w:name="_ENREF_33"/>
      <w:r>
        <w:rPr>
          <w:noProof/>
          <w:szCs w:val="22"/>
        </w:rPr>
        <w:t>33. Kohonen P, Benfenati E, Bower D, Ceder R, Crump M, et al. (2013) The ToxBank data warehouse: supporting the replacement of in vivo repeated dose systemic Toxicity testing. Molecular Informatics 32: 47-63.</w:t>
      </w:r>
      <w:bookmarkEnd w:id="389"/>
    </w:p>
    <w:p w:rsidR="004222A3" w:rsidRDefault="004222A3" w:rsidP="004222A3">
      <w:pPr>
        <w:spacing w:after="0"/>
        <w:ind w:left="720" w:hanging="720"/>
        <w:rPr>
          <w:noProof/>
          <w:szCs w:val="22"/>
        </w:rPr>
      </w:pPr>
      <w:bookmarkStart w:id="390" w:name="_ENREF_34"/>
      <w:r>
        <w:rPr>
          <w:noProof/>
          <w:szCs w:val="22"/>
        </w:rPr>
        <w:t>34. Thomas DG, Gaheen S, Harper SL, Fritts M, Klaessig F, et al. (2013) ISA-TAB-Nano: a specification for sharing nanomaterial research data in spreadsheet-based format. BMC biotechnology 13: 2.</w:t>
      </w:r>
      <w:bookmarkEnd w:id="390"/>
    </w:p>
    <w:p w:rsidR="004222A3" w:rsidRDefault="004222A3" w:rsidP="004222A3">
      <w:pPr>
        <w:spacing w:after="0"/>
        <w:ind w:left="720" w:hanging="720"/>
        <w:rPr>
          <w:noProof/>
          <w:szCs w:val="22"/>
        </w:rPr>
      </w:pPr>
      <w:bookmarkStart w:id="391" w:name="_ENREF_35"/>
      <w:r>
        <w:rPr>
          <w:noProof/>
          <w:szCs w:val="22"/>
        </w:rPr>
        <w:t>35. Sneddon TP, Li P, Edmunds SC (2012) GigaDB: announcing the GigaScience database. GigaScience 1: 11.</w:t>
      </w:r>
      <w:bookmarkEnd w:id="391"/>
    </w:p>
    <w:p w:rsidR="004222A3" w:rsidRDefault="004222A3" w:rsidP="004222A3">
      <w:pPr>
        <w:spacing w:after="0"/>
        <w:ind w:left="720" w:hanging="720"/>
        <w:rPr>
          <w:noProof/>
          <w:szCs w:val="22"/>
        </w:rPr>
      </w:pPr>
      <w:bookmarkStart w:id="392" w:name="_ENREF_36"/>
      <w:r>
        <w:rPr>
          <w:noProof/>
          <w:szCs w:val="22"/>
        </w:rPr>
        <w:t>36. Leinonen R, Akhtar R, Birney E, Bower L, Cerdeno-Tárraga A, et al. (2010) The European nucleotide archive. Nucleic acids research: gkq967.</w:t>
      </w:r>
      <w:bookmarkEnd w:id="392"/>
    </w:p>
    <w:p w:rsidR="004222A3" w:rsidRDefault="004222A3" w:rsidP="004222A3">
      <w:pPr>
        <w:spacing w:after="0"/>
        <w:ind w:left="720" w:hanging="720"/>
        <w:rPr>
          <w:noProof/>
          <w:szCs w:val="22"/>
        </w:rPr>
      </w:pPr>
      <w:bookmarkStart w:id="393" w:name="_ENREF_37"/>
      <w:r>
        <w:rPr>
          <w:noProof/>
          <w:szCs w:val="22"/>
        </w:rPr>
        <w:t>37. Rustici G, Kolesnikov N, Brandizi M, Burdett T, Dylag M, et al. (2013) ArrayExpress update—trends in database growth and links to data analysis tools. Nucleic acids research 41: D987-D990.</w:t>
      </w:r>
      <w:bookmarkEnd w:id="393"/>
    </w:p>
    <w:p w:rsidR="004222A3" w:rsidRDefault="004222A3" w:rsidP="004222A3">
      <w:pPr>
        <w:spacing w:after="0"/>
        <w:ind w:left="720" w:hanging="720"/>
        <w:rPr>
          <w:noProof/>
          <w:szCs w:val="22"/>
        </w:rPr>
      </w:pPr>
      <w:bookmarkStart w:id="394" w:name="_ENREF_38"/>
      <w:r>
        <w:rPr>
          <w:noProof/>
          <w:szCs w:val="22"/>
        </w:rPr>
        <w:t>38. Mons B, van Haagen H, Chichester C, Hoen PB, den Dunnen JT, et al. (2011) The value of data. Nat Genet 43: 281-283.</w:t>
      </w:r>
      <w:bookmarkEnd w:id="394"/>
    </w:p>
    <w:p w:rsidR="004222A3" w:rsidRDefault="004222A3" w:rsidP="004222A3">
      <w:pPr>
        <w:spacing w:after="0"/>
        <w:ind w:left="720" w:hanging="720"/>
        <w:rPr>
          <w:noProof/>
          <w:szCs w:val="22"/>
        </w:rPr>
      </w:pPr>
      <w:bookmarkStart w:id="395" w:name="_ENREF_39"/>
      <w:r>
        <w:rPr>
          <w:noProof/>
          <w:szCs w:val="22"/>
        </w:rPr>
        <w:t>39. Rocca-Serra P, Brandizi M, Maguire E, Sklyar N, Taylor C, et al. (2010) ISA software suite: supporting standards-compliant experimental annotation and enabling curation at the community level. Bioinformatics 26: 2354-2356.</w:t>
      </w:r>
      <w:bookmarkEnd w:id="395"/>
    </w:p>
    <w:p w:rsidR="004222A3" w:rsidRDefault="004222A3" w:rsidP="004222A3">
      <w:pPr>
        <w:spacing w:after="0"/>
        <w:ind w:left="720" w:hanging="720"/>
        <w:rPr>
          <w:noProof/>
          <w:szCs w:val="22"/>
        </w:rPr>
      </w:pPr>
      <w:bookmarkStart w:id="396" w:name="_ENREF_40"/>
      <w:r>
        <w:rPr>
          <w:noProof/>
          <w:szCs w:val="22"/>
        </w:rPr>
        <w:lastRenderedPageBreak/>
        <w:t>40. Maguire E, González-Beltrán A, Whetzel PL, Sansone S-A, Rocca-Serra P (2012) OntoMaton: a Bioportal powered ontology widget for Google Spreadsheets. Bioinformatics: bts718.</w:t>
      </w:r>
      <w:bookmarkEnd w:id="396"/>
    </w:p>
    <w:p w:rsidR="004222A3" w:rsidRDefault="004222A3" w:rsidP="004222A3">
      <w:pPr>
        <w:spacing w:after="0"/>
        <w:ind w:left="720" w:hanging="720"/>
        <w:rPr>
          <w:noProof/>
          <w:szCs w:val="22"/>
        </w:rPr>
      </w:pPr>
      <w:bookmarkStart w:id="397" w:name="_ENREF_41"/>
      <w:r>
        <w:rPr>
          <w:noProof/>
          <w:szCs w:val="22"/>
        </w:rPr>
        <w:t>41. González-Beltrán A, Maguire E, Georgiou P, Sansone S-A, Rocca-Serra P (2013) Bio-GraphIIn: a graph-based, integrative and semantically-enabled repository for life science experimental data. EMBnet journal 19: pp. 46-50.</w:t>
      </w:r>
      <w:bookmarkEnd w:id="397"/>
    </w:p>
    <w:p w:rsidR="004222A3" w:rsidRDefault="004222A3" w:rsidP="004222A3">
      <w:pPr>
        <w:spacing w:after="0"/>
        <w:ind w:left="720" w:hanging="720"/>
        <w:rPr>
          <w:noProof/>
          <w:szCs w:val="22"/>
        </w:rPr>
      </w:pPr>
      <w:bookmarkStart w:id="398" w:name="_ENREF_42"/>
      <w:r>
        <w:rPr>
          <w:noProof/>
          <w:szCs w:val="22"/>
        </w:rPr>
        <w:t>42. González-Beltrán A, Neumann S, Maguire E, Sansone S-A, Rocca-Serra P (2014) The Risa R/Bioconductor package: integrative data analysis from experimental metadata and back again. BMC bioinformatics 15: 1-12.</w:t>
      </w:r>
      <w:bookmarkEnd w:id="398"/>
    </w:p>
    <w:p w:rsidR="004222A3" w:rsidRDefault="004222A3" w:rsidP="004222A3">
      <w:pPr>
        <w:spacing w:after="0"/>
        <w:ind w:left="720" w:hanging="720"/>
        <w:rPr>
          <w:noProof/>
          <w:szCs w:val="22"/>
        </w:rPr>
      </w:pPr>
      <w:bookmarkStart w:id="399" w:name="_ENREF_43"/>
      <w:r>
        <w:rPr>
          <w:noProof/>
          <w:szCs w:val="22"/>
        </w:rPr>
        <w:t>43. González-Beltrán A, Maguire E, Sansone S-A, Rocca-Serra P (In press) LinkedISA: Semantic representation of ISA-Tab experimental metadata. BMC Bioinformatics.</w:t>
      </w:r>
      <w:bookmarkEnd w:id="399"/>
    </w:p>
    <w:p w:rsidR="004222A3" w:rsidRDefault="004222A3" w:rsidP="004222A3">
      <w:pPr>
        <w:spacing w:after="0"/>
        <w:ind w:left="720" w:hanging="720"/>
        <w:rPr>
          <w:noProof/>
          <w:szCs w:val="22"/>
        </w:rPr>
      </w:pPr>
      <w:bookmarkStart w:id="400" w:name="_ENREF_44"/>
      <w:r>
        <w:rPr>
          <w:noProof/>
          <w:szCs w:val="22"/>
        </w:rPr>
        <w:t>44. Rocca-Serra P, Walls R, Parnell J, Gallery R, Zheng J, et al. (2015) Modeling a microbial community and biodiversity assay with OBO Foundry ontologies: the interoperability gains of a modular approach. Database (Oxford) 2015.</w:t>
      </w:r>
      <w:bookmarkEnd w:id="400"/>
    </w:p>
    <w:p w:rsidR="004222A3" w:rsidRDefault="004222A3" w:rsidP="004222A3">
      <w:pPr>
        <w:spacing w:after="0"/>
        <w:ind w:left="720" w:hanging="720"/>
        <w:rPr>
          <w:noProof/>
          <w:szCs w:val="22"/>
        </w:rPr>
      </w:pPr>
      <w:bookmarkStart w:id="401" w:name="_ENREF_45"/>
      <w:r>
        <w:rPr>
          <w:noProof/>
          <w:szCs w:val="22"/>
        </w:rPr>
        <w:t>45. Whetzel PL, Parkinson H, Causton HC, Fan L, Fostel J, et al. (2006) The MGED Ontology: a resource for semantics-based description of microarray experiments. Bioinformatics 22: 866-873.</w:t>
      </w:r>
      <w:bookmarkEnd w:id="401"/>
    </w:p>
    <w:p w:rsidR="004222A3" w:rsidRDefault="004222A3" w:rsidP="004222A3">
      <w:pPr>
        <w:spacing w:after="0"/>
        <w:ind w:left="720" w:hanging="720"/>
        <w:rPr>
          <w:noProof/>
          <w:szCs w:val="22"/>
        </w:rPr>
      </w:pPr>
      <w:bookmarkStart w:id="402" w:name="_ENREF_46"/>
      <w:r>
        <w:rPr>
          <w:noProof/>
          <w:szCs w:val="22"/>
        </w:rPr>
        <w:t>46. Soldatova LN, King RD (2005) Are the current ontologies in biology good ontologies? Nature biotechnology 23: 1095-1098.</w:t>
      </w:r>
      <w:bookmarkEnd w:id="402"/>
    </w:p>
    <w:p w:rsidR="004222A3" w:rsidRDefault="004222A3" w:rsidP="004222A3">
      <w:pPr>
        <w:spacing w:after="0"/>
        <w:ind w:left="720" w:hanging="720"/>
        <w:rPr>
          <w:noProof/>
          <w:szCs w:val="22"/>
        </w:rPr>
      </w:pPr>
      <w:bookmarkStart w:id="403" w:name="_ENREF_47"/>
      <w:r>
        <w:rPr>
          <w:noProof/>
          <w:szCs w:val="22"/>
        </w:rPr>
        <w:t>47. Whetzel PL, Brinkman RR, Causton HC, Fan L, Field D, et al. (2006) Development of FuGO: an ontology for functional genomics investigations. OMICS: A journal of integrative biology 10: 199-204.</w:t>
      </w:r>
      <w:bookmarkEnd w:id="403"/>
    </w:p>
    <w:p w:rsidR="004222A3" w:rsidRDefault="004222A3" w:rsidP="004222A3">
      <w:pPr>
        <w:spacing w:after="0"/>
        <w:ind w:left="720" w:hanging="720"/>
        <w:rPr>
          <w:noProof/>
          <w:szCs w:val="22"/>
        </w:rPr>
      </w:pPr>
      <w:bookmarkStart w:id="404" w:name="_ENREF_48"/>
      <w:r>
        <w:rPr>
          <w:noProof/>
          <w:szCs w:val="22"/>
        </w:rPr>
        <w:t>48. Soldatova LN, Clare A, Sparkes A, King RD (2006) An ontology for a Robot Scientist. Bioinformatics 22: e464-e471.</w:t>
      </w:r>
      <w:bookmarkEnd w:id="404"/>
    </w:p>
    <w:p w:rsidR="004222A3" w:rsidRDefault="004222A3" w:rsidP="004222A3">
      <w:pPr>
        <w:spacing w:after="0"/>
        <w:ind w:left="720" w:hanging="720"/>
        <w:rPr>
          <w:noProof/>
          <w:szCs w:val="22"/>
        </w:rPr>
      </w:pPr>
      <w:bookmarkStart w:id="405" w:name="_ENREF_49"/>
      <w:r>
        <w:rPr>
          <w:noProof/>
          <w:szCs w:val="22"/>
        </w:rPr>
        <w:t>49. Gangemi A, Guarino N, Masolo C, Oltramari A, Schneider L (2002) Sweetening Ontologies with DOLCE. In: Gómez-Pérez A, Benjamins VR, editors. Knowledge Engineering and Knowledge Management: Ontologies and the Semantic Web: Springer Berlin Heidelberg. pp. 166-181.</w:t>
      </w:r>
      <w:bookmarkEnd w:id="405"/>
    </w:p>
    <w:p w:rsidR="004222A3" w:rsidRDefault="004222A3" w:rsidP="004222A3">
      <w:pPr>
        <w:spacing w:after="0"/>
        <w:ind w:left="720" w:hanging="720"/>
        <w:rPr>
          <w:noProof/>
          <w:szCs w:val="22"/>
        </w:rPr>
      </w:pPr>
      <w:bookmarkStart w:id="406" w:name="_ENREF_50"/>
      <w:r>
        <w:rPr>
          <w:noProof/>
          <w:szCs w:val="22"/>
        </w:rPr>
        <w:t>50. Soldatova LN, King RD (2006) An ontology of scientific experiments. Journal of the Royal Society Interface 3: 795-803.</w:t>
      </w:r>
      <w:bookmarkEnd w:id="406"/>
    </w:p>
    <w:p w:rsidR="004222A3" w:rsidRDefault="004222A3" w:rsidP="004222A3">
      <w:pPr>
        <w:spacing w:after="0"/>
        <w:ind w:left="720" w:hanging="720"/>
        <w:rPr>
          <w:noProof/>
          <w:szCs w:val="22"/>
        </w:rPr>
      </w:pPr>
      <w:bookmarkStart w:id="407" w:name="_ENREF_51"/>
      <w:r>
        <w:rPr>
          <w:noProof/>
          <w:szCs w:val="22"/>
        </w:rPr>
        <w:t>51. Field D, Sansone SA, Collis A, Booth T, Dukes P, et al. (2009) Megascience. 'Omics data sharing. Science 326: 234-236.</w:t>
      </w:r>
      <w:bookmarkEnd w:id="407"/>
    </w:p>
    <w:p w:rsidR="004222A3" w:rsidRDefault="004222A3" w:rsidP="004222A3">
      <w:pPr>
        <w:spacing w:after="0"/>
        <w:ind w:left="720" w:hanging="720"/>
        <w:rPr>
          <w:noProof/>
          <w:szCs w:val="22"/>
        </w:rPr>
      </w:pPr>
      <w:bookmarkStart w:id="408" w:name="_ENREF_52"/>
      <w:r>
        <w:rPr>
          <w:noProof/>
          <w:szCs w:val="22"/>
        </w:rPr>
        <w:t>52. Rocca-Serra P, Ruttenberg A, Greenbaum J, Courtot C, Brinkman R, et al. (2009) Overcoming the Ontology Enrichment Bottleneck with Quick Term Templates. Nature Precedings.</w:t>
      </w:r>
      <w:bookmarkEnd w:id="408"/>
    </w:p>
    <w:p w:rsidR="004222A3" w:rsidRDefault="004222A3" w:rsidP="004222A3">
      <w:pPr>
        <w:ind w:left="720" w:hanging="720"/>
        <w:rPr>
          <w:noProof/>
          <w:szCs w:val="22"/>
        </w:rPr>
      </w:pPr>
      <w:bookmarkStart w:id="409" w:name="_ENREF_53"/>
      <w:r>
        <w:rPr>
          <w:noProof/>
          <w:szCs w:val="22"/>
        </w:rPr>
        <w:t>53. Chibucos MC, Mungall CJ, Balakrishnan R, Christie KR, Huntley RP, et al. (2014) Standardized description of scientific evidence using the Evidence Ontology (ECO). Database (Oxford) 2014.</w:t>
      </w:r>
      <w:bookmarkEnd w:id="409"/>
    </w:p>
    <w:p w:rsidR="004222A3" w:rsidRDefault="004222A3" w:rsidP="004222A3">
      <w:pPr>
        <w:rPr>
          <w:noProof/>
          <w:szCs w:val="22"/>
        </w:rPr>
      </w:pPr>
    </w:p>
    <w:p w:rsidR="00385F58" w:rsidRDefault="00686B7C" w:rsidP="00686B7C">
      <w:r w:rsidRPr="00C522A7">
        <w:rPr>
          <w:szCs w:val="22"/>
        </w:rPr>
        <w:fldChar w:fldCharType="end"/>
      </w:r>
    </w:p>
    <w:p w:rsidR="00686B7C" w:rsidRDefault="00686B7C" w:rsidP="00686B7C">
      <w:r w:rsidRPr="00A16710">
        <w:rPr>
          <w:b/>
        </w:rPr>
        <w:t xml:space="preserve">Supplemental Table </w:t>
      </w:r>
      <w:r w:rsidR="007D199F">
        <w:rPr>
          <w:b/>
        </w:rPr>
        <w:t>S</w:t>
      </w:r>
      <w:r w:rsidRPr="00A16710">
        <w:rPr>
          <w:b/>
        </w:rPr>
        <w:t>1</w:t>
      </w:r>
      <w:r>
        <w:t xml:space="preserve"> – Projects utilizing OBI</w:t>
      </w:r>
    </w:p>
    <w:p w:rsidR="00686B7C" w:rsidRDefault="00686B7C" w:rsidP="00686B7C"/>
    <w:p w:rsidR="00B656D8" w:rsidRPr="00565927" w:rsidRDefault="00B656D8" w:rsidP="00B656D8">
      <w:pPr>
        <w:pStyle w:val="Heading2"/>
        <w:rPr>
          <w:ins w:id="410" w:author="Randi Vita" w:date="2016-03-26T09:40:00Z"/>
        </w:rPr>
        <w:pPrChange w:id="411" w:author="Randi Vita" w:date="2016-03-26T09:41:00Z">
          <w:pPr>
            <w:pStyle w:val="Heading1"/>
            <w:spacing w:before="0"/>
          </w:pPr>
        </w:pPrChange>
      </w:pPr>
      <w:bookmarkStart w:id="412" w:name="_Toc427812304"/>
      <w:ins w:id="413" w:author="Randi Vita" w:date="2016-03-26T09:40:00Z">
        <w:r w:rsidRPr="00565927">
          <w:t>List of Abbreviations</w:t>
        </w:r>
        <w:bookmarkEnd w:id="412"/>
      </w:ins>
    </w:p>
    <w:p w:rsidR="00B656D8" w:rsidRDefault="00B656D8" w:rsidP="00B656D8">
      <w:pPr>
        <w:rPr>
          <w:ins w:id="414" w:author="Randi Vita" w:date="2016-03-26T09:40:00Z"/>
          <w:b/>
        </w:rPr>
      </w:pPr>
    </w:p>
    <w:p w:rsidR="00B656D8" w:rsidRPr="00044B9A" w:rsidRDefault="00B656D8" w:rsidP="00B656D8">
      <w:pPr>
        <w:spacing w:line="480" w:lineRule="auto"/>
        <w:rPr>
          <w:ins w:id="415" w:author="Randi Vita" w:date="2016-03-26T09:40:00Z"/>
        </w:rPr>
      </w:pPr>
      <w:ins w:id="416" w:author="Randi Vita" w:date="2016-03-26T09:40:00Z">
        <w:r>
          <w:rPr>
            <w:b/>
          </w:rPr>
          <w:t>API</w:t>
        </w:r>
        <w:r>
          <w:rPr>
            <w:b/>
          </w:rPr>
          <w:tab/>
        </w:r>
        <w:r>
          <w:rPr>
            <w:b/>
          </w:rPr>
          <w:tab/>
        </w:r>
        <w:r w:rsidRPr="00044B9A">
          <w:t>Application Program Interface</w:t>
        </w:r>
      </w:ins>
    </w:p>
    <w:p w:rsidR="00B656D8" w:rsidRDefault="00B656D8" w:rsidP="00B656D8">
      <w:pPr>
        <w:spacing w:line="480" w:lineRule="auto"/>
        <w:rPr>
          <w:ins w:id="417" w:author="Randi Vita" w:date="2016-03-26T09:40:00Z"/>
          <w:b/>
        </w:rPr>
      </w:pPr>
      <w:ins w:id="418" w:author="Randi Vita" w:date="2016-03-26T09:40:00Z">
        <w:r>
          <w:rPr>
            <w:b/>
          </w:rPr>
          <w:lastRenderedPageBreak/>
          <w:t>BFO</w:t>
        </w:r>
        <w:r>
          <w:rPr>
            <w:b/>
          </w:rPr>
          <w:tab/>
        </w:r>
        <w:r>
          <w:rPr>
            <w:b/>
          </w:rPr>
          <w:tab/>
        </w:r>
        <w:r w:rsidRPr="00C05681">
          <w:t>Basic Formal Ontology</w:t>
        </w:r>
      </w:ins>
    </w:p>
    <w:p w:rsidR="00B656D8" w:rsidRDefault="00B656D8" w:rsidP="00B656D8">
      <w:pPr>
        <w:spacing w:line="480" w:lineRule="auto"/>
        <w:rPr>
          <w:ins w:id="419" w:author="Randi Vita" w:date="2016-03-26T09:40:00Z"/>
          <w:b/>
        </w:rPr>
      </w:pPr>
      <w:ins w:id="420" w:author="Randi Vita" w:date="2016-03-26T09:40:00Z">
        <w:r>
          <w:rPr>
            <w:b/>
          </w:rPr>
          <w:t>BRC</w:t>
        </w:r>
        <w:r>
          <w:rPr>
            <w:b/>
          </w:rPr>
          <w:tab/>
        </w:r>
        <w:r>
          <w:rPr>
            <w:b/>
          </w:rPr>
          <w:tab/>
        </w:r>
        <w:r w:rsidRPr="004C3D69">
          <w:t>Bioinformatics Resource Center</w:t>
        </w:r>
      </w:ins>
    </w:p>
    <w:p w:rsidR="00B656D8" w:rsidRDefault="00B656D8" w:rsidP="00B656D8">
      <w:pPr>
        <w:spacing w:line="480" w:lineRule="auto"/>
        <w:rPr>
          <w:ins w:id="421" w:author="Randi Vita" w:date="2016-03-26T09:40:00Z"/>
          <w:b/>
        </w:rPr>
      </w:pPr>
      <w:ins w:id="422" w:author="Randi Vita" w:date="2016-03-26T09:40:00Z">
        <w:r>
          <w:rPr>
            <w:b/>
          </w:rPr>
          <w:t>CARO</w:t>
        </w:r>
        <w:r>
          <w:rPr>
            <w:b/>
          </w:rPr>
          <w:tab/>
        </w:r>
        <w:r>
          <w:rPr>
            <w:b/>
          </w:rPr>
          <w:tab/>
        </w:r>
        <w:r w:rsidRPr="004C3D69">
          <w:t>Common Anatomy Reference Ontology</w:t>
        </w:r>
      </w:ins>
    </w:p>
    <w:p w:rsidR="00B656D8" w:rsidRDefault="00B656D8" w:rsidP="00B656D8">
      <w:pPr>
        <w:spacing w:line="480" w:lineRule="auto"/>
        <w:rPr>
          <w:ins w:id="423" w:author="Randi Vita" w:date="2016-03-26T09:40:00Z"/>
          <w:b/>
        </w:rPr>
      </w:pPr>
      <w:ins w:id="424" w:author="Randi Vita" w:date="2016-03-26T09:40:00Z">
        <w:r>
          <w:rPr>
            <w:b/>
          </w:rPr>
          <w:t>CC-by</w:t>
        </w:r>
        <w:r>
          <w:rPr>
            <w:b/>
          </w:rPr>
          <w:tab/>
        </w:r>
        <w:r>
          <w:rPr>
            <w:b/>
          </w:rPr>
          <w:tab/>
        </w:r>
        <w:r w:rsidRPr="00C05681">
          <w:t>Creative Commons Attribution</w:t>
        </w:r>
      </w:ins>
    </w:p>
    <w:p w:rsidR="00B656D8" w:rsidRDefault="00B656D8" w:rsidP="00B656D8">
      <w:pPr>
        <w:spacing w:line="480" w:lineRule="auto"/>
        <w:rPr>
          <w:ins w:id="425" w:author="Randi Vita" w:date="2016-03-26T09:40:00Z"/>
        </w:rPr>
      </w:pPr>
      <w:ins w:id="426" w:author="Randi Vita" w:date="2016-03-26T09:40:00Z">
        <w:r>
          <w:rPr>
            <w:b/>
          </w:rPr>
          <w:t>ChEBI</w:t>
        </w:r>
        <w:r>
          <w:tab/>
        </w:r>
        <w:r>
          <w:tab/>
          <w:t>Chemical Entities of Biological Interest</w:t>
        </w:r>
      </w:ins>
    </w:p>
    <w:p w:rsidR="00B656D8" w:rsidRDefault="00B656D8" w:rsidP="00B656D8">
      <w:pPr>
        <w:spacing w:line="480" w:lineRule="auto"/>
        <w:rPr>
          <w:ins w:id="427" w:author="Randi Vita" w:date="2016-03-26T09:40:00Z"/>
        </w:rPr>
      </w:pPr>
      <w:ins w:id="428" w:author="Randi Vita" w:date="2016-03-26T09:40:00Z">
        <w:r>
          <w:rPr>
            <w:b/>
          </w:rPr>
          <w:t>COSMOS</w:t>
        </w:r>
        <w:r>
          <w:rPr>
            <w:b/>
          </w:rPr>
          <w:tab/>
        </w:r>
        <w:proofErr w:type="spellStart"/>
        <w:r w:rsidRPr="00634EB3">
          <w:t>COordination</w:t>
        </w:r>
        <w:proofErr w:type="spellEnd"/>
        <w:r w:rsidRPr="00634EB3">
          <w:t xml:space="preserve"> of Standards in </w:t>
        </w:r>
        <w:proofErr w:type="spellStart"/>
        <w:r w:rsidRPr="00634EB3">
          <w:t>MetabOlomicS</w:t>
        </w:r>
        <w:proofErr w:type="spellEnd"/>
      </w:ins>
    </w:p>
    <w:p w:rsidR="00B656D8" w:rsidRDefault="00B656D8" w:rsidP="00B656D8">
      <w:pPr>
        <w:spacing w:line="480" w:lineRule="auto"/>
        <w:rPr>
          <w:ins w:id="429" w:author="Randi Vita" w:date="2016-03-26T09:40:00Z"/>
          <w:b/>
        </w:rPr>
      </w:pPr>
      <w:ins w:id="430" w:author="Randi Vita" w:date="2016-03-26T09:40:00Z">
        <w:r w:rsidRPr="002D5E2D">
          <w:rPr>
            <w:b/>
          </w:rPr>
          <w:t>DL</w:t>
        </w:r>
        <w:r>
          <w:tab/>
        </w:r>
        <w:r>
          <w:tab/>
          <w:t>Description L</w:t>
        </w:r>
        <w:r w:rsidRPr="002D5E2D">
          <w:t>ogic</w:t>
        </w:r>
      </w:ins>
    </w:p>
    <w:p w:rsidR="00B656D8" w:rsidRDefault="00B656D8" w:rsidP="00B656D8">
      <w:pPr>
        <w:spacing w:line="480" w:lineRule="auto"/>
        <w:rPr>
          <w:ins w:id="431" w:author="Randi Vita" w:date="2016-03-26T09:40:00Z"/>
          <w:b/>
        </w:rPr>
      </w:pPr>
      <w:ins w:id="432" w:author="Randi Vita" w:date="2016-03-26T09:40:00Z">
        <w:r>
          <w:rPr>
            <w:b/>
          </w:rPr>
          <w:t>DOLCE</w:t>
        </w:r>
        <w:r>
          <w:rPr>
            <w:b/>
          </w:rPr>
          <w:tab/>
        </w:r>
        <w:r w:rsidRPr="00E2635A">
          <w:t>Descriptive Ontology for Linguistic and Cognitive Engineering</w:t>
        </w:r>
      </w:ins>
    </w:p>
    <w:p w:rsidR="00B656D8" w:rsidRDefault="00B656D8" w:rsidP="00B656D8">
      <w:pPr>
        <w:spacing w:line="480" w:lineRule="auto"/>
        <w:rPr>
          <w:ins w:id="433" w:author="Randi Vita" w:date="2016-03-26T09:40:00Z"/>
          <w:b/>
        </w:rPr>
      </w:pPr>
      <w:ins w:id="434" w:author="Randi Vita" w:date="2016-03-26T09:40:00Z">
        <w:r>
          <w:rPr>
            <w:b/>
          </w:rPr>
          <w:t>ECO</w:t>
        </w:r>
        <w:r>
          <w:rPr>
            <w:b/>
          </w:rPr>
          <w:tab/>
        </w:r>
        <w:r>
          <w:rPr>
            <w:b/>
          </w:rPr>
          <w:tab/>
        </w:r>
        <w:r w:rsidRPr="00E2635A">
          <w:t>Evidence Ontology</w:t>
        </w:r>
      </w:ins>
    </w:p>
    <w:p w:rsidR="00B656D8" w:rsidRDefault="00B656D8" w:rsidP="00B656D8">
      <w:pPr>
        <w:spacing w:line="480" w:lineRule="auto"/>
        <w:rPr>
          <w:ins w:id="435" w:author="Randi Vita" w:date="2016-03-26T09:40:00Z"/>
          <w:b/>
        </w:rPr>
      </w:pPr>
      <w:ins w:id="436" w:author="Randi Vita" w:date="2016-03-26T09:40:00Z">
        <w:r>
          <w:rPr>
            <w:b/>
          </w:rPr>
          <w:t>ELISA</w:t>
        </w:r>
        <w:r>
          <w:rPr>
            <w:b/>
          </w:rPr>
          <w:tab/>
        </w:r>
        <w:r>
          <w:rPr>
            <w:b/>
          </w:rPr>
          <w:tab/>
        </w:r>
        <w:r w:rsidRPr="003237C0">
          <w:t>Enzyme-linked immunosorbent assay</w:t>
        </w:r>
      </w:ins>
    </w:p>
    <w:p w:rsidR="00B656D8" w:rsidRDefault="00B656D8" w:rsidP="00B656D8">
      <w:pPr>
        <w:spacing w:line="480" w:lineRule="auto"/>
        <w:rPr>
          <w:ins w:id="437" w:author="Randi Vita" w:date="2016-03-26T09:40:00Z"/>
          <w:b/>
        </w:rPr>
      </w:pPr>
      <w:ins w:id="438" w:author="Randi Vita" w:date="2016-03-26T09:40:00Z">
        <w:r>
          <w:rPr>
            <w:b/>
          </w:rPr>
          <w:t>ENA</w:t>
        </w:r>
        <w:r>
          <w:rPr>
            <w:b/>
          </w:rPr>
          <w:tab/>
        </w:r>
        <w:r>
          <w:rPr>
            <w:b/>
          </w:rPr>
          <w:tab/>
        </w:r>
        <w:r w:rsidRPr="009D0775">
          <w:t>The European nucleotide archive</w:t>
        </w:r>
      </w:ins>
    </w:p>
    <w:p w:rsidR="00B656D8" w:rsidRDefault="00B656D8" w:rsidP="00B656D8">
      <w:pPr>
        <w:spacing w:line="480" w:lineRule="auto"/>
        <w:rPr>
          <w:ins w:id="439" w:author="Randi Vita" w:date="2016-03-26T09:40:00Z"/>
          <w:b/>
        </w:rPr>
      </w:pPr>
      <w:proofErr w:type="spellStart"/>
      <w:ins w:id="440" w:author="Randi Vita" w:date="2016-03-26T09:40:00Z">
        <w:r>
          <w:rPr>
            <w:b/>
          </w:rPr>
          <w:t>EuPathDB</w:t>
        </w:r>
        <w:proofErr w:type="spellEnd"/>
        <w:r>
          <w:rPr>
            <w:b/>
          </w:rPr>
          <w:tab/>
        </w:r>
        <w:r w:rsidRPr="004C3D69">
          <w:t>Eukaryotic Pathogen Database</w:t>
        </w:r>
        <w:r>
          <w:rPr>
            <w:b/>
          </w:rPr>
          <w:t xml:space="preserve"> </w:t>
        </w:r>
      </w:ins>
    </w:p>
    <w:p w:rsidR="00B656D8" w:rsidRDefault="00B656D8" w:rsidP="00B656D8">
      <w:pPr>
        <w:spacing w:line="480" w:lineRule="auto"/>
        <w:rPr>
          <w:ins w:id="441" w:author="Randi Vita" w:date="2016-03-26T09:40:00Z"/>
          <w:b/>
        </w:rPr>
      </w:pPr>
      <w:ins w:id="442" w:author="Randi Vita" w:date="2016-03-26T09:40:00Z">
        <w:r>
          <w:rPr>
            <w:b/>
          </w:rPr>
          <w:t>EXPO</w:t>
        </w:r>
        <w:r>
          <w:rPr>
            <w:b/>
          </w:rPr>
          <w:tab/>
        </w:r>
        <w:r>
          <w:rPr>
            <w:b/>
          </w:rPr>
          <w:tab/>
        </w:r>
        <w:r w:rsidRPr="00E2635A">
          <w:t>Ontology of scientific experiments</w:t>
        </w:r>
      </w:ins>
    </w:p>
    <w:p w:rsidR="00B656D8" w:rsidRDefault="00B656D8" w:rsidP="00B656D8">
      <w:pPr>
        <w:spacing w:line="480" w:lineRule="auto"/>
        <w:rPr>
          <w:ins w:id="443" w:author="Randi Vita" w:date="2016-03-26T09:40:00Z"/>
          <w:b/>
        </w:rPr>
      </w:pPr>
      <w:ins w:id="444" w:author="Randi Vita" w:date="2016-03-26T09:40:00Z">
        <w:r>
          <w:rPr>
            <w:b/>
          </w:rPr>
          <w:t xml:space="preserve">FACS </w:t>
        </w:r>
        <w:r>
          <w:rPr>
            <w:b/>
          </w:rPr>
          <w:tab/>
        </w:r>
        <w:r>
          <w:rPr>
            <w:b/>
          </w:rPr>
          <w:tab/>
        </w:r>
        <w:r w:rsidRPr="003237C0">
          <w:t>Fluorescence-activated cell sorting</w:t>
        </w:r>
      </w:ins>
    </w:p>
    <w:p w:rsidR="00B656D8" w:rsidRPr="00E2635A" w:rsidRDefault="00B656D8" w:rsidP="00B656D8">
      <w:pPr>
        <w:spacing w:line="480" w:lineRule="auto"/>
        <w:rPr>
          <w:ins w:id="445" w:author="Randi Vita" w:date="2016-03-26T09:40:00Z"/>
        </w:rPr>
      </w:pPr>
      <w:proofErr w:type="spellStart"/>
      <w:ins w:id="446" w:author="Randi Vita" w:date="2016-03-26T09:40:00Z">
        <w:r>
          <w:rPr>
            <w:b/>
          </w:rPr>
          <w:t>FuGE</w:t>
        </w:r>
        <w:proofErr w:type="spellEnd"/>
        <w:r>
          <w:rPr>
            <w:b/>
          </w:rPr>
          <w:tab/>
        </w:r>
        <w:r>
          <w:rPr>
            <w:b/>
          </w:rPr>
          <w:tab/>
        </w:r>
        <w:r w:rsidRPr="00E2635A">
          <w:t>Functional Genomics Experiment</w:t>
        </w:r>
      </w:ins>
    </w:p>
    <w:p w:rsidR="00B656D8" w:rsidRDefault="00B656D8" w:rsidP="00B656D8">
      <w:pPr>
        <w:spacing w:line="480" w:lineRule="auto"/>
        <w:rPr>
          <w:ins w:id="447" w:author="Randi Vita" w:date="2016-03-26T09:40:00Z"/>
          <w:b/>
        </w:rPr>
      </w:pPr>
      <w:proofErr w:type="spellStart"/>
      <w:ins w:id="448" w:author="Randi Vita" w:date="2016-03-26T09:40:00Z">
        <w:r>
          <w:rPr>
            <w:b/>
          </w:rPr>
          <w:t>FuGO</w:t>
        </w:r>
        <w:proofErr w:type="spellEnd"/>
        <w:r>
          <w:rPr>
            <w:b/>
          </w:rPr>
          <w:tab/>
        </w:r>
        <w:r>
          <w:rPr>
            <w:b/>
          </w:rPr>
          <w:tab/>
        </w:r>
        <w:r w:rsidRPr="00E2635A">
          <w:t>Functional Genomics Ontology</w:t>
        </w:r>
      </w:ins>
    </w:p>
    <w:p w:rsidR="00B656D8" w:rsidRDefault="00B656D8" w:rsidP="00B656D8">
      <w:pPr>
        <w:spacing w:line="480" w:lineRule="auto"/>
        <w:rPr>
          <w:ins w:id="449" w:author="Randi Vita" w:date="2016-03-26T09:40:00Z"/>
          <w:b/>
        </w:rPr>
      </w:pPr>
      <w:ins w:id="450" w:author="Randi Vita" w:date="2016-03-26T09:40:00Z">
        <w:r>
          <w:rPr>
            <w:b/>
          </w:rPr>
          <w:t>GAZ</w:t>
        </w:r>
        <w:r>
          <w:rPr>
            <w:b/>
          </w:rPr>
          <w:tab/>
        </w:r>
        <w:r>
          <w:rPr>
            <w:b/>
          </w:rPr>
          <w:tab/>
        </w:r>
        <w:r w:rsidRPr="006D62B1">
          <w:t>Gazetteer</w:t>
        </w:r>
      </w:ins>
    </w:p>
    <w:p w:rsidR="00B656D8" w:rsidRDefault="00B656D8" w:rsidP="00B656D8">
      <w:pPr>
        <w:spacing w:line="480" w:lineRule="auto"/>
        <w:rPr>
          <w:ins w:id="451" w:author="Randi Vita" w:date="2016-03-26T09:40:00Z"/>
        </w:rPr>
      </w:pPr>
      <w:ins w:id="452" w:author="Randi Vita" w:date="2016-03-26T09:40:00Z">
        <w:r>
          <w:rPr>
            <w:b/>
          </w:rPr>
          <w:t>GO</w:t>
        </w:r>
        <w:r>
          <w:tab/>
        </w:r>
        <w:r>
          <w:tab/>
          <w:t>Gene Ontology</w:t>
        </w:r>
      </w:ins>
    </w:p>
    <w:p w:rsidR="00B656D8" w:rsidRPr="00C05681" w:rsidRDefault="00B656D8" w:rsidP="00B656D8">
      <w:pPr>
        <w:spacing w:line="480" w:lineRule="auto"/>
        <w:rPr>
          <w:ins w:id="453" w:author="Randi Vita" w:date="2016-03-26T09:40:00Z"/>
        </w:rPr>
      </w:pPr>
      <w:ins w:id="454" w:author="Randi Vita" w:date="2016-03-26T09:40:00Z">
        <w:r>
          <w:rPr>
            <w:b/>
          </w:rPr>
          <w:t>IAO</w:t>
        </w:r>
        <w:r>
          <w:rPr>
            <w:b/>
          </w:rPr>
          <w:tab/>
        </w:r>
        <w:r>
          <w:rPr>
            <w:b/>
          </w:rPr>
          <w:tab/>
        </w:r>
        <w:r w:rsidRPr="00C05681">
          <w:t>Information Artifact Ontology</w:t>
        </w:r>
      </w:ins>
    </w:p>
    <w:p w:rsidR="00B656D8" w:rsidRDefault="00B656D8" w:rsidP="00B656D8">
      <w:pPr>
        <w:spacing w:line="480" w:lineRule="auto"/>
        <w:rPr>
          <w:ins w:id="455" w:author="Randi Vita" w:date="2016-03-26T09:40:00Z"/>
          <w:b/>
        </w:rPr>
      </w:pPr>
      <w:ins w:id="456" w:author="Randi Vita" w:date="2016-03-26T09:40:00Z">
        <w:r>
          <w:rPr>
            <w:b/>
          </w:rPr>
          <w:t>IEDB</w:t>
        </w:r>
        <w:r>
          <w:rPr>
            <w:b/>
          </w:rPr>
          <w:tab/>
        </w:r>
        <w:r>
          <w:rPr>
            <w:b/>
          </w:rPr>
          <w:tab/>
        </w:r>
        <w:r w:rsidRPr="004C3D69">
          <w:t>Immune Epitope Database</w:t>
        </w:r>
      </w:ins>
    </w:p>
    <w:p w:rsidR="00B656D8" w:rsidRPr="00C05681" w:rsidRDefault="00B656D8" w:rsidP="00B656D8">
      <w:pPr>
        <w:spacing w:line="480" w:lineRule="auto"/>
        <w:rPr>
          <w:ins w:id="457" w:author="Randi Vita" w:date="2016-03-26T09:40:00Z"/>
        </w:rPr>
      </w:pPr>
      <w:ins w:id="458" w:author="Randi Vita" w:date="2016-03-26T09:40:00Z">
        <w:r>
          <w:rPr>
            <w:b/>
          </w:rPr>
          <w:t>IRI</w:t>
        </w:r>
        <w:r>
          <w:rPr>
            <w:b/>
          </w:rPr>
          <w:tab/>
        </w:r>
        <w:r>
          <w:rPr>
            <w:b/>
          </w:rPr>
          <w:tab/>
        </w:r>
        <w:r w:rsidRPr="00C05681">
          <w:t>Internationalized Resource Identifier</w:t>
        </w:r>
      </w:ins>
    </w:p>
    <w:p w:rsidR="00B656D8" w:rsidRDefault="00B656D8" w:rsidP="00B656D8">
      <w:pPr>
        <w:spacing w:line="480" w:lineRule="auto"/>
        <w:rPr>
          <w:ins w:id="459" w:author="Randi Vita" w:date="2016-03-26T09:40:00Z"/>
          <w:b/>
        </w:rPr>
      </w:pPr>
      <w:ins w:id="460" w:author="Randi Vita" w:date="2016-03-26T09:40:00Z">
        <w:r>
          <w:rPr>
            <w:b/>
          </w:rPr>
          <w:lastRenderedPageBreak/>
          <w:t>ISA</w:t>
        </w:r>
        <w:r>
          <w:rPr>
            <w:b/>
          </w:rPr>
          <w:tab/>
        </w:r>
        <w:r>
          <w:rPr>
            <w:b/>
          </w:rPr>
          <w:tab/>
        </w:r>
        <w:r w:rsidRPr="004C3D69">
          <w:t>Investigation, Study, Assay</w:t>
        </w:r>
      </w:ins>
    </w:p>
    <w:p w:rsidR="00B656D8" w:rsidRDefault="00B656D8" w:rsidP="00B656D8">
      <w:pPr>
        <w:spacing w:line="480" w:lineRule="auto"/>
        <w:rPr>
          <w:ins w:id="461" w:author="Randi Vita" w:date="2016-03-26T09:40:00Z"/>
          <w:b/>
        </w:rPr>
      </w:pPr>
      <w:ins w:id="462" w:author="Randi Vita" w:date="2016-03-26T09:40:00Z">
        <w:r>
          <w:rPr>
            <w:b/>
          </w:rPr>
          <w:t>ISA-Tab</w:t>
        </w:r>
        <w:r>
          <w:rPr>
            <w:b/>
          </w:rPr>
          <w:tab/>
        </w:r>
        <w:r w:rsidRPr="002B61DD">
          <w:t>Investigation, Study, Assay tab-delimited format</w:t>
        </w:r>
      </w:ins>
    </w:p>
    <w:p w:rsidR="00B656D8" w:rsidRDefault="00B656D8" w:rsidP="00B656D8">
      <w:pPr>
        <w:spacing w:line="480" w:lineRule="auto"/>
        <w:rPr>
          <w:ins w:id="463" w:author="Randi Vita" w:date="2016-03-26T09:40:00Z"/>
          <w:b/>
        </w:rPr>
      </w:pPr>
      <w:ins w:id="464" w:author="Randi Vita" w:date="2016-03-26T09:40:00Z">
        <w:r>
          <w:rPr>
            <w:b/>
          </w:rPr>
          <w:t>MAGE-TAB</w:t>
        </w:r>
        <w:r w:rsidRPr="00E2635A">
          <w:tab/>
          <w:t xml:space="preserve">Microarray Gene Expression </w:t>
        </w:r>
        <w:r>
          <w:t>tab-delimited format</w:t>
        </w:r>
      </w:ins>
    </w:p>
    <w:p w:rsidR="00B656D8" w:rsidRPr="0043698A" w:rsidRDefault="00B656D8" w:rsidP="00B656D8">
      <w:pPr>
        <w:spacing w:line="480" w:lineRule="auto"/>
        <w:rPr>
          <w:ins w:id="465" w:author="Randi Vita" w:date="2016-03-26T09:40:00Z"/>
        </w:rPr>
      </w:pPr>
      <w:ins w:id="466" w:author="Randi Vita" w:date="2016-03-26T09:40:00Z">
        <w:r>
          <w:rPr>
            <w:b/>
          </w:rPr>
          <w:t>MGED</w:t>
        </w:r>
        <w:r>
          <w:rPr>
            <w:b/>
          </w:rPr>
          <w:tab/>
        </w:r>
        <w:r>
          <w:rPr>
            <w:b/>
          </w:rPr>
          <w:tab/>
        </w:r>
        <w:r w:rsidRPr="00E2635A">
          <w:t>Microarray Gene Expression Data</w:t>
        </w:r>
      </w:ins>
    </w:p>
    <w:p w:rsidR="00B656D8" w:rsidRDefault="00B656D8" w:rsidP="00B656D8">
      <w:pPr>
        <w:spacing w:line="480" w:lineRule="auto"/>
        <w:rPr>
          <w:ins w:id="467" w:author="Randi Vita" w:date="2016-03-26T09:40:00Z"/>
          <w:b/>
        </w:rPr>
      </w:pPr>
      <w:ins w:id="468" w:author="Randi Vita" w:date="2016-03-26T09:40:00Z">
        <w:r>
          <w:rPr>
            <w:b/>
          </w:rPr>
          <w:t>MIREOT</w:t>
        </w:r>
        <w:r>
          <w:rPr>
            <w:b/>
          </w:rPr>
          <w:tab/>
        </w:r>
        <w:r w:rsidRPr="002B61DD">
          <w:t>Minimum information to reference an external ontology term</w:t>
        </w:r>
      </w:ins>
    </w:p>
    <w:p w:rsidR="00B656D8" w:rsidRDefault="00B656D8" w:rsidP="00B656D8">
      <w:pPr>
        <w:spacing w:line="480" w:lineRule="auto"/>
        <w:rPr>
          <w:ins w:id="469" w:author="Randi Vita" w:date="2016-03-26T09:40:00Z"/>
          <w:b/>
        </w:rPr>
      </w:pPr>
      <w:ins w:id="470" w:author="Randi Vita" w:date="2016-03-26T09:40:00Z">
        <w:r>
          <w:rPr>
            <w:b/>
          </w:rPr>
          <w:t>MO</w:t>
        </w:r>
        <w:r>
          <w:rPr>
            <w:b/>
          </w:rPr>
          <w:tab/>
        </w:r>
        <w:r>
          <w:rPr>
            <w:b/>
          </w:rPr>
          <w:tab/>
        </w:r>
        <w:r w:rsidRPr="00E2635A">
          <w:t>Microarray Gene Expression Data Ontology</w:t>
        </w:r>
      </w:ins>
    </w:p>
    <w:p w:rsidR="00B656D8" w:rsidRDefault="00B656D8" w:rsidP="00B656D8">
      <w:pPr>
        <w:spacing w:line="480" w:lineRule="auto"/>
        <w:rPr>
          <w:ins w:id="471" w:author="Randi Vita" w:date="2016-03-26T09:40:00Z"/>
          <w:b/>
        </w:rPr>
      </w:pPr>
      <w:ins w:id="472" w:author="Randi Vita" w:date="2016-03-26T09:40:00Z">
        <w:r>
          <w:rPr>
            <w:b/>
          </w:rPr>
          <w:t>NCBI</w:t>
        </w:r>
        <w:r>
          <w:rPr>
            <w:b/>
          </w:rPr>
          <w:tab/>
        </w:r>
        <w:r>
          <w:rPr>
            <w:b/>
          </w:rPr>
          <w:tab/>
        </w:r>
        <w:r w:rsidRPr="002B61DD">
          <w:t>National Center for Biotechnology Information</w:t>
        </w:r>
      </w:ins>
    </w:p>
    <w:p w:rsidR="00B656D8" w:rsidRDefault="00B656D8" w:rsidP="00B656D8">
      <w:pPr>
        <w:spacing w:line="480" w:lineRule="auto"/>
        <w:rPr>
          <w:ins w:id="473" w:author="Randi Vita" w:date="2016-03-26T09:40:00Z"/>
          <w:b/>
        </w:rPr>
      </w:pPr>
      <w:ins w:id="474" w:author="Randi Vita" w:date="2016-03-26T09:40:00Z">
        <w:r>
          <w:rPr>
            <w:b/>
          </w:rPr>
          <w:t>NCBO</w:t>
        </w:r>
        <w:r>
          <w:rPr>
            <w:b/>
          </w:rPr>
          <w:tab/>
        </w:r>
        <w:r>
          <w:rPr>
            <w:b/>
          </w:rPr>
          <w:tab/>
        </w:r>
        <w:r w:rsidRPr="002B61DD">
          <w:t>National Center for Biomedical Ontology</w:t>
        </w:r>
      </w:ins>
    </w:p>
    <w:p w:rsidR="00B656D8" w:rsidRDefault="00B656D8" w:rsidP="00B656D8">
      <w:pPr>
        <w:spacing w:line="480" w:lineRule="auto"/>
        <w:rPr>
          <w:ins w:id="475" w:author="Randi Vita" w:date="2016-03-26T09:40:00Z"/>
          <w:b/>
        </w:rPr>
      </w:pPr>
      <w:ins w:id="476" w:author="Randi Vita" w:date="2016-03-26T09:40:00Z">
        <w:r>
          <w:rPr>
            <w:b/>
          </w:rPr>
          <w:t>NIAID</w:t>
        </w:r>
        <w:r>
          <w:rPr>
            <w:b/>
          </w:rPr>
          <w:tab/>
        </w:r>
        <w:r>
          <w:rPr>
            <w:b/>
          </w:rPr>
          <w:tab/>
        </w:r>
        <w:r w:rsidRPr="002B61DD">
          <w:t>National Institute of Allergy and Infectious Diseases</w:t>
        </w:r>
      </w:ins>
    </w:p>
    <w:p w:rsidR="00B656D8" w:rsidRDefault="00B656D8" w:rsidP="00B656D8">
      <w:pPr>
        <w:spacing w:line="480" w:lineRule="auto"/>
        <w:rPr>
          <w:ins w:id="477" w:author="Randi Vita" w:date="2016-03-26T09:40:00Z"/>
          <w:b/>
        </w:rPr>
      </w:pPr>
      <w:ins w:id="478" w:author="Randi Vita" w:date="2016-03-26T09:40:00Z">
        <w:r>
          <w:rPr>
            <w:b/>
          </w:rPr>
          <w:t>NIH</w:t>
        </w:r>
        <w:r>
          <w:rPr>
            <w:b/>
          </w:rPr>
          <w:tab/>
        </w:r>
        <w:r>
          <w:rPr>
            <w:b/>
          </w:rPr>
          <w:tab/>
        </w:r>
        <w:r w:rsidRPr="002B61DD">
          <w:t>National Institutes of Health</w:t>
        </w:r>
      </w:ins>
    </w:p>
    <w:p w:rsidR="00B656D8" w:rsidRDefault="00B656D8" w:rsidP="00B656D8">
      <w:pPr>
        <w:spacing w:line="480" w:lineRule="auto"/>
        <w:rPr>
          <w:ins w:id="479" w:author="Randi Vita" w:date="2016-03-26T09:40:00Z"/>
        </w:rPr>
      </w:pPr>
      <w:ins w:id="480" w:author="Randi Vita" w:date="2016-03-26T09:40:00Z">
        <w:r>
          <w:rPr>
            <w:b/>
          </w:rPr>
          <w:t>OBI</w:t>
        </w:r>
        <w:r>
          <w:tab/>
        </w:r>
        <w:r>
          <w:tab/>
          <w:t>Ontology for Biomedical Investigations</w:t>
        </w:r>
      </w:ins>
    </w:p>
    <w:p w:rsidR="00B656D8" w:rsidRPr="00E256FA" w:rsidRDefault="00B656D8" w:rsidP="00B656D8">
      <w:pPr>
        <w:spacing w:line="480" w:lineRule="auto"/>
        <w:rPr>
          <w:ins w:id="481" w:author="Randi Vita" w:date="2016-03-26T09:40:00Z"/>
        </w:rPr>
      </w:pPr>
      <w:ins w:id="482" w:author="Randi Vita" w:date="2016-03-26T09:40:00Z">
        <w:r>
          <w:rPr>
            <w:b/>
          </w:rPr>
          <w:t>OBO</w:t>
        </w:r>
        <w:r>
          <w:tab/>
        </w:r>
        <w:r>
          <w:tab/>
          <w:t>Open Biological and Biomedical Ontologies, Open Biomedical Ontology</w:t>
        </w:r>
      </w:ins>
    </w:p>
    <w:p w:rsidR="00B656D8" w:rsidRDefault="00B656D8" w:rsidP="00B656D8">
      <w:pPr>
        <w:spacing w:line="480" w:lineRule="auto"/>
        <w:rPr>
          <w:ins w:id="483" w:author="Randi Vita" w:date="2016-03-26T09:40:00Z"/>
          <w:b/>
        </w:rPr>
      </w:pPr>
      <w:ins w:id="484" w:author="Randi Vita" w:date="2016-03-26T09:40:00Z">
        <w:r>
          <w:rPr>
            <w:b/>
          </w:rPr>
          <w:t>OWL</w:t>
        </w:r>
        <w:r>
          <w:rPr>
            <w:b/>
          </w:rPr>
          <w:tab/>
        </w:r>
        <w:r>
          <w:rPr>
            <w:b/>
          </w:rPr>
          <w:tab/>
        </w:r>
        <w:r w:rsidRPr="00C05681">
          <w:t>Web Ontology Language</w:t>
        </w:r>
      </w:ins>
    </w:p>
    <w:p w:rsidR="00B656D8" w:rsidRDefault="00B656D8" w:rsidP="00B656D8">
      <w:pPr>
        <w:spacing w:line="480" w:lineRule="auto"/>
        <w:rPr>
          <w:ins w:id="485" w:author="Randi Vita" w:date="2016-03-26T09:40:00Z"/>
        </w:rPr>
      </w:pPr>
      <w:ins w:id="486" w:author="Randi Vita" w:date="2016-03-26T09:40:00Z">
        <w:r>
          <w:rPr>
            <w:b/>
          </w:rPr>
          <w:t>PATO</w:t>
        </w:r>
        <w:r>
          <w:t xml:space="preserve"> </w:t>
        </w:r>
        <w:r>
          <w:tab/>
        </w:r>
        <w:r>
          <w:tab/>
          <w:t xml:space="preserve">Phenotype Attribute and Trait Ontology </w:t>
        </w:r>
      </w:ins>
    </w:p>
    <w:p w:rsidR="00B656D8" w:rsidRDefault="00B656D8" w:rsidP="00B656D8">
      <w:pPr>
        <w:spacing w:line="480" w:lineRule="auto"/>
        <w:rPr>
          <w:ins w:id="487" w:author="Randi Vita" w:date="2016-03-26T09:40:00Z"/>
          <w:b/>
        </w:rPr>
      </w:pPr>
      <w:ins w:id="488" w:author="Randi Vita" w:date="2016-03-26T09:40:00Z">
        <w:r>
          <w:rPr>
            <w:b/>
          </w:rPr>
          <w:t>PRO</w:t>
        </w:r>
        <w:r>
          <w:rPr>
            <w:b/>
          </w:rPr>
          <w:tab/>
        </w:r>
        <w:r>
          <w:rPr>
            <w:b/>
          </w:rPr>
          <w:tab/>
        </w:r>
        <w:r w:rsidRPr="002D5E2D">
          <w:t>Protein Ontology</w:t>
        </w:r>
      </w:ins>
    </w:p>
    <w:p w:rsidR="00B656D8" w:rsidRDefault="00B656D8" w:rsidP="00B656D8">
      <w:pPr>
        <w:spacing w:line="480" w:lineRule="auto"/>
        <w:rPr>
          <w:ins w:id="489" w:author="Randi Vita" w:date="2016-03-26T09:40:00Z"/>
          <w:b/>
        </w:rPr>
      </w:pPr>
      <w:ins w:id="490" w:author="Randi Vita" w:date="2016-03-26T09:40:00Z">
        <w:r>
          <w:rPr>
            <w:b/>
          </w:rPr>
          <w:t>RDF</w:t>
        </w:r>
        <w:r>
          <w:rPr>
            <w:b/>
          </w:rPr>
          <w:tab/>
        </w:r>
        <w:r>
          <w:rPr>
            <w:b/>
          </w:rPr>
          <w:tab/>
        </w:r>
        <w:r w:rsidRPr="00C05681">
          <w:t>Resource Description Framework</w:t>
        </w:r>
      </w:ins>
    </w:p>
    <w:p w:rsidR="00B656D8" w:rsidRDefault="00B656D8" w:rsidP="00B656D8">
      <w:pPr>
        <w:spacing w:line="480" w:lineRule="auto"/>
        <w:rPr>
          <w:ins w:id="491" w:author="Randi Vita" w:date="2016-03-26T09:40:00Z"/>
          <w:b/>
        </w:rPr>
      </w:pPr>
      <w:ins w:id="492" w:author="Randi Vita" w:date="2016-03-26T09:40:00Z">
        <w:r>
          <w:rPr>
            <w:b/>
          </w:rPr>
          <w:t>RDFS</w:t>
        </w:r>
        <w:r>
          <w:rPr>
            <w:b/>
          </w:rPr>
          <w:tab/>
        </w:r>
        <w:r>
          <w:rPr>
            <w:b/>
          </w:rPr>
          <w:tab/>
        </w:r>
        <w:r w:rsidRPr="00C05681">
          <w:t>Resource Description Framework Schema</w:t>
        </w:r>
      </w:ins>
    </w:p>
    <w:p w:rsidR="00B656D8" w:rsidRDefault="00B656D8" w:rsidP="00B656D8">
      <w:pPr>
        <w:spacing w:line="480" w:lineRule="auto"/>
        <w:rPr>
          <w:ins w:id="493" w:author="Randi Vita" w:date="2016-03-26T09:40:00Z"/>
          <w:b/>
        </w:rPr>
      </w:pPr>
      <w:ins w:id="494" w:author="Randi Vita" w:date="2016-03-26T09:40:00Z">
        <w:r>
          <w:rPr>
            <w:b/>
          </w:rPr>
          <w:t>RO</w:t>
        </w:r>
        <w:r>
          <w:rPr>
            <w:b/>
          </w:rPr>
          <w:tab/>
        </w:r>
        <w:r>
          <w:rPr>
            <w:b/>
          </w:rPr>
          <w:tab/>
        </w:r>
        <w:r w:rsidRPr="004C3D69">
          <w:t>Relations Ontology</w:t>
        </w:r>
      </w:ins>
    </w:p>
    <w:p w:rsidR="00B656D8" w:rsidRDefault="00B656D8" w:rsidP="00B656D8">
      <w:pPr>
        <w:spacing w:line="480" w:lineRule="auto"/>
        <w:rPr>
          <w:ins w:id="495" w:author="Randi Vita" w:date="2016-03-26T09:40:00Z"/>
          <w:b/>
        </w:rPr>
      </w:pPr>
      <w:ins w:id="496" w:author="Randi Vita" w:date="2016-03-26T09:40:00Z">
        <w:r>
          <w:rPr>
            <w:b/>
          </w:rPr>
          <w:t xml:space="preserve">SRA </w:t>
        </w:r>
        <w:r>
          <w:rPr>
            <w:b/>
          </w:rPr>
          <w:tab/>
        </w:r>
        <w:r>
          <w:rPr>
            <w:b/>
          </w:rPr>
          <w:tab/>
        </w:r>
        <w:r w:rsidRPr="000C60A4">
          <w:t>Sequence Read Archive</w:t>
        </w:r>
      </w:ins>
    </w:p>
    <w:p w:rsidR="00B656D8" w:rsidRDefault="00B656D8" w:rsidP="00B656D8">
      <w:pPr>
        <w:spacing w:line="480" w:lineRule="auto"/>
        <w:rPr>
          <w:ins w:id="497" w:author="Randi Vita" w:date="2016-03-26T09:40:00Z"/>
          <w:b/>
        </w:rPr>
      </w:pPr>
      <w:ins w:id="498" w:author="Randi Vita" w:date="2016-03-26T09:40:00Z">
        <w:r>
          <w:rPr>
            <w:b/>
          </w:rPr>
          <w:t>SPARQL</w:t>
        </w:r>
        <w:r>
          <w:rPr>
            <w:b/>
          </w:rPr>
          <w:tab/>
        </w:r>
        <w:proofErr w:type="spellStart"/>
        <w:r w:rsidRPr="00C05681">
          <w:t>SPARQL</w:t>
        </w:r>
        <w:proofErr w:type="spellEnd"/>
        <w:r w:rsidRPr="00C05681">
          <w:t xml:space="preserve"> Protocol and RDF Query Language</w:t>
        </w:r>
      </w:ins>
    </w:p>
    <w:p w:rsidR="00B656D8" w:rsidRDefault="00B656D8" w:rsidP="00B656D8">
      <w:pPr>
        <w:spacing w:line="480" w:lineRule="auto"/>
        <w:rPr>
          <w:ins w:id="499" w:author="Randi Vita" w:date="2016-03-26T09:40:00Z"/>
          <w:b/>
        </w:rPr>
      </w:pPr>
      <w:ins w:id="500" w:author="Randi Vita" w:date="2016-03-26T09:40:00Z">
        <w:r>
          <w:rPr>
            <w:b/>
          </w:rPr>
          <w:t>SQL</w:t>
        </w:r>
        <w:r>
          <w:rPr>
            <w:b/>
          </w:rPr>
          <w:tab/>
        </w:r>
        <w:r>
          <w:rPr>
            <w:b/>
          </w:rPr>
          <w:tab/>
        </w:r>
        <w:r w:rsidRPr="00C05681">
          <w:t>Structured Query Language</w:t>
        </w:r>
      </w:ins>
    </w:p>
    <w:p w:rsidR="00B656D8" w:rsidRDefault="00B656D8" w:rsidP="00B656D8">
      <w:pPr>
        <w:spacing w:line="480" w:lineRule="auto"/>
        <w:rPr>
          <w:ins w:id="501" w:author="Randi Vita" w:date="2016-03-26T09:40:00Z"/>
          <w:b/>
        </w:rPr>
      </w:pPr>
      <w:ins w:id="502" w:author="Randi Vita" w:date="2016-03-26T09:40:00Z">
        <w:r>
          <w:rPr>
            <w:b/>
          </w:rPr>
          <w:lastRenderedPageBreak/>
          <w:t>SUMO</w:t>
        </w:r>
        <w:r>
          <w:rPr>
            <w:b/>
          </w:rPr>
          <w:tab/>
        </w:r>
        <w:r>
          <w:rPr>
            <w:b/>
          </w:rPr>
          <w:tab/>
        </w:r>
        <w:r w:rsidRPr="00E2635A">
          <w:t>Suggested Upper Merged Ontology</w:t>
        </w:r>
      </w:ins>
    </w:p>
    <w:p w:rsidR="00B656D8" w:rsidRDefault="00B656D8" w:rsidP="00B656D8">
      <w:pPr>
        <w:spacing w:line="480" w:lineRule="auto"/>
        <w:rPr>
          <w:ins w:id="503" w:author="Randi Vita" w:date="2016-03-26T09:40:00Z"/>
          <w:b/>
        </w:rPr>
      </w:pPr>
      <w:ins w:id="504" w:author="Randi Vita" w:date="2016-03-26T09:40:00Z">
        <w:r>
          <w:rPr>
            <w:b/>
          </w:rPr>
          <w:t>UBERON</w:t>
        </w:r>
        <w:r>
          <w:rPr>
            <w:b/>
          </w:rPr>
          <w:tab/>
        </w:r>
        <w:r w:rsidRPr="00873A3B">
          <w:t>Uber anatomy ontology</w:t>
        </w:r>
      </w:ins>
    </w:p>
    <w:p w:rsidR="00B656D8" w:rsidRDefault="00B656D8" w:rsidP="00B656D8">
      <w:pPr>
        <w:spacing w:line="480" w:lineRule="auto"/>
        <w:rPr>
          <w:ins w:id="505" w:author="Randi Vita" w:date="2016-03-26T09:40:00Z"/>
        </w:rPr>
      </w:pPr>
      <w:ins w:id="506" w:author="Randi Vita" w:date="2016-03-26T09:40:00Z">
        <w:r>
          <w:rPr>
            <w:b/>
          </w:rPr>
          <w:t>W3C</w:t>
        </w:r>
        <w:r>
          <w:tab/>
        </w:r>
        <w:r>
          <w:tab/>
          <w:t>World Wide Web Consortium</w:t>
        </w:r>
      </w:ins>
    </w:p>
    <w:p w:rsidR="00B656D8" w:rsidRDefault="00B656D8" w:rsidP="00B656D8">
      <w:pPr>
        <w:spacing w:line="480" w:lineRule="auto"/>
        <w:rPr>
          <w:ins w:id="507" w:author="Randi Vita" w:date="2016-03-26T09:40:00Z"/>
        </w:rPr>
      </w:pPr>
      <w:ins w:id="508" w:author="Randi Vita" w:date="2016-03-26T09:40:00Z">
        <w:r w:rsidRPr="00AC6FEC">
          <w:rPr>
            <w:b/>
          </w:rPr>
          <w:t>XML</w:t>
        </w:r>
        <w:r>
          <w:tab/>
        </w:r>
        <w:r>
          <w:tab/>
        </w:r>
        <w:proofErr w:type="spellStart"/>
        <w:r w:rsidRPr="00AC6FEC">
          <w:t>EXtensible</w:t>
        </w:r>
        <w:proofErr w:type="spellEnd"/>
        <w:r w:rsidRPr="00AC6FEC">
          <w:t xml:space="preserve"> Markup Language</w:t>
        </w:r>
      </w:ins>
    </w:p>
    <w:p w:rsidR="00686B7C" w:rsidRDefault="00686B7C"/>
    <w:sectPr w:rsidR="00686B7C" w:rsidSect="005609A9">
      <w:footerReference w:type="default" r:id="rId14"/>
      <w:pgSz w:w="14125" w:h="15840"/>
      <w:pgMar w:top="1440" w:right="3685" w:bottom="1440" w:left="180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7BC4" w:rsidRDefault="00807BC4">
      <w:pPr>
        <w:spacing w:after="0"/>
      </w:pPr>
      <w:r>
        <w:separator/>
      </w:r>
    </w:p>
  </w:endnote>
  <w:endnote w:type="continuationSeparator" w:id="0">
    <w:p w:rsidR="00807BC4" w:rsidRDefault="00807B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sans">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Light">
    <w:altName w:val="Helvetica Light"/>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179" w:rsidRDefault="00627179">
    <w:pPr>
      <w:pStyle w:val="Footer"/>
      <w:ind w:right="360"/>
      <w:rPr>
        <w:lang w:val="en-US"/>
      </w:rPr>
    </w:pPr>
    <w:r>
      <w:pict>
        <v:shapetype id="_x0000_t202" coordsize="21600,21600" o:spt="202" path="m,l,21600r21600,l21600,xe">
          <v:stroke joinstyle="miter"/>
          <v:path gradientshapeok="t" o:connecttype="rect"/>
        </v:shapetype>
        <v:shape id="_x0000_s2049" type="#_x0000_t202" style="position:absolute;left:0;text-align:left;margin-left:508.3pt;margin-top:.05pt;width:13.6pt;height:12.7pt;z-index:1;mso-wrap-distance-left:0;mso-wrap-distance-right:0;mso-position-horizontal-relative:page" stroked="f">
          <v:fill opacity="0" color2="black"/>
          <v:textbox inset="0,0,0,0">
            <w:txbxContent>
              <w:p w:rsidR="00627179" w:rsidRDefault="00627179">
                <w:pPr>
                  <w:pStyle w:val="Footer"/>
                </w:pPr>
                <w:r>
                  <w:rPr>
                    <w:rStyle w:val="PageNumber"/>
                  </w:rPr>
                  <w:fldChar w:fldCharType="begin"/>
                </w:r>
                <w:r>
                  <w:rPr>
                    <w:rStyle w:val="PageNumber"/>
                  </w:rPr>
                  <w:instrText xml:space="preserve"> PAGE </w:instrText>
                </w:r>
                <w:r>
                  <w:rPr>
                    <w:rStyle w:val="PageNumber"/>
                  </w:rPr>
                  <w:fldChar w:fldCharType="separate"/>
                </w:r>
                <w:r w:rsidR="00540CDE">
                  <w:rPr>
                    <w:rStyle w:val="PageNumber"/>
                    <w:noProof/>
                  </w:rPr>
                  <w:t>2</w:t>
                </w:r>
                <w:r>
                  <w:rPr>
                    <w:rStyle w:val="PageNumber"/>
                  </w:rPr>
                  <w:fldChar w:fldCharType="end"/>
                </w:r>
              </w:p>
            </w:txbxContent>
          </v:textbox>
          <w10:wrap type="square" side="largest"/>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7BC4" w:rsidRDefault="00807BC4">
      <w:pPr>
        <w:spacing w:after="0"/>
      </w:pPr>
      <w:r>
        <w:separator/>
      </w:r>
    </w:p>
  </w:footnote>
  <w:footnote w:type="continuationSeparator" w:id="0">
    <w:p w:rsidR="00807BC4" w:rsidRDefault="00807BC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F902C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Aria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Aria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3D0C5CC"/>
    <w:lvl w:ilvl="0">
      <w:start w:val="1"/>
      <w:numFmt w:val="decimal"/>
      <w:lvlText w:val="%1."/>
      <w:lvlJc w:val="left"/>
      <w:pPr>
        <w:tabs>
          <w:tab w:val="num" w:pos="1492"/>
        </w:tabs>
        <w:ind w:left="1492" w:hanging="360"/>
      </w:pPr>
    </w:lvl>
  </w:abstractNum>
  <w:abstractNum w:abstractNumId="2">
    <w:nsid w:val="FFFFFF7D"/>
    <w:multiLevelType w:val="singleLevel"/>
    <w:tmpl w:val="538A35B6"/>
    <w:lvl w:ilvl="0">
      <w:start w:val="1"/>
      <w:numFmt w:val="decimal"/>
      <w:lvlText w:val="%1."/>
      <w:lvlJc w:val="left"/>
      <w:pPr>
        <w:tabs>
          <w:tab w:val="num" w:pos="1209"/>
        </w:tabs>
        <w:ind w:left="1209" w:hanging="360"/>
      </w:pPr>
    </w:lvl>
  </w:abstractNum>
  <w:abstractNum w:abstractNumId="3">
    <w:nsid w:val="FFFFFF7E"/>
    <w:multiLevelType w:val="singleLevel"/>
    <w:tmpl w:val="58A085FC"/>
    <w:lvl w:ilvl="0">
      <w:start w:val="1"/>
      <w:numFmt w:val="decimal"/>
      <w:lvlText w:val="%1."/>
      <w:lvlJc w:val="left"/>
      <w:pPr>
        <w:tabs>
          <w:tab w:val="num" w:pos="926"/>
        </w:tabs>
        <w:ind w:left="926" w:hanging="360"/>
      </w:pPr>
    </w:lvl>
  </w:abstractNum>
  <w:abstractNum w:abstractNumId="4">
    <w:nsid w:val="FFFFFF7F"/>
    <w:multiLevelType w:val="singleLevel"/>
    <w:tmpl w:val="F2D80D40"/>
    <w:lvl w:ilvl="0">
      <w:start w:val="1"/>
      <w:numFmt w:val="decimal"/>
      <w:lvlText w:val="%1."/>
      <w:lvlJc w:val="left"/>
      <w:pPr>
        <w:tabs>
          <w:tab w:val="num" w:pos="643"/>
        </w:tabs>
        <w:ind w:left="643" w:hanging="360"/>
      </w:pPr>
    </w:lvl>
  </w:abstractNum>
  <w:abstractNum w:abstractNumId="5">
    <w:nsid w:val="FFFFFF80"/>
    <w:multiLevelType w:val="singleLevel"/>
    <w:tmpl w:val="0454820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AE6B34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F56AD4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3460B78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B62E582"/>
    <w:lvl w:ilvl="0">
      <w:start w:val="1"/>
      <w:numFmt w:val="decimal"/>
      <w:lvlText w:val="%1."/>
      <w:lvlJc w:val="left"/>
      <w:pPr>
        <w:tabs>
          <w:tab w:val="num" w:pos="360"/>
        </w:tabs>
        <w:ind w:left="360" w:hanging="360"/>
      </w:pPr>
    </w:lvl>
  </w:abstractNum>
  <w:abstractNum w:abstractNumId="10">
    <w:nsid w:val="FFFFFF89"/>
    <w:multiLevelType w:val="singleLevel"/>
    <w:tmpl w:val="0E0EB06E"/>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2">
    <w:nsid w:val="0F295333"/>
    <w:multiLevelType w:val="hybridMultilevel"/>
    <w:tmpl w:val="8C7C1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7864D2"/>
    <w:multiLevelType w:val="hybridMultilevel"/>
    <w:tmpl w:val="0B02C87C"/>
    <w:lvl w:ilvl="0" w:tplc="2286D7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F1276D"/>
    <w:multiLevelType w:val="hybridMultilevel"/>
    <w:tmpl w:val="04101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213C5D"/>
    <w:multiLevelType w:val="hybridMultilevel"/>
    <w:tmpl w:val="B8DE8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DF4F77"/>
    <w:multiLevelType w:val="hybridMultilevel"/>
    <w:tmpl w:val="42E6E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4"/>
  </w:num>
  <w:num w:numId="14">
    <w:abstractNumId w:val="13"/>
  </w:num>
  <w:num w:numId="15">
    <w:abstractNumId w:val="15"/>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zwfz5ardwxrpaees5y5sfevtdew2txepfzd&quot;&gt;release&lt;record-ids&gt;&lt;item&gt;2&lt;/item&gt;&lt;item&gt;4&lt;/item&gt;&lt;item&gt;7&lt;/item&gt;&lt;item&gt;8&lt;/item&gt;&lt;item&gt;9&lt;/item&gt;&lt;item&gt;10&lt;/item&gt;&lt;item&gt;12&lt;/item&gt;&lt;item&gt;13&lt;/item&gt;&lt;item&gt;18&lt;/item&gt;&lt;item&gt;28&lt;/item&gt;&lt;item&gt;29&lt;/item&gt;&lt;item&gt;44&lt;/item&gt;&lt;item&gt;45&lt;/item&gt;&lt;item&gt;51&lt;/item&gt;&lt;item&gt;54&lt;/item&gt;&lt;item&gt;56&lt;/item&gt;&lt;item&gt;60&lt;/item&gt;&lt;item&gt;61&lt;/item&gt;&lt;item&gt;62&lt;/item&gt;&lt;item&gt;63&lt;/item&gt;&lt;item&gt;64&lt;/item&gt;&lt;item&gt;65&lt;/item&gt;&lt;item&gt;69&lt;/item&gt;&lt;item&gt;70&lt;/item&gt;&lt;item&gt;71&lt;/item&gt;&lt;item&gt;72&lt;/item&gt;&lt;item&gt;73&lt;/item&gt;&lt;/record-ids&gt;&lt;/item&gt;&lt;/Libraries&gt;"/>
  </w:docVars>
  <w:rsids>
    <w:rsidRoot w:val="002F7042"/>
    <w:rsid w:val="00006E20"/>
    <w:rsid w:val="0002030B"/>
    <w:rsid w:val="00032853"/>
    <w:rsid w:val="00033D69"/>
    <w:rsid w:val="00036CEF"/>
    <w:rsid w:val="00040E0C"/>
    <w:rsid w:val="000431A4"/>
    <w:rsid w:val="000501FA"/>
    <w:rsid w:val="0005654F"/>
    <w:rsid w:val="00056DD4"/>
    <w:rsid w:val="0008283A"/>
    <w:rsid w:val="00092E72"/>
    <w:rsid w:val="000B0CA0"/>
    <w:rsid w:val="000B5193"/>
    <w:rsid w:val="000C381F"/>
    <w:rsid w:val="000F5EC7"/>
    <w:rsid w:val="0010434E"/>
    <w:rsid w:val="00125D1F"/>
    <w:rsid w:val="00132E59"/>
    <w:rsid w:val="001338F2"/>
    <w:rsid w:val="00137673"/>
    <w:rsid w:val="0014503D"/>
    <w:rsid w:val="00150F47"/>
    <w:rsid w:val="00151D5B"/>
    <w:rsid w:val="00152225"/>
    <w:rsid w:val="00170664"/>
    <w:rsid w:val="00170F83"/>
    <w:rsid w:val="00180E32"/>
    <w:rsid w:val="00184B99"/>
    <w:rsid w:val="00195041"/>
    <w:rsid w:val="001A0144"/>
    <w:rsid w:val="001A494C"/>
    <w:rsid w:val="001B4BF2"/>
    <w:rsid w:val="001E393C"/>
    <w:rsid w:val="001E6EEF"/>
    <w:rsid w:val="001F6631"/>
    <w:rsid w:val="001F7B5A"/>
    <w:rsid w:val="0020456D"/>
    <w:rsid w:val="0022621D"/>
    <w:rsid w:val="00232314"/>
    <w:rsid w:val="002348E3"/>
    <w:rsid w:val="00246A94"/>
    <w:rsid w:val="00265159"/>
    <w:rsid w:val="002716CC"/>
    <w:rsid w:val="0027199C"/>
    <w:rsid w:val="00273D83"/>
    <w:rsid w:val="00281400"/>
    <w:rsid w:val="00283DDC"/>
    <w:rsid w:val="002852EF"/>
    <w:rsid w:val="00297AF7"/>
    <w:rsid w:val="002A59FA"/>
    <w:rsid w:val="002A5F16"/>
    <w:rsid w:val="002C0793"/>
    <w:rsid w:val="002C5CF3"/>
    <w:rsid w:val="002C5D9F"/>
    <w:rsid w:val="002D75A5"/>
    <w:rsid w:val="002E2008"/>
    <w:rsid w:val="002E5A37"/>
    <w:rsid w:val="002F5A30"/>
    <w:rsid w:val="0030369B"/>
    <w:rsid w:val="00304998"/>
    <w:rsid w:val="003050DE"/>
    <w:rsid w:val="00322DF2"/>
    <w:rsid w:val="003452CC"/>
    <w:rsid w:val="00353567"/>
    <w:rsid w:val="0035460F"/>
    <w:rsid w:val="00355769"/>
    <w:rsid w:val="00360C79"/>
    <w:rsid w:val="00361E34"/>
    <w:rsid w:val="00372DEE"/>
    <w:rsid w:val="00385F58"/>
    <w:rsid w:val="003A19D9"/>
    <w:rsid w:val="003B603F"/>
    <w:rsid w:val="003D136A"/>
    <w:rsid w:val="003D1D0F"/>
    <w:rsid w:val="003D5092"/>
    <w:rsid w:val="003F1F30"/>
    <w:rsid w:val="003F22EB"/>
    <w:rsid w:val="00415E8E"/>
    <w:rsid w:val="004222A3"/>
    <w:rsid w:val="00424FE0"/>
    <w:rsid w:val="00426A0D"/>
    <w:rsid w:val="00426B3C"/>
    <w:rsid w:val="00434ACD"/>
    <w:rsid w:val="00437464"/>
    <w:rsid w:val="0044185A"/>
    <w:rsid w:val="00444131"/>
    <w:rsid w:val="00456D78"/>
    <w:rsid w:val="00457540"/>
    <w:rsid w:val="0046025C"/>
    <w:rsid w:val="004704C8"/>
    <w:rsid w:val="00476A4E"/>
    <w:rsid w:val="00486823"/>
    <w:rsid w:val="00492711"/>
    <w:rsid w:val="004A3F1F"/>
    <w:rsid w:val="004A79BE"/>
    <w:rsid w:val="004C6F98"/>
    <w:rsid w:val="004D4C6E"/>
    <w:rsid w:val="004E1685"/>
    <w:rsid w:val="004E7347"/>
    <w:rsid w:val="004F01B5"/>
    <w:rsid w:val="004F4598"/>
    <w:rsid w:val="0050641C"/>
    <w:rsid w:val="0050776D"/>
    <w:rsid w:val="00522949"/>
    <w:rsid w:val="00526934"/>
    <w:rsid w:val="00526D6D"/>
    <w:rsid w:val="00540CDE"/>
    <w:rsid w:val="00546DF8"/>
    <w:rsid w:val="005506B2"/>
    <w:rsid w:val="0055523A"/>
    <w:rsid w:val="005609A9"/>
    <w:rsid w:val="00585A5F"/>
    <w:rsid w:val="005875CF"/>
    <w:rsid w:val="005A5FFF"/>
    <w:rsid w:val="005D5793"/>
    <w:rsid w:val="005D7CB8"/>
    <w:rsid w:val="005E0F5A"/>
    <w:rsid w:val="00607645"/>
    <w:rsid w:val="006146A9"/>
    <w:rsid w:val="00626456"/>
    <w:rsid w:val="00627179"/>
    <w:rsid w:val="00627813"/>
    <w:rsid w:val="006307C8"/>
    <w:rsid w:val="006329FF"/>
    <w:rsid w:val="0064269B"/>
    <w:rsid w:val="00643EA9"/>
    <w:rsid w:val="00653C98"/>
    <w:rsid w:val="0065428A"/>
    <w:rsid w:val="0065671C"/>
    <w:rsid w:val="00660A8B"/>
    <w:rsid w:val="00661A24"/>
    <w:rsid w:val="00662C03"/>
    <w:rsid w:val="00665F97"/>
    <w:rsid w:val="0068006B"/>
    <w:rsid w:val="00683B31"/>
    <w:rsid w:val="00686B7C"/>
    <w:rsid w:val="00692C0C"/>
    <w:rsid w:val="006931C0"/>
    <w:rsid w:val="006A69EA"/>
    <w:rsid w:val="006B36A4"/>
    <w:rsid w:val="006B5BF2"/>
    <w:rsid w:val="006C3B42"/>
    <w:rsid w:val="006C73C8"/>
    <w:rsid w:val="006E12BD"/>
    <w:rsid w:val="006F0B66"/>
    <w:rsid w:val="006F274C"/>
    <w:rsid w:val="00706E1B"/>
    <w:rsid w:val="00711A47"/>
    <w:rsid w:val="00717E04"/>
    <w:rsid w:val="007503BD"/>
    <w:rsid w:val="00754E1D"/>
    <w:rsid w:val="0076405C"/>
    <w:rsid w:val="00766DD4"/>
    <w:rsid w:val="00771AED"/>
    <w:rsid w:val="007A38BD"/>
    <w:rsid w:val="007B4FBA"/>
    <w:rsid w:val="007B63D0"/>
    <w:rsid w:val="007D199F"/>
    <w:rsid w:val="007D6AA2"/>
    <w:rsid w:val="007E35DD"/>
    <w:rsid w:val="007E7C80"/>
    <w:rsid w:val="007E7E8E"/>
    <w:rsid w:val="007F10E3"/>
    <w:rsid w:val="007F4193"/>
    <w:rsid w:val="00801476"/>
    <w:rsid w:val="008030FB"/>
    <w:rsid w:val="008074C1"/>
    <w:rsid w:val="00807BC4"/>
    <w:rsid w:val="00807C73"/>
    <w:rsid w:val="008121B7"/>
    <w:rsid w:val="008316F6"/>
    <w:rsid w:val="00841467"/>
    <w:rsid w:val="00845756"/>
    <w:rsid w:val="00846E2D"/>
    <w:rsid w:val="008511B6"/>
    <w:rsid w:val="008602F3"/>
    <w:rsid w:val="00863EA1"/>
    <w:rsid w:val="008663BC"/>
    <w:rsid w:val="00866DC0"/>
    <w:rsid w:val="00872572"/>
    <w:rsid w:val="00874E97"/>
    <w:rsid w:val="00891B75"/>
    <w:rsid w:val="008A6CA3"/>
    <w:rsid w:val="008B0455"/>
    <w:rsid w:val="008B3E1D"/>
    <w:rsid w:val="008B3EDF"/>
    <w:rsid w:val="008C0A4D"/>
    <w:rsid w:val="008C0FD5"/>
    <w:rsid w:val="008C5740"/>
    <w:rsid w:val="008D236A"/>
    <w:rsid w:val="008D2F39"/>
    <w:rsid w:val="008D317F"/>
    <w:rsid w:val="008D5EA0"/>
    <w:rsid w:val="008E0C49"/>
    <w:rsid w:val="00906EB3"/>
    <w:rsid w:val="009071FB"/>
    <w:rsid w:val="00920824"/>
    <w:rsid w:val="0092407B"/>
    <w:rsid w:val="00927D8F"/>
    <w:rsid w:val="009418D6"/>
    <w:rsid w:val="00953C2E"/>
    <w:rsid w:val="009551D2"/>
    <w:rsid w:val="00956ED9"/>
    <w:rsid w:val="0096368F"/>
    <w:rsid w:val="00963DD9"/>
    <w:rsid w:val="00976D88"/>
    <w:rsid w:val="009833A4"/>
    <w:rsid w:val="009844DC"/>
    <w:rsid w:val="009902AF"/>
    <w:rsid w:val="009973CC"/>
    <w:rsid w:val="009C0A4B"/>
    <w:rsid w:val="009D0661"/>
    <w:rsid w:val="009D26D2"/>
    <w:rsid w:val="009D3355"/>
    <w:rsid w:val="009E0B86"/>
    <w:rsid w:val="009F2B6F"/>
    <w:rsid w:val="009F6EB0"/>
    <w:rsid w:val="00A11CED"/>
    <w:rsid w:val="00A14AE6"/>
    <w:rsid w:val="00A16710"/>
    <w:rsid w:val="00A3013D"/>
    <w:rsid w:val="00A37555"/>
    <w:rsid w:val="00A55D10"/>
    <w:rsid w:val="00A57A08"/>
    <w:rsid w:val="00A64890"/>
    <w:rsid w:val="00A65D13"/>
    <w:rsid w:val="00A70EE7"/>
    <w:rsid w:val="00A70F21"/>
    <w:rsid w:val="00A724BF"/>
    <w:rsid w:val="00A76915"/>
    <w:rsid w:val="00A771D2"/>
    <w:rsid w:val="00AB2E9E"/>
    <w:rsid w:val="00AD3F5B"/>
    <w:rsid w:val="00AE188A"/>
    <w:rsid w:val="00AE202B"/>
    <w:rsid w:val="00B00D13"/>
    <w:rsid w:val="00B14520"/>
    <w:rsid w:val="00B33044"/>
    <w:rsid w:val="00B4083D"/>
    <w:rsid w:val="00B434CD"/>
    <w:rsid w:val="00B43B5E"/>
    <w:rsid w:val="00B4628D"/>
    <w:rsid w:val="00B5461B"/>
    <w:rsid w:val="00B57C9D"/>
    <w:rsid w:val="00B656D8"/>
    <w:rsid w:val="00B65836"/>
    <w:rsid w:val="00B735B9"/>
    <w:rsid w:val="00B7696C"/>
    <w:rsid w:val="00B80EDC"/>
    <w:rsid w:val="00B81D17"/>
    <w:rsid w:val="00B8216A"/>
    <w:rsid w:val="00B82EE9"/>
    <w:rsid w:val="00B966CD"/>
    <w:rsid w:val="00BB6215"/>
    <w:rsid w:val="00BC255D"/>
    <w:rsid w:val="00BD1E26"/>
    <w:rsid w:val="00BD771D"/>
    <w:rsid w:val="00BE1F34"/>
    <w:rsid w:val="00C0753D"/>
    <w:rsid w:val="00C20354"/>
    <w:rsid w:val="00C301CD"/>
    <w:rsid w:val="00C33B63"/>
    <w:rsid w:val="00C3768C"/>
    <w:rsid w:val="00C464CC"/>
    <w:rsid w:val="00C522A7"/>
    <w:rsid w:val="00C543F0"/>
    <w:rsid w:val="00C61C59"/>
    <w:rsid w:val="00C63243"/>
    <w:rsid w:val="00C6339F"/>
    <w:rsid w:val="00C80E04"/>
    <w:rsid w:val="00CA28F3"/>
    <w:rsid w:val="00CB6665"/>
    <w:rsid w:val="00CC76E4"/>
    <w:rsid w:val="00CC7AA4"/>
    <w:rsid w:val="00CD6DCB"/>
    <w:rsid w:val="00CE3943"/>
    <w:rsid w:val="00CF49D4"/>
    <w:rsid w:val="00D10940"/>
    <w:rsid w:val="00D12953"/>
    <w:rsid w:val="00D1421A"/>
    <w:rsid w:val="00D1609E"/>
    <w:rsid w:val="00D37E15"/>
    <w:rsid w:val="00D74C2B"/>
    <w:rsid w:val="00D83EF0"/>
    <w:rsid w:val="00D90D54"/>
    <w:rsid w:val="00DC3205"/>
    <w:rsid w:val="00DC323F"/>
    <w:rsid w:val="00DC6994"/>
    <w:rsid w:val="00DD0AD4"/>
    <w:rsid w:val="00DD2031"/>
    <w:rsid w:val="00DD20B2"/>
    <w:rsid w:val="00DE37A5"/>
    <w:rsid w:val="00DF5777"/>
    <w:rsid w:val="00E15C5C"/>
    <w:rsid w:val="00E22264"/>
    <w:rsid w:val="00E27C39"/>
    <w:rsid w:val="00E41AAA"/>
    <w:rsid w:val="00E539AA"/>
    <w:rsid w:val="00E746CF"/>
    <w:rsid w:val="00E77C90"/>
    <w:rsid w:val="00E84A29"/>
    <w:rsid w:val="00E85C46"/>
    <w:rsid w:val="00EA7517"/>
    <w:rsid w:val="00EB2267"/>
    <w:rsid w:val="00EB24CA"/>
    <w:rsid w:val="00EB7C69"/>
    <w:rsid w:val="00EC3BE1"/>
    <w:rsid w:val="00EC5D49"/>
    <w:rsid w:val="00EF3B9F"/>
    <w:rsid w:val="00F05BDB"/>
    <w:rsid w:val="00F24A33"/>
    <w:rsid w:val="00F3241A"/>
    <w:rsid w:val="00F355A4"/>
    <w:rsid w:val="00F44BD1"/>
    <w:rsid w:val="00F56ABC"/>
    <w:rsid w:val="00F73B50"/>
    <w:rsid w:val="00F750BF"/>
    <w:rsid w:val="00F75B6D"/>
    <w:rsid w:val="00F8495D"/>
    <w:rsid w:val="00F931CB"/>
    <w:rsid w:val="00FB158E"/>
    <w:rsid w:val="00FC080D"/>
    <w:rsid w:val="00FC49AD"/>
    <w:rsid w:val="00FD4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uiPriority="20" w:qFormat="1"/>
    <w:lsdException w:name="HTML Preformatted" w:uiPriority="9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2" w:qFormat="1"/>
    <w:lsdException w:name="List Paragraph" w:qFormat="1"/>
    <w:lsdException w:name="Quote" w:qFormat="1"/>
    <w:lsdException w:name="Intense Quote" w:qFormat="1"/>
    <w:lsdException w:name="Colorful List Accent 1" w:qFormat="1"/>
    <w:lsdException w:name="Colorful Grid Accent 1" w:qFormat="1"/>
    <w:lsdException w:name="Light Shading Accent 2"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pPr>
      <w:suppressAutoHyphens/>
      <w:spacing w:after="120"/>
      <w:jc w:val="both"/>
    </w:pPr>
    <w:rPr>
      <w:sz w:val="22"/>
      <w:szCs w:val="24"/>
      <w:lang w:eastAsia="ar-SA"/>
    </w:rPr>
  </w:style>
  <w:style w:type="paragraph" w:styleId="Heading1">
    <w:name w:val="heading 1"/>
    <w:basedOn w:val="Normal"/>
    <w:next w:val="BodyText"/>
    <w:qFormat/>
    <w:pPr>
      <w:tabs>
        <w:tab w:val="left" w:pos="0"/>
        <w:tab w:val="num" w:pos="432"/>
      </w:tabs>
      <w:spacing w:before="280" w:after="280"/>
      <w:ind w:left="432" w:hanging="432"/>
      <w:jc w:val="center"/>
      <w:outlineLvl w:val="0"/>
    </w:pPr>
    <w:rPr>
      <w:b/>
      <w:bCs/>
      <w:kern w:val="1"/>
      <w:sz w:val="36"/>
      <w:szCs w:val="48"/>
    </w:rPr>
  </w:style>
  <w:style w:type="paragraph" w:styleId="Heading2">
    <w:name w:val="heading 2"/>
    <w:basedOn w:val="Normal"/>
    <w:next w:val="BodyText"/>
    <w:qFormat/>
    <w:pPr>
      <w:tabs>
        <w:tab w:val="left" w:pos="0"/>
        <w:tab w:val="num" w:pos="576"/>
      </w:tabs>
      <w:spacing w:before="280" w:after="280"/>
      <w:ind w:left="576" w:hanging="576"/>
      <w:outlineLvl w:val="1"/>
    </w:pPr>
    <w:rPr>
      <w:b/>
      <w:bCs/>
      <w:sz w:val="36"/>
      <w:szCs w:val="36"/>
    </w:rPr>
  </w:style>
  <w:style w:type="paragraph" w:styleId="Heading3">
    <w:name w:val="heading 3"/>
    <w:basedOn w:val="Normal"/>
    <w:next w:val="Normal"/>
    <w:link w:val="Heading3Char"/>
    <w:qFormat/>
    <w:pPr>
      <w:keepNext/>
      <w:tabs>
        <w:tab w:val="left" w:pos="0"/>
        <w:tab w:val="num" w:pos="720"/>
      </w:tabs>
      <w:spacing w:before="240" w:after="60"/>
      <w:ind w:left="720" w:hanging="720"/>
      <w:outlineLvl w:val="2"/>
    </w:pPr>
    <w:rPr>
      <w:rFonts w:ascii="Arial" w:hAnsi="Arial" w:cs="Arial"/>
      <w:b/>
      <w:bCs/>
      <w:sz w:val="28"/>
      <w:szCs w:val="26"/>
    </w:rPr>
  </w:style>
  <w:style w:type="paragraph" w:styleId="Heading4">
    <w:name w:val="heading 4"/>
    <w:basedOn w:val="Normal"/>
    <w:next w:val="Normal"/>
    <w:qFormat/>
    <w:pPr>
      <w:keepNext/>
      <w:tabs>
        <w:tab w:val="left" w:pos="0"/>
        <w:tab w:val="num" w:pos="864"/>
      </w:tabs>
      <w:spacing w:before="120" w:after="60"/>
      <w:ind w:left="864" w:hanging="864"/>
      <w:outlineLvl w:val="3"/>
    </w:pPr>
    <w:rPr>
      <w:b/>
      <w:bCs/>
      <w:szCs w:val="28"/>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2z0">
    <w:name w:val="WW8Num2z0"/>
    <w:rPr>
      <w:rFonts w:ascii="Cambria" w:eastAsia="Times New Roman" w:hAnsi="Cambria"/>
    </w:rPr>
  </w:style>
  <w:style w:type="character" w:customStyle="1" w:styleId="WW8Num3z0">
    <w:name w:val="WW8Num3z0"/>
    <w:rPr>
      <w:rFonts w:ascii="Symbol" w:hAnsi="Symbol"/>
      <w:sz w:val="20"/>
    </w:rPr>
  </w:style>
  <w:style w:type="character" w:customStyle="1" w:styleId="WW8Num4z0">
    <w:name w:val="WW8Num4z0"/>
    <w:rPr>
      <w:rFonts w:ascii="Symbol" w:hAnsi="Symbol"/>
      <w:sz w:val="20"/>
    </w:rPr>
  </w:style>
  <w:style w:type="character" w:customStyle="1" w:styleId="WW8Num4z1">
    <w:name w:val="WW8Num4z1"/>
    <w:rPr>
      <w:rFonts w:ascii="Courier New" w:hAnsi="Courier New"/>
      <w:sz w:val="20"/>
    </w:rPr>
  </w:style>
  <w:style w:type="character" w:customStyle="1" w:styleId="WW8Num4z2">
    <w:name w:val="WW8Num4z2"/>
    <w:rPr>
      <w:rFonts w:ascii="Wingdings" w:hAnsi="Wingdings"/>
      <w:sz w:val="20"/>
    </w:rPr>
  </w:style>
  <w:style w:type="character" w:customStyle="1" w:styleId="WW8Num5z0">
    <w:name w:val="WW8Num5z0"/>
    <w:rPr>
      <w:rFonts w:ascii="Symbol" w:hAnsi="Symbol"/>
      <w:sz w:val="20"/>
    </w:rPr>
  </w:style>
  <w:style w:type="character" w:customStyle="1" w:styleId="WW8Num5z1">
    <w:name w:val="WW8Num5z1"/>
    <w:rPr>
      <w:rFonts w:ascii="Courier New" w:hAnsi="Courier New"/>
      <w:sz w:val="20"/>
    </w:rPr>
  </w:style>
  <w:style w:type="character" w:customStyle="1" w:styleId="WW8Num5z2">
    <w:name w:val="WW8Num5z2"/>
    <w:rPr>
      <w:rFonts w:ascii="Wingdings" w:hAnsi="Wingdings"/>
      <w:sz w:val="20"/>
    </w:rPr>
  </w:style>
  <w:style w:type="character" w:customStyle="1" w:styleId="WW8Num6z0">
    <w:name w:val="WW8Num6z0"/>
    <w:rPr>
      <w:rFonts w:ascii="Symbol" w:hAnsi="Symbol"/>
      <w:sz w:val="22"/>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Symbol" w:hAnsi="Symbol"/>
      <w:sz w:val="20"/>
    </w:rPr>
  </w:style>
  <w:style w:type="character" w:customStyle="1" w:styleId="WW8Num8z0">
    <w:name w:val="WW8Num8z0"/>
    <w:rPr>
      <w:rFonts w:ascii="Symbol" w:hAnsi="Symbol"/>
      <w:sz w:val="20"/>
    </w:rPr>
  </w:style>
  <w:style w:type="character" w:customStyle="1" w:styleId="WW8Num9z0">
    <w:name w:val="WW8Num9z0"/>
    <w:rPr>
      <w:rFonts w:ascii="Symbol" w:hAnsi="Symbol"/>
      <w:sz w:val="20"/>
    </w:rPr>
  </w:style>
  <w:style w:type="character" w:customStyle="1" w:styleId="WW8Num10z0">
    <w:name w:val="WW8Num10z0"/>
    <w:rPr>
      <w:rFonts w:ascii="Symbol" w:hAnsi="Symbol"/>
    </w:rPr>
  </w:style>
  <w:style w:type="character" w:customStyle="1" w:styleId="WW8Num11z0">
    <w:name w:val="WW8Num11z0"/>
    <w:rPr>
      <w:rFonts w:ascii="Symbol" w:hAnsi="Symbol"/>
      <w:sz w:val="20"/>
    </w:rPr>
  </w:style>
  <w:style w:type="character" w:customStyle="1" w:styleId="WW8Num11z1">
    <w:name w:val="WW8Num11z1"/>
    <w:rPr>
      <w:rFonts w:ascii="Courier New" w:hAnsi="Courier New"/>
      <w:sz w:val="20"/>
    </w:rPr>
  </w:style>
  <w:style w:type="character" w:customStyle="1" w:styleId="WW8Num12z0">
    <w:name w:val="WW8Num12z0"/>
    <w:rPr>
      <w:rFonts w:ascii="Symbol" w:hAnsi="Symbol"/>
      <w:sz w:val="20"/>
    </w:rPr>
  </w:style>
  <w:style w:type="character" w:customStyle="1" w:styleId="WW8Num13z0">
    <w:name w:val="WW8Num13z0"/>
    <w:rPr>
      <w:rFonts w:ascii="Symbol" w:hAnsi="Symbol"/>
    </w:rPr>
  </w:style>
  <w:style w:type="character" w:customStyle="1" w:styleId="WW8Num13z1">
    <w:name w:val="WW8Num13z1"/>
    <w:rPr>
      <w:rFonts w:ascii="Courier New" w:hAnsi="Courier New"/>
    </w:rPr>
  </w:style>
  <w:style w:type="character" w:customStyle="1" w:styleId="WW8Num14z0">
    <w:name w:val="WW8Num14z0"/>
    <w:rPr>
      <w:rFonts w:ascii="Symbol" w:hAnsi="Symbol"/>
    </w:rPr>
  </w:style>
  <w:style w:type="character" w:customStyle="1" w:styleId="WW8Num15z0">
    <w:name w:val="WW8Num15z0"/>
    <w:rPr>
      <w:rFonts w:cs="Times New Roman"/>
    </w:rPr>
  </w:style>
  <w:style w:type="character" w:customStyle="1" w:styleId="DefaultParagraphFont2">
    <w:name w:val="Default Paragraph Font2"/>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1">
    <w:name w:val="WW8Num3z1"/>
    <w:rPr>
      <w:rFonts w:ascii="Courier New" w:hAnsi="Courier New"/>
      <w:sz w:val="20"/>
    </w:rPr>
  </w:style>
  <w:style w:type="character" w:customStyle="1" w:styleId="WW8Num3z2">
    <w:name w:val="WW8Num3z2"/>
    <w:rPr>
      <w:rFonts w:ascii="Wingdings" w:hAnsi="Wingdings"/>
      <w:sz w:val="20"/>
    </w:rPr>
  </w:style>
  <w:style w:type="character" w:customStyle="1" w:styleId="WW8Num6z3">
    <w:name w:val="WW8Num6z3"/>
    <w:rPr>
      <w:rFonts w:ascii="Symbol" w:hAnsi="Symbol"/>
    </w:rPr>
  </w:style>
  <w:style w:type="character" w:customStyle="1" w:styleId="WW8Num7z1">
    <w:name w:val="WW8Num7z1"/>
    <w:rPr>
      <w:rFonts w:ascii="Courier New" w:hAnsi="Courier New"/>
      <w:sz w:val="20"/>
    </w:rPr>
  </w:style>
  <w:style w:type="character" w:customStyle="1" w:styleId="WW8Num7z2">
    <w:name w:val="WW8Num7z2"/>
    <w:rPr>
      <w:rFonts w:ascii="Wingdings" w:hAnsi="Wingdings"/>
      <w:sz w:val="20"/>
    </w:rPr>
  </w:style>
  <w:style w:type="character" w:customStyle="1" w:styleId="WW8Num8z1">
    <w:name w:val="WW8Num8z1"/>
    <w:rPr>
      <w:rFonts w:ascii="Courier New" w:hAnsi="Courier New"/>
      <w:sz w:val="20"/>
    </w:rPr>
  </w:style>
  <w:style w:type="character" w:customStyle="1" w:styleId="WW8Num8z2">
    <w:name w:val="WW8Num8z2"/>
    <w:rPr>
      <w:rFonts w:ascii="Wingdings" w:hAnsi="Wingdings"/>
      <w:sz w:val="20"/>
    </w:rPr>
  </w:style>
  <w:style w:type="character" w:customStyle="1" w:styleId="WW8Num9z1">
    <w:name w:val="WW8Num9z1"/>
    <w:rPr>
      <w:rFonts w:ascii="Courier New" w:hAnsi="Courier New"/>
      <w:sz w:val="20"/>
    </w:rPr>
  </w:style>
  <w:style w:type="character" w:customStyle="1" w:styleId="WW8Num9z2">
    <w:name w:val="WW8Num9z2"/>
    <w:rPr>
      <w:rFonts w:ascii="Wingdings" w:hAnsi="Wingdings"/>
      <w:sz w:val="20"/>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2">
    <w:name w:val="WW8Num11z2"/>
    <w:rPr>
      <w:rFonts w:ascii="Wingdings" w:hAnsi="Wingdings"/>
      <w:sz w:val="20"/>
    </w:rPr>
  </w:style>
  <w:style w:type="character" w:customStyle="1" w:styleId="WW8Num12z1">
    <w:name w:val="WW8Num12z1"/>
    <w:rPr>
      <w:rFonts w:ascii="Courier New" w:hAnsi="Courier New"/>
      <w:sz w:val="20"/>
    </w:rPr>
  </w:style>
  <w:style w:type="character" w:customStyle="1" w:styleId="WW8Num12z2">
    <w:name w:val="WW8Num12z2"/>
    <w:rPr>
      <w:rFonts w:ascii="Wingdings" w:hAnsi="Wingdings"/>
      <w:sz w:val="20"/>
    </w:rPr>
  </w:style>
  <w:style w:type="character" w:customStyle="1" w:styleId="WW8Num13z2">
    <w:name w:val="WW8Num13z2"/>
    <w:rPr>
      <w:rFonts w:ascii="Wingdings" w:hAnsi="Wingdings"/>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7z0">
    <w:name w:val="WW8Num17z0"/>
    <w:rPr>
      <w:rFonts w:ascii="Symbol" w:hAnsi="Symbol"/>
      <w:sz w:val="20"/>
    </w:rPr>
  </w:style>
  <w:style w:type="character" w:customStyle="1" w:styleId="WW8Num17z1">
    <w:name w:val="WW8Num17z1"/>
    <w:rPr>
      <w:rFonts w:ascii="Courier New" w:hAnsi="Courier New"/>
      <w:sz w:val="20"/>
    </w:rPr>
  </w:style>
  <w:style w:type="character" w:customStyle="1" w:styleId="WW8Num17z2">
    <w:name w:val="WW8Num17z2"/>
    <w:rPr>
      <w:rFonts w:ascii="Wingdings" w:hAnsi="Wingdings"/>
      <w:sz w:val="20"/>
    </w:rPr>
  </w:style>
  <w:style w:type="character" w:customStyle="1" w:styleId="DefaultParagraphFont1">
    <w:name w:val="Default Paragraph Font1"/>
  </w:style>
  <w:style w:type="character" w:customStyle="1" w:styleId="CharChar">
    <w:name w:val="Char Char"/>
    <w:rPr>
      <w:rFonts w:ascii="Arial" w:hAnsi="Arial" w:cs="Arial"/>
      <w:b/>
      <w:bCs/>
      <w:sz w:val="26"/>
      <w:szCs w:val="26"/>
      <w:lang w:val="en-US" w:eastAsia="ar-SA" w:bidi="ar-SA"/>
    </w:rPr>
  </w:style>
  <w:style w:type="character" w:customStyle="1" w:styleId="CharChar1">
    <w:name w:val="Char Char1"/>
    <w:rPr>
      <w:rFonts w:cs="Times New Roman"/>
      <w:b/>
      <w:bCs/>
      <w:sz w:val="36"/>
      <w:szCs w:val="36"/>
      <w:lang w:val="en-US" w:eastAsia="ar-SA" w:bidi="ar-SA"/>
    </w:rPr>
  </w:style>
  <w:style w:type="character" w:styleId="Hyperlink">
    <w:name w:val="Hyperlink"/>
    <w:semiHidden/>
    <w:rPr>
      <w:rFonts w:cs="Times New Roman"/>
      <w:color w:val="0000FF"/>
      <w:u w:val="single"/>
    </w:rPr>
  </w:style>
  <w:style w:type="character" w:customStyle="1" w:styleId="FootnoteCharacters">
    <w:name w:val="Footnote Characters"/>
    <w:rPr>
      <w:rFonts w:cs="Times New Roman"/>
      <w:vertAlign w:val="superscript"/>
    </w:rPr>
  </w:style>
  <w:style w:type="character" w:styleId="PageNumber">
    <w:name w:val="page number"/>
    <w:semiHidden/>
    <w:rPr>
      <w:rFonts w:cs="Times New Roman"/>
    </w:rPr>
  </w:style>
  <w:style w:type="character" w:styleId="FollowedHyperlink">
    <w:name w:val="FollowedHyperlink"/>
    <w:semiHidden/>
    <w:rPr>
      <w:rFonts w:cs="Times New Roman"/>
      <w:color w:val="800080"/>
      <w:u w:val="single"/>
    </w:rPr>
  </w:style>
  <w:style w:type="character" w:styleId="CommentReference">
    <w:name w:val="annotation reference"/>
    <w:rPr>
      <w:rFonts w:cs="Times New Roman"/>
      <w:sz w:val="16"/>
      <w:szCs w:val="16"/>
    </w:rPr>
  </w:style>
  <w:style w:type="character" w:customStyle="1" w:styleId="FootnoteReference1">
    <w:name w:val="Footnote Referenc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ext-reflink">
    <w:name w:val="ext-reflink"/>
    <w:rPr>
      <w:rFonts w:cs="Times New Roman"/>
    </w:rPr>
  </w:style>
  <w:style w:type="character" w:customStyle="1" w:styleId="HeaderChar">
    <w:name w:val="Header Char"/>
    <w:rPr>
      <w:rFonts w:ascii="Verdana" w:hAnsi="Verdana" w:cs="Times New Roman"/>
      <w:sz w:val="24"/>
      <w:szCs w:val="24"/>
      <w:lang w:val="x-none" w:eastAsia="ar-SA" w:bidi="ar-SA"/>
    </w:rPr>
  </w:style>
  <w:style w:type="character" w:customStyle="1" w:styleId="HTMLPreformattedChar">
    <w:name w:val="HTML Preformatted Char"/>
    <w:uiPriority w:val="99"/>
    <w:rPr>
      <w:rFonts w:ascii="Courier New" w:hAnsi="Courier New" w:cs="Courier New"/>
    </w:rPr>
  </w:style>
  <w:style w:type="character" w:customStyle="1" w:styleId="SubtitleChar">
    <w:name w:val="Subtitle Char"/>
    <w:rPr>
      <w:rFonts w:ascii="Cambria" w:hAnsi="Cambria" w:cs="Times New Roman"/>
      <w:sz w:val="24"/>
      <w:szCs w:val="24"/>
      <w:lang w:val="x-none" w:eastAsia="ar-SA" w:bidi="ar-SA"/>
    </w:rPr>
  </w:style>
  <w:style w:type="character" w:styleId="Strong">
    <w:name w:val="Strong"/>
    <w:qFormat/>
    <w:rPr>
      <w:rFonts w:cs="Times New Roman"/>
      <w:b/>
      <w:bCs/>
    </w:rPr>
  </w:style>
  <w:style w:type="character" w:customStyle="1" w:styleId="Heading4Char">
    <w:name w:val="Heading 4 Char"/>
    <w:rPr>
      <w:rFonts w:cs="Times New Roman"/>
      <w:b/>
      <w:bCs/>
      <w:sz w:val="28"/>
      <w:szCs w:val="28"/>
      <w:u w:val="single"/>
      <w:lang w:val="x-none" w:eastAsia="ar-SA" w:bidi="ar-SA"/>
    </w:rPr>
  </w:style>
  <w:style w:type="character" w:customStyle="1" w:styleId="CommentTextChar">
    <w:name w:val="Comment Text Char"/>
    <w:rPr>
      <w:rFonts w:cs="Times New Roman"/>
      <w:lang w:val="x-none" w:eastAsia="ar-SA" w:bidi="ar-SA"/>
    </w:rPr>
  </w:style>
  <w:style w:type="character" w:customStyle="1" w:styleId="ti">
    <w:name w:val="ti"/>
    <w:basedOn w:val="DefaultParagraphFont2"/>
  </w:style>
  <w:style w:type="character" w:customStyle="1" w:styleId="featuredlinkouts">
    <w:name w:val="featured_linkouts"/>
    <w:basedOn w:val="DefaultParagraphFont2"/>
  </w:style>
  <w:style w:type="character" w:styleId="FootnoteReference">
    <w:name w:val="footnote reference"/>
    <w:semiHidden/>
    <w:rPr>
      <w:vertAlign w:val="superscript"/>
    </w:rPr>
  </w:style>
  <w:style w:type="character" w:styleId="EndnoteReference">
    <w:name w:val="endnote reference"/>
    <w:semiHidden/>
    <w:rPr>
      <w:vertAlign w:val="superscript"/>
    </w:rPr>
  </w:style>
  <w:style w:type="paragraph" w:customStyle="1" w:styleId="Heading">
    <w:name w:val="Heading"/>
    <w:basedOn w:val="Normal"/>
    <w:next w:val="BodyText"/>
    <w:pPr>
      <w:keepNext/>
      <w:spacing w:before="240"/>
    </w:pPr>
    <w:rPr>
      <w:rFonts w:ascii="Arial" w:hAnsi="Arial" w:cs="Lucidasans"/>
      <w:sz w:val="28"/>
      <w:szCs w:val="28"/>
    </w:rPr>
  </w:style>
  <w:style w:type="paragraph" w:styleId="BodyText">
    <w:name w:val="Body Text"/>
    <w:basedOn w:val="Normal"/>
    <w:semiHidden/>
  </w:style>
  <w:style w:type="paragraph" w:styleId="List">
    <w:name w:val="List"/>
    <w:basedOn w:val="BodyText"/>
    <w:semiHidden/>
    <w:rPr>
      <w:rFonts w:cs="Lucidasans"/>
    </w:rPr>
  </w:style>
  <w:style w:type="paragraph" w:styleId="Caption">
    <w:name w:val="caption"/>
    <w:basedOn w:val="Normal"/>
    <w:qFormat/>
    <w:pPr>
      <w:suppressLineNumbers/>
      <w:spacing w:before="120"/>
    </w:pPr>
    <w:rPr>
      <w:rFonts w:cs="Lucidasans"/>
      <w:i/>
      <w:iCs/>
      <w:sz w:val="24"/>
    </w:rPr>
  </w:style>
  <w:style w:type="paragraph" w:customStyle="1" w:styleId="Index">
    <w:name w:val="Index"/>
    <w:basedOn w:val="Normal"/>
    <w:pPr>
      <w:suppressLineNumbers/>
    </w:pPr>
    <w:rPr>
      <w:rFonts w:cs="Lucidasans"/>
    </w:rPr>
  </w:style>
  <w:style w:type="paragraph" w:styleId="Footer">
    <w:name w:val="footer"/>
    <w:basedOn w:val="Normal"/>
    <w:semiHidden/>
    <w:pPr>
      <w:tabs>
        <w:tab w:val="center" w:pos="4320"/>
        <w:tab w:val="right" w:pos="8640"/>
      </w:tabs>
    </w:pPr>
  </w:style>
  <w:style w:type="paragraph" w:customStyle="1" w:styleId="StyleBefore5ptAfter5pt">
    <w:name w:val="Style Before:  5 pt After:  5 pt"/>
    <w:basedOn w:val="Normal"/>
    <w:rPr>
      <w:szCs w:val="20"/>
    </w:rPr>
  </w:style>
  <w:style w:type="paragraph" w:styleId="FootnoteText">
    <w:name w:val="footnote text"/>
    <w:basedOn w:val="Normal"/>
    <w:semiHidden/>
    <w:pPr>
      <w:spacing w:after="0"/>
      <w:jc w:val="left"/>
    </w:pPr>
    <w:rPr>
      <w:sz w:val="20"/>
      <w:szCs w:val="20"/>
      <w:lang w:val="en-GB"/>
    </w:rPr>
  </w:style>
  <w:style w:type="paragraph" w:styleId="BalloonText">
    <w:name w:val="Balloon Text"/>
    <w:basedOn w:val="Normal"/>
    <w:rPr>
      <w:rFonts w:ascii="Tahoma" w:hAnsi="Tahoma" w:cs="Tahoma"/>
      <w:sz w:val="16"/>
      <w:szCs w:val="16"/>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customStyle="1" w:styleId="Framecontents">
    <w:name w:val="Frame contents"/>
    <w:basedOn w:val="BodyText"/>
  </w:style>
  <w:style w:type="paragraph" w:styleId="Header">
    <w:name w:val="header"/>
    <w:basedOn w:val="Normal"/>
    <w:semiHidden/>
    <w:pPr>
      <w:tabs>
        <w:tab w:val="center" w:pos="4680"/>
        <w:tab w:val="right" w:pos="9360"/>
      </w:tabs>
    </w:pPr>
  </w:style>
  <w:style w:type="paragraph" w:styleId="HTMLPreformatted">
    <w:name w:val="HTML Preformatted"/>
    <w:basedOn w:val="Normal"/>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pPr>
    <w:rPr>
      <w:rFonts w:ascii="Courier New" w:hAnsi="Courier New" w:cs="Courier New"/>
      <w:sz w:val="20"/>
      <w:szCs w:val="20"/>
    </w:rPr>
  </w:style>
  <w:style w:type="paragraph" w:customStyle="1" w:styleId="MediumGrid1-Accent21">
    <w:name w:val="Medium Grid 1 - Accent 21"/>
    <w:basedOn w:val="Normal"/>
    <w:qFormat/>
    <w:pPr>
      <w:ind w:left="720"/>
    </w:pPr>
  </w:style>
  <w:style w:type="paragraph" w:customStyle="1" w:styleId="MediumList2-Accent21">
    <w:name w:val="Medium List 2 - Accent 21"/>
    <w:pPr>
      <w:suppressAutoHyphens/>
    </w:pPr>
    <w:rPr>
      <w:rFonts w:ascii="Verdana" w:eastAsia="Arial" w:hAnsi="Verdana"/>
      <w:sz w:val="22"/>
      <w:szCs w:val="24"/>
      <w:lang w:eastAsia="ar-SA"/>
    </w:rPr>
  </w:style>
  <w:style w:type="paragraph" w:styleId="Subtitle">
    <w:name w:val="Subtitle"/>
    <w:basedOn w:val="Normal"/>
    <w:next w:val="Normal"/>
    <w:qFormat/>
    <w:pPr>
      <w:spacing w:after="60"/>
      <w:jc w:val="center"/>
    </w:pPr>
    <w:rPr>
      <w:rFonts w:ascii="Cambria" w:hAnsi="Cambria"/>
      <w:sz w:val="24"/>
    </w:rPr>
  </w:style>
  <w:style w:type="paragraph" w:customStyle="1" w:styleId="Authorname">
    <w:name w:val="Author name"/>
    <w:pPr>
      <w:suppressAutoHyphens/>
      <w:spacing w:before="160" w:line="300" w:lineRule="exact"/>
    </w:pPr>
    <w:rPr>
      <w:rFonts w:ascii="Helvetica-Light" w:eastAsia="Arial" w:hAnsi="Helvetica-Light"/>
      <w:i/>
      <w:iCs/>
      <w:sz w:val="26"/>
      <w:lang w:eastAsia="ar-SA"/>
    </w:rPr>
  </w:style>
  <w:style w:type="paragraph" w:customStyle="1" w:styleId="bodyparagrpah">
    <w:name w:val="body paragrpah"/>
    <w:basedOn w:val="Normal"/>
  </w:style>
  <w:style w:type="paragraph" w:customStyle="1" w:styleId="BodyParagraph">
    <w:name w:val="Body Paragraph"/>
    <w:basedOn w:val="Normal"/>
    <w:pPr>
      <w:widowControl w:val="0"/>
      <w:suppressAutoHyphens w:val="0"/>
      <w:autoSpaceDE w:val="0"/>
      <w:spacing w:before="60" w:after="60"/>
      <w:jc w:val="left"/>
    </w:pPr>
  </w:style>
  <w:style w:type="paragraph" w:customStyle="1" w:styleId="AMIABodyText">
    <w:name w:val="AMIA Body Text"/>
    <w:basedOn w:val="Normal"/>
    <w:rPr>
      <w:sz w:val="20"/>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authors">
    <w:name w:val="authors"/>
    <w:basedOn w:val="Normal"/>
    <w:pPr>
      <w:suppressAutoHyphens w:val="0"/>
      <w:spacing w:before="100" w:beforeAutospacing="1" w:after="100" w:afterAutospacing="1"/>
      <w:jc w:val="left"/>
    </w:pPr>
    <w:rPr>
      <w:sz w:val="24"/>
      <w:lang w:eastAsia="en-US"/>
    </w:rPr>
  </w:style>
  <w:style w:type="paragraph" w:customStyle="1" w:styleId="source">
    <w:name w:val="source"/>
    <w:basedOn w:val="Normal"/>
    <w:pPr>
      <w:suppressAutoHyphens w:val="0"/>
      <w:spacing w:before="100" w:beforeAutospacing="1" w:after="100" w:afterAutospacing="1"/>
      <w:jc w:val="left"/>
    </w:pPr>
    <w:rPr>
      <w:sz w:val="24"/>
      <w:lang w:eastAsia="en-US"/>
    </w:rPr>
  </w:style>
  <w:style w:type="character" w:customStyle="1" w:styleId="journalname">
    <w:name w:val="journalname"/>
    <w:basedOn w:val="DefaultParagraphFont"/>
  </w:style>
  <w:style w:type="paragraph" w:styleId="MediumShading2-Accent6">
    <w:name w:val="Medium Shading 2 Accent 6"/>
    <w:hidden/>
    <w:rPr>
      <w:sz w:val="22"/>
      <w:szCs w:val="24"/>
      <w:lang w:eastAsia="ar-SA"/>
    </w:rPr>
  </w:style>
  <w:style w:type="character" w:customStyle="1" w:styleId="apple-style-span">
    <w:name w:val="apple-style-span"/>
    <w:basedOn w:val="DefaultParagraphFont"/>
    <w:rsid w:val="00F24D9F"/>
  </w:style>
  <w:style w:type="paragraph" w:styleId="MediumGrid3-Accent5">
    <w:name w:val="Medium Grid 3 Accent 5"/>
    <w:hidden/>
    <w:rsid w:val="000B6ED3"/>
    <w:rPr>
      <w:sz w:val="22"/>
      <w:szCs w:val="24"/>
      <w:lang w:eastAsia="ar-SA"/>
    </w:rPr>
  </w:style>
  <w:style w:type="character" w:customStyle="1" w:styleId="Heading3Char">
    <w:name w:val="Heading 3 Char"/>
    <w:link w:val="Heading3"/>
    <w:rsid w:val="00986343"/>
    <w:rPr>
      <w:rFonts w:ascii="Arial" w:hAnsi="Arial" w:cs="Arial"/>
      <w:b/>
      <w:bCs/>
      <w:sz w:val="28"/>
      <w:szCs w:val="26"/>
      <w:lang w:eastAsia="ar-SA"/>
    </w:rPr>
  </w:style>
  <w:style w:type="character" w:customStyle="1" w:styleId="slug-pages">
    <w:name w:val="slug-pages"/>
    <w:rsid w:val="00986343"/>
  </w:style>
  <w:style w:type="table" w:styleId="TableGrid">
    <w:name w:val="Table Grid"/>
    <w:basedOn w:val="TableNormal"/>
    <w:rsid w:val="00FA5815"/>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ediumList1-Accent4">
    <w:name w:val="Medium List 1 Accent 4"/>
    <w:hidden/>
    <w:rsid w:val="00653C98"/>
    <w:rPr>
      <w:sz w:val="22"/>
      <w:szCs w:val="24"/>
      <w:lang w:eastAsia="ar-SA"/>
    </w:rPr>
  </w:style>
  <w:style w:type="character" w:customStyle="1" w:styleId="st">
    <w:name w:val="st"/>
    <w:basedOn w:val="DefaultParagraphFont"/>
    <w:rsid w:val="00AB2E9E"/>
  </w:style>
  <w:style w:type="character" w:styleId="Emphasis">
    <w:name w:val="Emphasis"/>
    <w:uiPriority w:val="20"/>
    <w:qFormat/>
    <w:rsid w:val="00AB2E9E"/>
    <w:rPr>
      <w:i/>
      <w:iCs/>
    </w:rPr>
  </w:style>
  <w:style w:type="paragraph" w:customStyle="1" w:styleId="EndNoteBibliographyTitle">
    <w:name w:val="EndNote Bibliography Title"/>
    <w:basedOn w:val="Normal"/>
    <w:rsid w:val="00B7696C"/>
    <w:pPr>
      <w:spacing w:after="0"/>
      <w:jc w:val="center"/>
    </w:pPr>
  </w:style>
  <w:style w:type="paragraph" w:customStyle="1" w:styleId="EndNoteBibliography">
    <w:name w:val="EndNote Bibliography"/>
    <w:basedOn w:val="Normal"/>
    <w:rsid w:val="00B7696C"/>
  </w:style>
  <w:style w:type="paragraph" w:styleId="DarkList-Accent3">
    <w:name w:val="Dark List Accent 3"/>
    <w:hidden/>
    <w:rsid w:val="00B80EDC"/>
    <w:rPr>
      <w:sz w:val="22"/>
      <w:szCs w:val="24"/>
      <w:lang w:eastAsia="ar-SA"/>
    </w:rPr>
  </w:style>
  <w:style w:type="character" w:styleId="LineNumber">
    <w:name w:val="line number"/>
    <w:rsid w:val="00CF4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9663445">
      <w:bodyDiv w:val="1"/>
      <w:marLeft w:val="0"/>
      <w:marRight w:val="0"/>
      <w:marTop w:val="0"/>
      <w:marBottom w:val="0"/>
      <w:divBdr>
        <w:top w:val="none" w:sz="0" w:space="0" w:color="auto"/>
        <w:left w:val="none" w:sz="0" w:space="0" w:color="auto"/>
        <w:bottom w:val="none" w:sz="0" w:space="0" w:color="auto"/>
        <w:right w:val="none" w:sz="0" w:space="0" w:color="auto"/>
      </w:divBdr>
    </w:div>
    <w:div w:id="1045104722">
      <w:bodyDiv w:val="1"/>
      <w:marLeft w:val="0"/>
      <w:marRight w:val="0"/>
      <w:marTop w:val="0"/>
      <w:marBottom w:val="0"/>
      <w:divBdr>
        <w:top w:val="none" w:sz="0" w:space="0" w:color="auto"/>
        <w:left w:val="none" w:sz="0" w:space="0" w:color="auto"/>
        <w:bottom w:val="none" w:sz="0" w:space="0" w:color="auto"/>
        <w:right w:val="none" w:sz="0" w:space="0" w:color="auto"/>
      </w:divBdr>
      <w:divsChild>
        <w:div w:id="2047219118">
          <w:marLeft w:val="1166"/>
          <w:marRight w:val="0"/>
          <w:marTop w:val="0"/>
          <w:marBottom w:val="0"/>
          <w:divBdr>
            <w:top w:val="none" w:sz="0" w:space="0" w:color="auto"/>
            <w:left w:val="none" w:sz="0" w:space="0" w:color="auto"/>
            <w:bottom w:val="none" w:sz="0" w:space="0" w:color="auto"/>
            <w:right w:val="none" w:sz="0" w:space="0" w:color="auto"/>
          </w:divBdr>
        </w:div>
      </w:divsChild>
    </w:div>
    <w:div w:id="1331714938">
      <w:bodyDiv w:val="1"/>
      <w:marLeft w:val="0"/>
      <w:marRight w:val="0"/>
      <w:marTop w:val="0"/>
      <w:marBottom w:val="0"/>
      <w:divBdr>
        <w:top w:val="none" w:sz="0" w:space="0" w:color="auto"/>
        <w:left w:val="none" w:sz="0" w:space="0" w:color="auto"/>
        <w:bottom w:val="none" w:sz="0" w:space="0" w:color="auto"/>
        <w:right w:val="none" w:sz="0" w:space="0" w:color="auto"/>
      </w:divBdr>
    </w:div>
    <w:div w:id="1535001373">
      <w:bodyDiv w:val="1"/>
      <w:marLeft w:val="0"/>
      <w:marRight w:val="0"/>
      <w:marTop w:val="0"/>
      <w:marBottom w:val="0"/>
      <w:divBdr>
        <w:top w:val="none" w:sz="0" w:space="0" w:color="auto"/>
        <w:left w:val="none" w:sz="0" w:space="0" w:color="auto"/>
        <w:bottom w:val="none" w:sz="0" w:space="0" w:color="auto"/>
        <w:right w:val="none" w:sz="0" w:space="0" w:color="auto"/>
      </w:divBdr>
      <w:divsChild>
        <w:div w:id="1858810409">
          <w:marLeft w:val="1166"/>
          <w:marRight w:val="0"/>
          <w:marTop w:val="0"/>
          <w:marBottom w:val="0"/>
          <w:divBdr>
            <w:top w:val="none" w:sz="0" w:space="0" w:color="auto"/>
            <w:left w:val="none" w:sz="0" w:space="0" w:color="auto"/>
            <w:bottom w:val="none" w:sz="0" w:space="0" w:color="auto"/>
            <w:right w:val="none" w:sz="0" w:space="0" w:color="auto"/>
          </w:divBdr>
        </w:div>
      </w:divsChild>
    </w:div>
    <w:div w:id="1627616262">
      <w:bodyDiv w:val="1"/>
      <w:marLeft w:val="0"/>
      <w:marRight w:val="0"/>
      <w:marTop w:val="0"/>
      <w:marBottom w:val="0"/>
      <w:divBdr>
        <w:top w:val="none" w:sz="0" w:space="0" w:color="auto"/>
        <w:left w:val="none" w:sz="0" w:space="0" w:color="auto"/>
        <w:bottom w:val="none" w:sz="0" w:space="0" w:color="auto"/>
        <w:right w:val="none" w:sz="0" w:space="0" w:color="auto"/>
      </w:divBdr>
      <w:divsChild>
        <w:div w:id="1658261077">
          <w:marLeft w:val="0"/>
          <w:marRight w:val="0"/>
          <w:marTop w:val="0"/>
          <w:marBottom w:val="0"/>
          <w:divBdr>
            <w:top w:val="none" w:sz="0" w:space="0" w:color="auto"/>
            <w:left w:val="none" w:sz="0" w:space="0" w:color="auto"/>
            <w:bottom w:val="none" w:sz="0" w:space="0" w:color="auto"/>
            <w:right w:val="none" w:sz="0" w:space="0" w:color="auto"/>
          </w:divBdr>
        </w:div>
      </w:divsChild>
    </w:div>
    <w:div w:id="1679383769">
      <w:bodyDiv w:val="1"/>
      <w:marLeft w:val="0"/>
      <w:marRight w:val="0"/>
      <w:marTop w:val="0"/>
      <w:marBottom w:val="0"/>
      <w:divBdr>
        <w:top w:val="none" w:sz="0" w:space="0" w:color="auto"/>
        <w:left w:val="none" w:sz="0" w:space="0" w:color="auto"/>
        <w:bottom w:val="none" w:sz="0" w:space="0" w:color="auto"/>
        <w:right w:val="none" w:sz="0" w:space="0" w:color="auto"/>
      </w:divBdr>
    </w:div>
    <w:div w:id="1691641512">
      <w:bodyDiv w:val="1"/>
      <w:marLeft w:val="0"/>
      <w:marRight w:val="0"/>
      <w:marTop w:val="0"/>
      <w:marBottom w:val="0"/>
      <w:divBdr>
        <w:top w:val="none" w:sz="0" w:space="0" w:color="auto"/>
        <w:left w:val="none" w:sz="0" w:space="0" w:color="auto"/>
        <w:bottom w:val="none" w:sz="0" w:space="0" w:color="auto"/>
        <w:right w:val="none" w:sz="0" w:space="0" w:color="auto"/>
      </w:divBdr>
      <w:divsChild>
        <w:div w:id="1434859817">
          <w:marLeft w:val="1166"/>
          <w:marRight w:val="0"/>
          <w:marTop w:val="0"/>
          <w:marBottom w:val="0"/>
          <w:divBdr>
            <w:top w:val="none" w:sz="0" w:space="0" w:color="auto"/>
            <w:left w:val="none" w:sz="0" w:space="0" w:color="auto"/>
            <w:bottom w:val="none" w:sz="0" w:space="0" w:color="auto"/>
            <w:right w:val="none" w:sz="0" w:space="0" w:color="auto"/>
          </w:divBdr>
        </w:div>
        <w:div w:id="1717847461">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purl.obolibrary.org/obo/obi.owl" TargetMode="External"/><Relationship Id="rId13" Type="http://schemas.openxmlformats.org/officeDocument/2006/relationships/hyperlink" Target="http://www.ontobee.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url.obolibaryfoundry.org/obo/obi.ow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neontology.org/GO.format.obo-1_2.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w3.org/TR/owl2-overview/" TargetMode="External"/><Relationship Id="rId4" Type="http://schemas.openxmlformats.org/officeDocument/2006/relationships/settings" Target="settings.xml"/><Relationship Id="rId9" Type="http://schemas.openxmlformats.org/officeDocument/2006/relationships/hyperlink" Target="http://purl.obofoundryobolibrary.org/obo/obi.ow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0025DA-9A43-46AB-AD22-3F0FC17FE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22</Pages>
  <Words>18488</Words>
  <Characters>105386</Characters>
  <Application>Microsoft Office Word</Application>
  <DocSecurity>0</DocSecurity>
  <Lines>878</Lines>
  <Paragraphs>247</Paragraphs>
  <ScaleCrop>false</ScaleCrop>
  <HeadingPairs>
    <vt:vector size="2" baseType="variant">
      <vt:variant>
        <vt:lpstr>Title</vt:lpstr>
      </vt:variant>
      <vt:variant>
        <vt:i4>1</vt:i4>
      </vt:variant>
    </vt:vector>
  </HeadingPairs>
  <TitlesOfParts>
    <vt:vector size="1" baseType="lpstr">
      <vt:lpstr>Journal Vote Result: we will submit to Nature Biotechnology first and as a backup PLoS Computational Biology</vt:lpstr>
    </vt:vector>
  </TitlesOfParts>
  <Company>LIAI</Company>
  <LinksUpToDate>false</LinksUpToDate>
  <CharactersWithSpaces>123627</CharactersWithSpaces>
  <SharedDoc>false</SharedDoc>
  <HLinks>
    <vt:vector size="450" baseType="variant">
      <vt:variant>
        <vt:i4>4456459</vt:i4>
      </vt:variant>
      <vt:variant>
        <vt:i4>463</vt:i4>
      </vt:variant>
      <vt:variant>
        <vt:i4>0</vt:i4>
      </vt:variant>
      <vt:variant>
        <vt:i4>5</vt:i4>
      </vt:variant>
      <vt:variant>
        <vt:lpwstr/>
      </vt:variant>
      <vt:variant>
        <vt:lpwstr>_ENREF_53</vt:lpwstr>
      </vt:variant>
      <vt:variant>
        <vt:i4>4456459</vt:i4>
      </vt:variant>
      <vt:variant>
        <vt:i4>455</vt:i4>
      </vt:variant>
      <vt:variant>
        <vt:i4>0</vt:i4>
      </vt:variant>
      <vt:variant>
        <vt:i4>5</vt:i4>
      </vt:variant>
      <vt:variant>
        <vt:lpwstr/>
      </vt:variant>
      <vt:variant>
        <vt:lpwstr>_ENREF_52</vt:lpwstr>
      </vt:variant>
      <vt:variant>
        <vt:i4>4325387</vt:i4>
      </vt:variant>
      <vt:variant>
        <vt:i4>449</vt:i4>
      </vt:variant>
      <vt:variant>
        <vt:i4>0</vt:i4>
      </vt:variant>
      <vt:variant>
        <vt:i4>5</vt:i4>
      </vt:variant>
      <vt:variant>
        <vt:lpwstr/>
      </vt:variant>
      <vt:variant>
        <vt:lpwstr>_ENREF_3</vt:lpwstr>
      </vt:variant>
      <vt:variant>
        <vt:i4>4456459</vt:i4>
      </vt:variant>
      <vt:variant>
        <vt:i4>441</vt:i4>
      </vt:variant>
      <vt:variant>
        <vt:i4>0</vt:i4>
      </vt:variant>
      <vt:variant>
        <vt:i4>5</vt:i4>
      </vt:variant>
      <vt:variant>
        <vt:lpwstr/>
      </vt:variant>
      <vt:variant>
        <vt:lpwstr>_ENREF_51</vt:lpwstr>
      </vt:variant>
      <vt:variant>
        <vt:i4>4521995</vt:i4>
      </vt:variant>
      <vt:variant>
        <vt:i4>438</vt:i4>
      </vt:variant>
      <vt:variant>
        <vt:i4>0</vt:i4>
      </vt:variant>
      <vt:variant>
        <vt:i4>5</vt:i4>
      </vt:variant>
      <vt:variant>
        <vt:lpwstr/>
      </vt:variant>
      <vt:variant>
        <vt:lpwstr>_ENREF_4</vt:lpwstr>
      </vt:variant>
      <vt:variant>
        <vt:i4>4194315</vt:i4>
      </vt:variant>
      <vt:variant>
        <vt:i4>430</vt:i4>
      </vt:variant>
      <vt:variant>
        <vt:i4>0</vt:i4>
      </vt:variant>
      <vt:variant>
        <vt:i4>5</vt:i4>
      </vt:variant>
      <vt:variant>
        <vt:lpwstr/>
      </vt:variant>
      <vt:variant>
        <vt:lpwstr>_ENREF_10</vt:lpwstr>
      </vt:variant>
      <vt:variant>
        <vt:i4>4456459</vt:i4>
      </vt:variant>
      <vt:variant>
        <vt:i4>422</vt:i4>
      </vt:variant>
      <vt:variant>
        <vt:i4>0</vt:i4>
      </vt:variant>
      <vt:variant>
        <vt:i4>5</vt:i4>
      </vt:variant>
      <vt:variant>
        <vt:lpwstr/>
      </vt:variant>
      <vt:variant>
        <vt:lpwstr>_ENREF_50</vt:lpwstr>
      </vt:variant>
      <vt:variant>
        <vt:i4>4521995</vt:i4>
      </vt:variant>
      <vt:variant>
        <vt:i4>416</vt:i4>
      </vt:variant>
      <vt:variant>
        <vt:i4>0</vt:i4>
      </vt:variant>
      <vt:variant>
        <vt:i4>5</vt:i4>
      </vt:variant>
      <vt:variant>
        <vt:lpwstr/>
      </vt:variant>
      <vt:variant>
        <vt:lpwstr>_ENREF_49</vt:lpwstr>
      </vt:variant>
      <vt:variant>
        <vt:i4>4194315</vt:i4>
      </vt:variant>
      <vt:variant>
        <vt:i4>410</vt:i4>
      </vt:variant>
      <vt:variant>
        <vt:i4>0</vt:i4>
      </vt:variant>
      <vt:variant>
        <vt:i4>5</vt:i4>
      </vt:variant>
      <vt:variant>
        <vt:lpwstr/>
      </vt:variant>
      <vt:variant>
        <vt:lpwstr>_ENREF_16</vt:lpwstr>
      </vt:variant>
      <vt:variant>
        <vt:i4>4521995</vt:i4>
      </vt:variant>
      <vt:variant>
        <vt:i4>404</vt:i4>
      </vt:variant>
      <vt:variant>
        <vt:i4>0</vt:i4>
      </vt:variant>
      <vt:variant>
        <vt:i4>5</vt:i4>
      </vt:variant>
      <vt:variant>
        <vt:lpwstr/>
      </vt:variant>
      <vt:variant>
        <vt:lpwstr>_ENREF_48</vt:lpwstr>
      </vt:variant>
      <vt:variant>
        <vt:i4>4521995</vt:i4>
      </vt:variant>
      <vt:variant>
        <vt:i4>398</vt:i4>
      </vt:variant>
      <vt:variant>
        <vt:i4>0</vt:i4>
      </vt:variant>
      <vt:variant>
        <vt:i4>5</vt:i4>
      </vt:variant>
      <vt:variant>
        <vt:lpwstr/>
      </vt:variant>
      <vt:variant>
        <vt:lpwstr>_ENREF_47</vt:lpwstr>
      </vt:variant>
      <vt:variant>
        <vt:i4>4521995</vt:i4>
      </vt:variant>
      <vt:variant>
        <vt:i4>392</vt:i4>
      </vt:variant>
      <vt:variant>
        <vt:i4>0</vt:i4>
      </vt:variant>
      <vt:variant>
        <vt:i4>5</vt:i4>
      </vt:variant>
      <vt:variant>
        <vt:lpwstr/>
      </vt:variant>
      <vt:variant>
        <vt:lpwstr>_ENREF_46</vt:lpwstr>
      </vt:variant>
      <vt:variant>
        <vt:i4>4521995</vt:i4>
      </vt:variant>
      <vt:variant>
        <vt:i4>386</vt:i4>
      </vt:variant>
      <vt:variant>
        <vt:i4>0</vt:i4>
      </vt:variant>
      <vt:variant>
        <vt:i4>5</vt:i4>
      </vt:variant>
      <vt:variant>
        <vt:lpwstr/>
      </vt:variant>
      <vt:variant>
        <vt:lpwstr>_ENREF_45</vt:lpwstr>
      </vt:variant>
      <vt:variant>
        <vt:i4>4194315</vt:i4>
      </vt:variant>
      <vt:variant>
        <vt:i4>380</vt:i4>
      </vt:variant>
      <vt:variant>
        <vt:i4>0</vt:i4>
      </vt:variant>
      <vt:variant>
        <vt:i4>5</vt:i4>
      </vt:variant>
      <vt:variant>
        <vt:lpwstr/>
      </vt:variant>
      <vt:variant>
        <vt:lpwstr>_ENREF_19</vt:lpwstr>
      </vt:variant>
      <vt:variant>
        <vt:i4>4194315</vt:i4>
      </vt:variant>
      <vt:variant>
        <vt:i4>374</vt:i4>
      </vt:variant>
      <vt:variant>
        <vt:i4>0</vt:i4>
      </vt:variant>
      <vt:variant>
        <vt:i4>5</vt:i4>
      </vt:variant>
      <vt:variant>
        <vt:lpwstr/>
      </vt:variant>
      <vt:variant>
        <vt:lpwstr>_ENREF_11</vt:lpwstr>
      </vt:variant>
      <vt:variant>
        <vt:i4>4194315</vt:i4>
      </vt:variant>
      <vt:variant>
        <vt:i4>371</vt:i4>
      </vt:variant>
      <vt:variant>
        <vt:i4>0</vt:i4>
      </vt:variant>
      <vt:variant>
        <vt:i4>5</vt:i4>
      </vt:variant>
      <vt:variant>
        <vt:lpwstr/>
      </vt:variant>
      <vt:variant>
        <vt:lpwstr>_ENREF_10</vt:lpwstr>
      </vt:variant>
      <vt:variant>
        <vt:i4>4325387</vt:i4>
      </vt:variant>
      <vt:variant>
        <vt:i4>363</vt:i4>
      </vt:variant>
      <vt:variant>
        <vt:i4>0</vt:i4>
      </vt:variant>
      <vt:variant>
        <vt:i4>5</vt:i4>
      </vt:variant>
      <vt:variant>
        <vt:lpwstr/>
      </vt:variant>
      <vt:variant>
        <vt:lpwstr>_ENREF_3</vt:lpwstr>
      </vt:variant>
      <vt:variant>
        <vt:i4>4521995</vt:i4>
      </vt:variant>
      <vt:variant>
        <vt:i4>355</vt:i4>
      </vt:variant>
      <vt:variant>
        <vt:i4>0</vt:i4>
      </vt:variant>
      <vt:variant>
        <vt:i4>5</vt:i4>
      </vt:variant>
      <vt:variant>
        <vt:lpwstr/>
      </vt:variant>
      <vt:variant>
        <vt:lpwstr>_ENREF_44</vt:lpwstr>
      </vt:variant>
      <vt:variant>
        <vt:i4>4521995</vt:i4>
      </vt:variant>
      <vt:variant>
        <vt:i4>347</vt:i4>
      </vt:variant>
      <vt:variant>
        <vt:i4>0</vt:i4>
      </vt:variant>
      <vt:variant>
        <vt:i4>5</vt:i4>
      </vt:variant>
      <vt:variant>
        <vt:lpwstr/>
      </vt:variant>
      <vt:variant>
        <vt:lpwstr>_ENREF_41</vt:lpwstr>
      </vt:variant>
      <vt:variant>
        <vt:i4>4521995</vt:i4>
      </vt:variant>
      <vt:variant>
        <vt:i4>341</vt:i4>
      </vt:variant>
      <vt:variant>
        <vt:i4>0</vt:i4>
      </vt:variant>
      <vt:variant>
        <vt:i4>5</vt:i4>
      </vt:variant>
      <vt:variant>
        <vt:lpwstr/>
      </vt:variant>
      <vt:variant>
        <vt:lpwstr>_ENREF_43</vt:lpwstr>
      </vt:variant>
      <vt:variant>
        <vt:i4>4325387</vt:i4>
      </vt:variant>
      <vt:variant>
        <vt:i4>335</vt:i4>
      </vt:variant>
      <vt:variant>
        <vt:i4>0</vt:i4>
      </vt:variant>
      <vt:variant>
        <vt:i4>5</vt:i4>
      </vt:variant>
      <vt:variant>
        <vt:lpwstr/>
      </vt:variant>
      <vt:variant>
        <vt:lpwstr>_ENREF_39</vt:lpwstr>
      </vt:variant>
      <vt:variant>
        <vt:i4>4325387</vt:i4>
      </vt:variant>
      <vt:variant>
        <vt:i4>327</vt:i4>
      </vt:variant>
      <vt:variant>
        <vt:i4>0</vt:i4>
      </vt:variant>
      <vt:variant>
        <vt:i4>5</vt:i4>
      </vt:variant>
      <vt:variant>
        <vt:lpwstr/>
      </vt:variant>
      <vt:variant>
        <vt:lpwstr>_ENREF_38</vt:lpwstr>
      </vt:variant>
      <vt:variant>
        <vt:i4>4325387</vt:i4>
      </vt:variant>
      <vt:variant>
        <vt:i4>321</vt:i4>
      </vt:variant>
      <vt:variant>
        <vt:i4>0</vt:i4>
      </vt:variant>
      <vt:variant>
        <vt:i4>5</vt:i4>
      </vt:variant>
      <vt:variant>
        <vt:lpwstr/>
      </vt:variant>
      <vt:variant>
        <vt:lpwstr>_ENREF_36</vt:lpwstr>
      </vt:variant>
      <vt:variant>
        <vt:i4>4325387</vt:i4>
      </vt:variant>
      <vt:variant>
        <vt:i4>315</vt:i4>
      </vt:variant>
      <vt:variant>
        <vt:i4>0</vt:i4>
      </vt:variant>
      <vt:variant>
        <vt:i4>5</vt:i4>
      </vt:variant>
      <vt:variant>
        <vt:lpwstr/>
      </vt:variant>
      <vt:variant>
        <vt:lpwstr>_ENREF_37</vt:lpwstr>
      </vt:variant>
      <vt:variant>
        <vt:i4>4325387</vt:i4>
      </vt:variant>
      <vt:variant>
        <vt:i4>309</vt:i4>
      </vt:variant>
      <vt:variant>
        <vt:i4>0</vt:i4>
      </vt:variant>
      <vt:variant>
        <vt:i4>5</vt:i4>
      </vt:variant>
      <vt:variant>
        <vt:lpwstr/>
      </vt:variant>
      <vt:variant>
        <vt:lpwstr>_ENREF_37</vt:lpwstr>
      </vt:variant>
      <vt:variant>
        <vt:i4>4325387</vt:i4>
      </vt:variant>
      <vt:variant>
        <vt:i4>303</vt:i4>
      </vt:variant>
      <vt:variant>
        <vt:i4>0</vt:i4>
      </vt:variant>
      <vt:variant>
        <vt:i4>5</vt:i4>
      </vt:variant>
      <vt:variant>
        <vt:lpwstr/>
      </vt:variant>
      <vt:variant>
        <vt:lpwstr>_ENREF_36</vt:lpwstr>
      </vt:variant>
      <vt:variant>
        <vt:i4>4325387</vt:i4>
      </vt:variant>
      <vt:variant>
        <vt:i4>297</vt:i4>
      </vt:variant>
      <vt:variant>
        <vt:i4>0</vt:i4>
      </vt:variant>
      <vt:variant>
        <vt:i4>5</vt:i4>
      </vt:variant>
      <vt:variant>
        <vt:lpwstr/>
      </vt:variant>
      <vt:variant>
        <vt:lpwstr>_ENREF_35</vt:lpwstr>
      </vt:variant>
      <vt:variant>
        <vt:i4>4325387</vt:i4>
      </vt:variant>
      <vt:variant>
        <vt:i4>291</vt:i4>
      </vt:variant>
      <vt:variant>
        <vt:i4>0</vt:i4>
      </vt:variant>
      <vt:variant>
        <vt:i4>5</vt:i4>
      </vt:variant>
      <vt:variant>
        <vt:lpwstr/>
      </vt:variant>
      <vt:variant>
        <vt:lpwstr>_ENREF_34</vt:lpwstr>
      </vt:variant>
      <vt:variant>
        <vt:i4>4325387</vt:i4>
      </vt:variant>
      <vt:variant>
        <vt:i4>285</vt:i4>
      </vt:variant>
      <vt:variant>
        <vt:i4>0</vt:i4>
      </vt:variant>
      <vt:variant>
        <vt:i4>5</vt:i4>
      </vt:variant>
      <vt:variant>
        <vt:lpwstr/>
      </vt:variant>
      <vt:variant>
        <vt:lpwstr>_ENREF_33</vt:lpwstr>
      </vt:variant>
      <vt:variant>
        <vt:i4>4325387</vt:i4>
      </vt:variant>
      <vt:variant>
        <vt:i4>279</vt:i4>
      </vt:variant>
      <vt:variant>
        <vt:i4>0</vt:i4>
      </vt:variant>
      <vt:variant>
        <vt:i4>5</vt:i4>
      </vt:variant>
      <vt:variant>
        <vt:lpwstr/>
      </vt:variant>
      <vt:variant>
        <vt:lpwstr>_ENREF_32</vt:lpwstr>
      </vt:variant>
      <vt:variant>
        <vt:i4>4325387</vt:i4>
      </vt:variant>
      <vt:variant>
        <vt:i4>273</vt:i4>
      </vt:variant>
      <vt:variant>
        <vt:i4>0</vt:i4>
      </vt:variant>
      <vt:variant>
        <vt:i4>5</vt:i4>
      </vt:variant>
      <vt:variant>
        <vt:lpwstr/>
      </vt:variant>
      <vt:variant>
        <vt:lpwstr>_ENREF_31</vt:lpwstr>
      </vt:variant>
      <vt:variant>
        <vt:i4>4325387</vt:i4>
      </vt:variant>
      <vt:variant>
        <vt:i4>267</vt:i4>
      </vt:variant>
      <vt:variant>
        <vt:i4>0</vt:i4>
      </vt:variant>
      <vt:variant>
        <vt:i4>5</vt:i4>
      </vt:variant>
      <vt:variant>
        <vt:lpwstr/>
      </vt:variant>
      <vt:variant>
        <vt:lpwstr>_ENREF_31</vt:lpwstr>
      </vt:variant>
      <vt:variant>
        <vt:i4>4325387</vt:i4>
      </vt:variant>
      <vt:variant>
        <vt:i4>261</vt:i4>
      </vt:variant>
      <vt:variant>
        <vt:i4>0</vt:i4>
      </vt:variant>
      <vt:variant>
        <vt:i4>5</vt:i4>
      </vt:variant>
      <vt:variant>
        <vt:lpwstr/>
      </vt:variant>
      <vt:variant>
        <vt:lpwstr>_ENREF_30</vt:lpwstr>
      </vt:variant>
      <vt:variant>
        <vt:i4>4390923</vt:i4>
      </vt:variant>
      <vt:variant>
        <vt:i4>253</vt:i4>
      </vt:variant>
      <vt:variant>
        <vt:i4>0</vt:i4>
      </vt:variant>
      <vt:variant>
        <vt:i4>5</vt:i4>
      </vt:variant>
      <vt:variant>
        <vt:lpwstr/>
      </vt:variant>
      <vt:variant>
        <vt:lpwstr>_ENREF_29</vt:lpwstr>
      </vt:variant>
      <vt:variant>
        <vt:i4>4390923</vt:i4>
      </vt:variant>
      <vt:variant>
        <vt:i4>245</vt:i4>
      </vt:variant>
      <vt:variant>
        <vt:i4>0</vt:i4>
      </vt:variant>
      <vt:variant>
        <vt:i4>5</vt:i4>
      </vt:variant>
      <vt:variant>
        <vt:lpwstr/>
      </vt:variant>
      <vt:variant>
        <vt:lpwstr>_ENREF_28</vt:lpwstr>
      </vt:variant>
      <vt:variant>
        <vt:i4>4390923</vt:i4>
      </vt:variant>
      <vt:variant>
        <vt:i4>237</vt:i4>
      </vt:variant>
      <vt:variant>
        <vt:i4>0</vt:i4>
      </vt:variant>
      <vt:variant>
        <vt:i4>5</vt:i4>
      </vt:variant>
      <vt:variant>
        <vt:lpwstr/>
      </vt:variant>
      <vt:variant>
        <vt:lpwstr>_ENREF_27</vt:lpwstr>
      </vt:variant>
      <vt:variant>
        <vt:i4>4194315</vt:i4>
      </vt:variant>
      <vt:variant>
        <vt:i4>231</vt:i4>
      </vt:variant>
      <vt:variant>
        <vt:i4>0</vt:i4>
      </vt:variant>
      <vt:variant>
        <vt:i4>5</vt:i4>
      </vt:variant>
      <vt:variant>
        <vt:lpwstr/>
      </vt:variant>
      <vt:variant>
        <vt:lpwstr>_ENREF_19</vt:lpwstr>
      </vt:variant>
      <vt:variant>
        <vt:i4>4390923</vt:i4>
      </vt:variant>
      <vt:variant>
        <vt:i4>225</vt:i4>
      </vt:variant>
      <vt:variant>
        <vt:i4>0</vt:i4>
      </vt:variant>
      <vt:variant>
        <vt:i4>5</vt:i4>
      </vt:variant>
      <vt:variant>
        <vt:lpwstr/>
      </vt:variant>
      <vt:variant>
        <vt:lpwstr>_ENREF_26</vt:lpwstr>
      </vt:variant>
      <vt:variant>
        <vt:i4>4390923</vt:i4>
      </vt:variant>
      <vt:variant>
        <vt:i4>219</vt:i4>
      </vt:variant>
      <vt:variant>
        <vt:i4>0</vt:i4>
      </vt:variant>
      <vt:variant>
        <vt:i4>5</vt:i4>
      </vt:variant>
      <vt:variant>
        <vt:lpwstr/>
      </vt:variant>
      <vt:variant>
        <vt:lpwstr>_ENREF_22</vt:lpwstr>
      </vt:variant>
      <vt:variant>
        <vt:i4>4390923</vt:i4>
      </vt:variant>
      <vt:variant>
        <vt:i4>213</vt:i4>
      </vt:variant>
      <vt:variant>
        <vt:i4>0</vt:i4>
      </vt:variant>
      <vt:variant>
        <vt:i4>5</vt:i4>
      </vt:variant>
      <vt:variant>
        <vt:lpwstr/>
      </vt:variant>
      <vt:variant>
        <vt:lpwstr>_ENREF_25</vt:lpwstr>
      </vt:variant>
      <vt:variant>
        <vt:i4>4390923</vt:i4>
      </vt:variant>
      <vt:variant>
        <vt:i4>207</vt:i4>
      </vt:variant>
      <vt:variant>
        <vt:i4>0</vt:i4>
      </vt:variant>
      <vt:variant>
        <vt:i4>5</vt:i4>
      </vt:variant>
      <vt:variant>
        <vt:lpwstr/>
      </vt:variant>
      <vt:variant>
        <vt:lpwstr>_ENREF_24</vt:lpwstr>
      </vt:variant>
      <vt:variant>
        <vt:i4>4194315</vt:i4>
      </vt:variant>
      <vt:variant>
        <vt:i4>201</vt:i4>
      </vt:variant>
      <vt:variant>
        <vt:i4>0</vt:i4>
      </vt:variant>
      <vt:variant>
        <vt:i4>5</vt:i4>
      </vt:variant>
      <vt:variant>
        <vt:lpwstr/>
      </vt:variant>
      <vt:variant>
        <vt:lpwstr>_ENREF_18</vt:lpwstr>
      </vt:variant>
      <vt:variant>
        <vt:i4>4390923</vt:i4>
      </vt:variant>
      <vt:variant>
        <vt:i4>193</vt:i4>
      </vt:variant>
      <vt:variant>
        <vt:i4>0</vt:i4>
      </vt:variant>
      <vt:variant>
        <vt:i4>5</vt:i4>
      </vt:variant>
      <vt:variant>
        <vt:lpwstr/>
      </vt:variant>
      <vt:variant>
        <vt:lpwstr>_ENREF_24</vt:lpwstr>
      </vt:variant>
      <vt:variant>
        <vt:i4>4194315</vt:i4>
      </vt:variant>
      <vt:variant>
        <vt:i4>185</vt:i4>
      </vt:variant>
      <vt:variant>
        <vt:i4>0</vt:i4>
      </vt:variant>
      <vt:variant>
        <vt:i4>5</vt:i4>
      </vt:variant>
      <vt:variant>
        <vt:lpwstr/>
      </vt:variant>
      <vt:variant>
        <vt:lpwstr>_ENREF_13</vt:lpwstr>
      </vt:variant>
      <vt:variant>
        <vt:i4>4194315</vt:i4>
      </vt:variant>
      <vt:variant>
        <vt:i4>179</vt:i4>
      </vt:variant>
      <vt:variant>
        <vt:i4>0</vt:i4>
      </vt:variant>
      <vt:variant>
        <vt:i4>5</vt:i4>
      </vt:variant>
      <vt:variant>
        <vt:lpwstr/>
      </vt:variant>
      <vt:variant>
        <vt:lpwstr>_ENREF_15</vt:lpwstr>
      </vt:variant>
      <vt:variant>
        <vt:i4>4128872</vt:i4>
      </vt:variant>
      <vt:variant>
        <vt:i4>174</vt:i4>
      </vt:variant>
      <vt:variant>
        <vt:i4>0</vt:i4>
      </vt:variant>
      <vt:variant>
        <vt:i4>5</vt:i4>
      </vt:variant>
      <vt:variant>
        <vt:lpwstr>http://www.ontobee.org/</vt:lpwstr>
      </vt:variant>
      <vt:variant>
        <vt:lpwstr/>
      </vt:variant>
      <vt:variant>
        <vt:i4>4390923</vt:i4>
      </vt:variant>
      <vt:variant>
        <vt:i4>170</vt:i4>
      </vt:variant>
      <vt:variant>
        <vt:i4>0</vt:i4>
      </vt:variant>
      <vt:variant>
        <vt:i4>5</vt:i4>
      </vt:variant>
      <vt:variant>
        <vt:lpwstr/>
      </vt:variant>
      <vt:variant>
        <vt:lpwstr>_ENREF_23</vt:lpwstr>
      </vt:variant>
      <vt:variant>
        <vt:i4>1703959</vt:i4>
      </vt:variant>
      <vt:variant>
        <vt:i4>165</vt:i4>
      </vt:variant>
      <vt:variant>
        <vt:i4>0</vt:i4>
      </vt:variant>
      <vt:variant>
        <vt:i4>5</vt:i4>
      </vt:variant>
      <vt:variant>
        <vt:lpwstr>http://purl.obolibaryfoundry.org/obo/obi.owl</vt:lpwstr>
      </vt:variant>
      <vt:variant>
        <vt:lpwstr/>
      </vt:variant>
      <vt:variant>
        <vt:i4>4390923</vt:i4>
      </vt:variant>
      <vt:variant>
        <vt:i4>161</vt:i4>
      </vt:variant>
      <vt:variant>
        <vt:i4>0</vt:i4>
      </vt:variant>
      <vt:variant>
        <vt:i4>5</vt:i4>
      </vt:variant>
      <vt:variant>
        <vt:lpwstr/>
      </vt:variant>
      <vt:variant>
        <vt:lpwstr>_ENREF_22</vt:lpwstr>
      </vt:variant>
      <vt:variant>
        <vt:i4>4390923</vt:i4>
      </vt:variant>
      <vt:variant>
        <vt:i4>155</vt:i4>
      </vt:variant>
      <vt:variant>
        <vt:i4>0</vt:i4>
      </vt:variant>
      <vt:variant>
        <vt:i4>5</vt:i4>
      </vt:variant>
      <vt:variant>
        <vt:lpwstr/>
      </vt:variant>
      <vt:variant>
        <vt:lpwstr>_ENREF_21</vt:lpwstr>
      </vt:variant>
      <vt:variant>
        <vt:i4>4390923</vt:i4>
      </vt:variant>
      <vt:variant>
        <vt:i4>147</vt:i4>
      </vt:variant>
      <vt:variant>
        <vt:i4>0</vt:i4>
      </vt:variant>
      <vt:variant>
        <vt:i4>5</vt:i4>
      </vt:variant>
      <vt:variant>
        <vt:lpwstr/>
      </vt:variant>
      <vt:variant>
        <vt:lpwstr>_ENREF_20</vt:lpwstr>
      </vt:variant>
      <vt:variant>
        <vt:i4>4194315</vt:i4>
      </vt:variant>
      <vt:variant>
        <vt:i4>141</vt:i4>
      </vt:variant>
      <vt:variant>
        <vt:i4>0</vt:i4>
      </vt:variant>
      <vt:variant>
        <vt:i4>5</vt:i4>
      </vt:variant>
      <vt:variant>
        <vt:lpwstr/>
      </vt:variant>
      <vt:variant>
        <vt:lpwstr>_ENREF_19</vt:lpwstr>
      </vt:variant>
      <vt:variant>
        <vt:i4>4194315</vt:i4>
      </vt:variant>
      <vt:variant>
        <vt:i4>135</vt:i4>
      </vt:variant>
      <vt:variant>
        <vt:i4>0</vt:i4>
      </vt:variant>
      <vt:variant>
        <vt:i4>5</vt:i4>
      </vt:variant>
      <vt:variant>
        <vt:lpwstr/>
      </vt:variant>
      <vt:variant>
        <vt:lpwstr>_ENREF_18</vt:lpwstr>
      </vt:variant>
      <vt:variant>
        <vt:i4>4194315</vt:i4>
      </vt:variant>
      <vt:variant>
        <vt:i4>127</vt:i4>
      </vt:variant>
      <vt:variant>
        <vt:i4>0</vt:i4>
      </vt:variant>
      <vt:variant>
        <vt:i4>5</vt:i4>
      </vt:variant>
      <vt:variant>
        <vt:lpwstr/>
      </vt:variant>
      <vt:variant>
        <vt:lpwstr>_ENREF_18</vt:lpwstr>
      </vt:variant>
      <vt:variant>
        <vt:i4>4194315</vt:i4>
      </vt:variant>
      <vt:variant>
        <vt:i4>119</vt:i4>
      </vt:variant>
      <vt:variant>
        <vt:i4>0</vt:i4>
      </vt:variant>
      <vt:variant>
        <vt:i4>5</vt:i4>
      </vt:variant>
      <vt:variant>
        <vt:lpwstr/>
      </vt:variant>
      <vt:variant>
        <vt:lpwstr>_ENREF_17</vt:lpwstr>
      </vt:variant>
      <vt:variant>
        <vt:i4>4194315</vt:i4>
      </vt:variant>
      <vt:variant>
        <vt:i4>113</vt:i4>
      </vt:variant>
      <vt:variant>
        <vt:i4>0</vt:i4>
      </vt:variant>
      <vt:variant>
        <vt:i4>5</vt:i4>
      </vt:variant>
      <vt:variant>
        <vt:lpwstr/>
      </vt:variant>
      <vt:variant>
        <vt:lpwstr>_ENREF_16</vt:lpwstr>
      </vt:variant>
      <vt:variant>
        <vt:i4>4194315</vt:i4>
      </vt:variant>
      <vt:variant>
        <vt:i4>107</vt:i4>
      </vt:variant>
      <vt:variant>
        <vt:i4>0</vt:i4>
      </vt:variant>
      <vt:variant>
        <vt:i4>5</vt:i4>
      </vt:variant>
      <vt:variant>
        <vt:lpwstr/>
      </vt:variant>
      <vt:variant>
        <vt:lpwstr>_ENREF_15</vt:lpwstr>
      </vt:variant>
      <vt:variant>
        <vt:i4>4194315</vt:i4>
      </vt:variant>
      <vt:variant>
        <vt:i4>101</vt:i4>
      </vt:variant>
      <vt:variant>
        <vt:i4>0</vt:i4>
      </vt:variant>
      <vt:variant>
        <vt:i4>5</vt:i4>
      </vt:variant>
      <vt:variant>
        <vt:lpwstr/>
      </vt:variant>
      <vt:variant>
        <vt:lpwstr>_ENREF_14</vt:lpwstr>
      </vt:variant>
      <vt:variant>
        <vt:i4>4194315</vt:i4>
      </vt:variant>
      <vt:variant>
        <vt:i4>95</vt:i4>
      </vt:variant>
      <vt:variant>
        <vt:i4>0</vt:i4>
      </vt:variant>
      <vt:variant>
        <vt:i4>5</vt:i4>
      </vt:variant>
      <vt:variant>
        <vt:lpwstr/>
      </vt:variant>
      <vt:variant>
        <vt:lpwstr>_ENREF_13</vt:lpwstr>
      </vt:variant>
      <vt:variant>
        <vt:i4>4194315</vt:i4>
      </vt:variant>
      <vt:variant>
        <vt:i4>89</vt:i4>
      </vt:variant>
      <vt:variant>
        <vt:i4>0</vt:i4>
      </vt:variant>
      <vt:variant>
        <vt:i4>5</vt:i4>
      </vt:variant>
      <vt:variant>
        <vt:lpwstr/>
      </vt:variant>
      <vt:variant>
        <vt:lpwstr>_ENREF_12</vt:lpwstr>
      </vt:variant>
      <vt:variant>
        <vt:i4>5111924</vt:i4>
      </vt:variant>
      <vt:variant>
        <vt:i4>84</vt:i4>
      </vt:variant>
      <vt:variant>
        <vt:i4>0</vt:i4>
      </vt:variant>
      <vt:variant>
        <vt:i4>5</vt:i4>
      </vt:variant>
      <vt:variant>
        <vt:lpwstr>http://www.geneontology.org/GO.format.obo-1_2.shtml</vt:lpwstr>
      </vt:variant>
      <vt:variant>
        <vt:lpwstr/>
      </vt:variant>
      <vt:variant>
        <vt:i4>6881388</vt:i4>
      </vt:variant>
      <vt:variant>
        <vt:i4>81</vt:i4>
      </vt:variant>
      <vt:variant>
        <vt:i4>0</vt:i4>
      </vt:variant>
      <vt:variant>
        <vt:i4>5</vt:i4>
      </vt:variant>
      <vt:variant>
        <vt:lpwstr>http://www.w3.org/TR/owl2-overview/</vt:lpwstr>
      </vt:variant>
      <vt:variant>
        <vt:lpwstr/>
      </vt:variant>
      <vt:variant>
        <vt:i4>4194315</vt:i4>
      </vt:variant>
      <vt:variant>
        <vt:i4>77</vt:i4>
      </vt:variant>
      <vt:variant>
        <vt:i4>0</vt:i4>
      </vt:variant>
      <vt:variant>
        <vt:i4>5</vt:i4>
      </vt:variant>
      <vt:variant>
        <vt:lpwstr/>
      </vt:variant>
      <vt:variant>
        <vt:lpwstr>_ENREF_11</vt:lpwstr>
      </vt:variant>
      <vt:variant>
        <vt:i4>4194315</vt:i4>
      </vt:variant>
      <vt:variant>
        <vt:i4>71</vt:i4>
      </vt:variant>
      <vt:variant>
        <vt:i4>0</vt:i4>
      </vt:variant>
      <vt:variant>
        <vt:i4>5</vt:i4>
      </vt:variant>
      <vt:variant>
        <vt:lpwstr/>
      </vt:variant>
      <vt:variant>
        <vt:lpwstr>_ENREF_11</vt:lpwstr>
      </vt:variant>
      <vt:variant>
        <vt:i4>4194315</vt:i4>
      </vt:variant>
      <vt:variant>
        <vt:i4>62</vt:i4>
      </vt:variant>
      <vt:variant>
        <vt:i4>0</vt:i4>
      </vt:variant>
      <vt:variant>
        <vt:i4>5</vt:i4>
      </vt:variant>
      <vt:variant>
        <vt:lpwstr/>
      </vt:variant>
      <vt:variant>
        <vt:lpwstr>_ENREF_10</vt:lpwstr>
      </vt:variant>
      <vt:variant>
        <vt:i4>4653067</vt:i4>
      </vt:variant>
      <vt:variant>
        <vt:i4>54</vt:i4>
      </vt:variant>
      <vt:variant>
        <vt:i4>0</vt:i4>
      </vt:variant>
      <vt:variant>
        <vt:i4>5</vt:i4>
      </vt:variant>
      <vt:variant>
        <vt:lpwstr/>
      </vt:variant>
      <vt:variant>
        <vt:lpwstr>_ENREF_6</vt:lpwstr>
      </vt:variant>
      <vt:variant>
        <vt:i4>4521995</vt:i4>
      </vt:variant>
      <vt:variant>
        <vt:i4>46</vt:i4>
      </vt:variant>
      <vt:variant>
        <vt:i4>0</vt:i4>
      </vt:variant>
      <vt:variant>
        <vt:i4>5</vt:i4>
      </vt:variant>
      <vt:variant>
        <vt:lpwstr/>
      </vt:variant>
      <vt:variant>
        <vt:lpwstr>_ENREF_4</vt:lpwstr>
      </vt:variant>
      <vt:variant>
        <vt:i4>4194315</vt:i4>
      </vt:variant>
      <vt:variant>
        <vt:i4>40</vt:i4>
      </vt:variant>
      <vt:variant>
        <vt:i4>0</vt:i4>
      </vt:variant>
      <vt:variant>
        <vt:i4>5</vt:i4>
      </vt:variant>
      <vt:variant>
        <vt:lpwstr/>
      </vt:variant>
      <vt:variant>
        <vt:lpwstr>_ENREF_1</vt:lpwstr>
      </vt:variant>
      <vt:variant>
        <vt:i4>4456459</vt:i4>
      </vt:variant>
      <vt:variant>
        <vt:i4>32</vt:i4>
      </vt:variant>
      <vt:variant>
        <vt:i4>0</vt:i4>
      </vt:variant>
      <vt:variant>
        <vt:i4>5</vt:i4>
      </vt:variant>
      <vt:variant>
        <vt:lpwstr/>
      </vt:variant>
      <vt:variant>
        <vt:lpwstr>_ENREF_5</vt:lpwstr>
      </vt:variant>
      <vt:variant>
        <vt:i4>1179663</vt:i4>
      </vt:variant>
      <vt:variant>
        <vt:i4>25</vt:i4>
      </vt:variant>
      <vt:variant>
        <vt:i4>0</vt:i4>
      </vt:variant>
      <vt:variant>
        <vt:i4>5</vt:i4>
      </vt:variant>
      <vt:variant>
        <vt:lpwstr>http://purl.obofoundryobolibrary.org/obo/obi.owl</vt:lpwstr>
      </vt:variant>
      <vt:variant>
        <vt:lpwstr/>
      </vt:variant>
      <vt:variant>
        <vt:i4>4521995</vt:i4>
      </vt:variant>
      <vt:variant>
        <vt:i4>21</vt:i4>
      </vt:variant>
      <vt:variant>
        <vt:i4>0</vt:i4>
      </vt:variant>
      <vt:variant>
        <vt:i4>5</vt:i4>
      </vt:variant>
      <vt:variant>
        <vt:lpwstr/>
      </vt:variant>
      <vt:variant>
        <vt:lpwstr>_ENREF_4</vt:lpwstr>
      </vt:variant>
      <vt:variant>
        <vt:i4>4325387</vt:i4>
      </vt:variant>
      <vt:variant>
        <vt:i4>18</vt:i4>
      </vt:variant>
      <vt:variant>
        <vt:i4>0</vt:i4>
      </vt:variant>
      <vt:variant>
        <vt:i4>5</vt:i4>
      </vt:variant>
      <vt:variant>
        <vt:lpwstr/>
      </vt:variant>
      <vt:variant>
        <vt:lpwstr>_ENREF_3</vt:lpwstr>
      </vt:variant>
      <vt:variant>
        <vt:i4>4390923</vt:i4>
      </vt:variant>
      <vt:variant>
        <vt:i4>10</vt:i4>
      </vt:variant>
      <vt:variant>
        <vt:i4>0</vt:i4>
      </vt:variant>
      <vt:variant>
        <vt:i4>5</vt:i4>
      </vt:variant>
      <vt:variant>
        <vt:lpwstr/>
      </vt:variant>
      <vt:variant>
        <vt:lpwstr>_ENREF_2</vt:lpwstr>
      </vt:variant>
      <vt:variant>
        <vt:i4>4194315</vt:i4>
      </vt:variant>
      <vt:variant>
        <vt:i4>7</vt:i4>
      </vt:variant>
      <vt:variant>
        <vt:i4>0</vt:i4>
      </vt:variant>
      <vt:variant>
        <vt:i4>5</vt:i4>
      </vt:variant>
      <vt:variant>
        <vt:lpwstr/>
      </vt:variant>
      <vt:variant>
        <vt:lpwstr>_ENREF_1</vt:lpwstr>
      </vt:variant>
      <vt:variant>
        <vt:i4>8257660</vt:i4>
      </vt:variant>
      <vt:variant>
        <vt:i4>0</vt:i4>
      </vt:variant>
      <vt:variant>
        <vt:i4>0</vt:i4>
      </vt:variant>
      <vt:variant>
        <vt:i4>5</vt:i4>
      </vt:variant>
      <vt:variant>
        <vt:lpwstr>http://purl.obolibrary.org/obo/obi.owl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Vote Result: we will submit to Nature Biotechnology first and as a backup PLoS Computational Biology</dc:title>
  <dc:creator>Bjoern</dc:creator>
  <cp:lastModifiedBy>Randi Vita</cp:lastModifiedBy>
  <cp:revision>3</cp:revision>
  <cp:lastPrinted>2011-06-16T18:21:00Z</cp:lastPrinted>
  <dcterms:created xsi:type="dcterms:W3CDTF">2016-03-26T17:03:00Z</dcterms:created>
  <dcterms:modified xsi:type="dcterms:W3CDTF">2016-03-27T16:22:00Z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T??????????????????????????????????????????????????????????????????????????????????????????????????????????????????????????????????????????????????????????????????????????????????????????????????????????????????????????????????????????????????????????????</vt:lpwstr>
  </property>
  <property fmtid="{D5CDD505-2E9C-101B-9397-08002B2CF9AE}" pid="3" name="EN.Layout">
    <vt:lpwstr>???????</vt:lpwstr>
  </property>
  <property fmtid="{D5CDD505-2E9C-101B-9397-08002B2CF9AE}" pid="4" name="EN.Libraries">
    <vt:lpwstr>&lt;ENLibraries&gt;&lt;Libraries&gt;&lt;item&gt;release.enl&lt;/item&gt;&lt;/Libraries&gt;&lt;/ENLibraries&gt;</vt:lpwstr>
  </property>
</Properties>
</file>