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77" w:rsidRDefault="00BE0A77" w:rsidP="00BE0A77">
      <w:pPr>
        <w:pStyle w:val="Heading3"/>
        <w:rPr>
          <w:b w:val="0"/>
        </w:rPr>
      </w:pPr>
      <w:commentRangeStart w:id="0"/>
      <w:r>
        <w:t xml:space="preserve">Applications of OBI </w:t>
      </w:r>
      <w:commentRangeEnd w:id="0"/>
      <w:r>
        <w:rPr>
          <w:rStyle w:val="CommentReference"/>
          <w:rFonts w:ascii="Times New Roman" w:hAnsi="Times New Roman"/>
          <w:b w:val="0"/>
          <w:bCs w:val="0"/>
          <w:vanish/>
        </w:rPr>
        <w:commentReference w:id="0"/>
      </w:r>
    </w:p>
    <w:p w:rsidR="00BE0A77" w:rsidRDefault="00E46879" w:rsidP="00BE0A77">
      <w:r>
        <w:t xml:space="preserve">In November 2009, the </w:t>
      </w:r>
      <w:r w:rsidR="00BE0A77">
        <w:t xml:space="preserve">OBI </w:t>
      </w:r>
      <w:r>
        <w:t xml:space="preserve">‘Philly’ release was </w:t>
      </w:r>
      <w:del w:id="1" w:author="Bjoern Peters" w:date="2011-04-24T22:51:00Z">
        <w:r w:rsidR="00BE0A77" w:rsidDel="003C7165">
          <w:delText xml:space="preserve">made available </w:delText>
        </w:r>
      </w:del>
      <w:ins w:id="2" w:author="Bjoern Peters" w:date="2011-04-24T22:51:00Z">
        <w:r w:rsidR="003C7165">
          <w:t xml:space="preserve">published </w:t>
        </w:r>
      </w:ins>
      <w:r w:rsidR="00BE0A77">
        <w:t xml:space="preserve">that supported </w:t>
      </w:r>
      <w:ins w:id="3" w:author="Bjoern Peters" w:date="2011-04-24T22:51:00Z">
        <w:r w:rsidR="003C7165">
          <w:t xml:space="preserve">several uses cases such as </w:t>
        </w:r>
      </w:ins>
      <w:del w:id="4" w:author="Bjoern Peters" w:date="2011-04-24T22:52:00Z">
        <w:r w:rsidR="00BE0A77" w:rsidDel="003C7165">
          <w:delText xml:space="preserve">applicability to a </w:delText>
        </w:r>
      </w:del>
      <w:ins w:id="5" w:author="Bjoern Peters" w:date="2011-04-24T22:52:00Z">
        <w:r w:rsidR="003C7165">
          <w:t xml:space="preserve">building data analysis </w:t>
        </w:r>
      </w:ins>
      <w:del w:id="6" w:author="Bjoern Peters" w:date="2011-04-24T22:52:00Z">
        <w:r w:rsidR="00BE0A77" w:rsidDel="003C7165">
          <w:delText xml:space="preserve">genomics </w:delText>
        </w:r>
      </w:del>
      <w:r w:rsidR="00BE0A77">
        <w:t>workflow</w:t>
      </w:r>
      <w:ins w:id="7" w:author="Bjoern Peters" w:date="2011-04-24T22:52:00Z">
        <w:r w:rsidR="003C7165">
          <w:t>s</w:t>
        </w:r>
      </w:ins>
      <w:r w:rsidR="00BE0A77">
        <w:t xml:space="preserve">, </w:t>
      </w:r>
      <w:ins w:id="8" w:author="Bjoern Peters" w:date="2011-04-24T22:52:00Z">
        <w:r w:rsidR="003C7165">
          <w:t xml:space="preserve">querying </w:t>
        </w:r>
      </w:ins>
      <w:del w:id="9" w:author="Bjoern Peters" w:date="2011-04-24T22:52:00Z">
        <w:r w:rsidR="00BE0A77" w:rsidDel="003C7165">
          <w:delText xml:space="preserve">queries of an OBI-enabled </w:delText>
        </w:r>
      </w:del>
      <w:r w:rsidR="00BE0A77">
        <w:t>database</w:t>
      </w:r>
      <w:ins w:id="10" w:author="Bjoern Peters" w:date="2011-04-24T22:52:00Z">
        <w:r w:rsidR="003C7165">
          <w:t>s queries</w:t>
        </w:r>
      </w:ins>
      <w:r w:rsidR="00BE0A77">
        <w:t xml:space="preserve">, and </w:t>
      </w:r>
      <w:del w:id="11" w:author="Bjoern Peters" w:date="2011-04-24T22:53:00Z">
        <w:r w:rsidR="00BE0A77" w:rsidDel="003C7165">
          <w:delText xml:space="preserve">the </w:delText>
        </w:r>
      </w:del>
      <w:ins w:id="12" w:author="Bjoern Peters" w:date="2011-04-24T22:53:00Z">
        <w:r w:rsidR="003C7165">
          <w:t xml:space="preserve">representing </w:t>
        </w:r>
      </w:ins>
      <w:del w:id="13" w:author="Bjoern Peters" w:date="2011-04-24T22:53:00Z">
        <w:r w:rsidR="00BE0A77" w:rsidDel="003C7165">
          <w:delText xml:space="preserve">annotation of a clinical </w:delText>
        </w:r>
      </w:del>
      <w:r w:rsidR="00BE0A77">
        <w:t>investigation</w:t>
      </w:r>
      <w:ins w:id="14" w:author="Bjoern Peters" w:date="2011-04-24T22:53:00Z">
        <w:r w:rsidR="003C7165">
          <w:t>s from detailed individual experiments to high level study designs</w:t>
        </w:r>
      </w:ins>
      <w:r w:rsidR="00BE0A77">
        <w:t xml:space="preserve">. Since then, OBI has been </w:t>
      </w:r>
      <w:ins w:id="15" w:author="Bjoern Peters" w:date="2011-04-25T06:49:00Z">
        <w:r w:rsidR="006A0B4F">
          <w:t xml:space="preserve">adapted in </w:t>
        </w:r>
      </w:ins>
      <w:ins w:id="16" w:author="Bjoern Peters" w:date="2011-04-24T22:54:00Z">
        <w:r w:rsidR="003C7165">
          <w:t>practic</w:t>
        </w:r>
      </w:ins>
      <w:ins w:id="17" w:author="Bjoern Peters" w:date="2011-04-25T06:49:00Z">
        <w:r w:rsidR="006A0B4F">
          <w:t>e</w:t>
        </w:r>
      </w:ins>
      <w:ins w:id="18" w:author="Bjoern Peters" w:date="2011-04-25T06:50:00Z">
        <w:r w:rsidR="006A0B4F">
          <w:t>, and is</w:t>
        </w:r>
      </w:ins>
      <w:ins w:id="19" w:author="Bjoern Peters" w:date="2011-04-24T22:54:00Z">
        <w:r w:rsidR="003C7165">
          <w:t xml:space="preserve"> </w:t>
        </w:r>
      </w:ins>
      <w:r w:rsidR="00BE0A77">
        <w:t>use</w:t>
      </w:r>
      <w:ins w:id="20" w:author="Bjoern Peters" w:date="2011-04-25T06:50:00Z">
        <w:r w:rsidR="006A0B4F">
          <w:t>d</w:t>
        </w:r>
      </w:ins>
      <w:del w:id="21" w:author="Bjoern Peters" w:date="2011-04-24T22:54:00Z">
        <w:r w:rsidR="00BE0A77" w:rsidDel="003C7165">
          <w:delText>d</w:delText>
        </w:r>
      </w:del>
      <w:r w:rsidR="00BE0A77">
        <w:t xml:space="preserve"> in multiple projects including the </w:t>
      </w:r>
      <w:del w:id="22" w:author="Marcus Chibucos" w:date="2011-05-27T12:52:00Z">
        <w:r w:rsidR="00BE0A77" w:rsidDel="000545CC">
          <w:delText xml:space="preserve">four </w:delText>
        </w:r>
      </w:del>
      <w:ins w:id="23" w:author="Marcus Chibucos" w:date="2011-05-27T12:52:00Z">
        <w:r w:rsidR="000545CC">
          <w:t xml:space="preserve">five </w:t>
        </w:r>
      </w:ins>
      <w:r w:rsidR="00BE0A77">
        <w:t>described next.</w:t>
      </w:r>
    </w:p>
    <w:p w:rsidR="00BE0A77" w:rsidRDefault="00923A63" w:rsidP="00BE0A77">
      <w:pPr>
        <w:rPr>
          <w:ins w:id="24" w:author="Bjoern Peters" w:date="2011-04-24T21:32:00Z"/>
          <w:b/>
          <w:bCs/>
          <w:szCs w:val="28"/>
        </w:rPr>
      </w:pPr>
      <w:ins w:id="25" w:author="Bjoern Peters" w:date="2011-04-24T21:31:00Z">
        <w:r>
          <w:rPr>
            <w:b/>
            <w:bCs/>
            <w:szCs w:val="28"/>
          </w:rPr>
          <w:t xml:space="preserve">Adding semantic expressivity </w:t>
        </w:r>
      </w:ins>
      <w:ins w:id="26" w:author="Bjoern Peters" w:date="2011-04-24T21:32:00Z">
        <w:r>
          <w:rPr>
            <w:b/>
            <w:bCs/>
            <w:szCs w:val="28"/>
          </w:rPr>
          <w:t xml:space="preserve">to </w:t>
        </w:r>
      </w:ins>
      <w:ins w:id="27" w:author="Bjoern Peters" w:date="2011-04-24T23:03:00Z">
        <w:r w:rsidR="00311978">
          <w:rPr>
            <w:b/>
            <w:bCs/>
            <w:szCs w:val="28"/>
          </w:rPr>
          <w:t xml:space="preserve">data </w:t>
        </w:r>
      </w:ins>
      <w:ins w:id="28" w:author="Bjoern Peters" w:date="2011-04-24T21:32:00Z">
        <w:r>
          <w:rPr>
            <w:b/>
            <w:bCs/>
            <w:szCs w:val="28"/>
          </w:rPr>
          <w:t xml:space="preserve">stored in the </w:t>
        </w:r>
      </w:ins>
      <w:ins w:id="29" w:author="Bjoern Peters" w:date="2011-04-24T23:03:00Z">
        <w:r w:rsidR="00311978">
          <w:rPr>
            <w:b/>
            <w:bCs/>
            <w:szCs w:val="28"/>
          </w:rPr>
          <w:t>IEDB</w:t>
        </w:r>
      </w:ins>
      <w:del w:id="30" w:author="Bjoern Peters" w:date="2011-04-24T21:32:00Z">
        <w:r w:rsidR="00BE0A77" w:rsidDel="00923A63">
          <w:rPr>
            <w:b/>
            <w:bCs/>
            <w:szCs w:val="28"/>
          </w:rPr>
          <w:delText>R</w:delText>
        </w:r>
        <w:r w:rsidR="00BE0A77" w:rsidRPr="00C6519E" w:rsidDel="00923A63">
          <w:rPr>
            <w:b/>
            <w:bCs/>
            <w:szCs w:val="28"/>
          </w:rPr>
          <w:delText>epresentation of experiments mapping targets of immune responses in IEDB</w:delText>
        </w:r>
      </w:del>
    </w:p>
    <w:p w:rsidR="00311978" w:rsidRDefault="00B42443" w:rsidP="00BE0A77">
      <w:pPr>
        <w:rPr>
          <w:ins w:id="31" w:author="Bjoern Peters" w:date="2011-04-24T23:00:00Z"/>
          <w:bCs/>
          <w:szCs w:val="28"/>
        </w:rPr>
      </w:pPr>
      <w:ins w:id="32" w:author="Bjoern Peters" w:date="2011-04-24T21:32:00Z">
        <w:r w:rsidRPr="00B42443">
          <w:rPr>
            <w:bCs/>
            <w:szCs w:val="28"/>
            <w:rPrChange w:id="33" w:author="Bjoern Peters" w:date="2011-04-24T21:39:00Z">
              <w:rPr>
                <w:b/>
                <w:bCs/>
                <w:szCs w:val="28"/>
              </w:rPr>
            </w:rPrChange>
          </w:rPr>
          <w:t xml:space="preserve">The Immune Epitope Database (IEDB) catalogs experiments </w:t>
        </w:r>
      </w:ins>
      <w:ins w:id="34" w:author="Bjoern Peters" w:date="2011-04-24T21:33:00Z">
        <w:r w:rsidRPr="00B42443">
          <w:rPr>
            <w:bCs/>
            <w:szCs w:val="28"/>
            <w:rPrChange w:id="35" w:author="Bjoern Peters" w:date="2011-04-24T21:39:00Z">
              <w:rPr>
                <w:b/>
                <w:bCs/>
                <w:szCs w:val="28"/>
              </w:rPr>
            </w:rPrChange>
          </w:rPr>
          <w:t xml:space="preserve">that characterize the location and function of immune </w:t>
        </w:r>
      </w:ins>
      <w:ins w:id="36" w:author="Bjoern Peters" w:date="2011-04-25T06:50:00Z">
        <w:r w:rsidR="006A0B4F">
          <w:rPr>
            <w:bCs/>
            <w:szCs w:val="28"/>
          </w:rPr>
          <w:t xml:space="preserve">epitopes </w:t>
        </w:r>
      </w:ins>
      <w:ins w:id="37" w:author="Bjoern Peters" w:date="2011-04-24T21:33:00Z">
        <w:r w:rsidRPr="00B42443">
          <w:rPr>
            <w:bCs/>
            <w:szCs w:val="28"/>
            <w:rPrChange w:id="38" w:author="Bjoern Peters" w:date="2011-04-24T21:39:00Z">
              <w:rPr>
                <w:b/>
                <w:bCs/>
                <w:szCs w:val="28"/>
              </w:rPr>
            </w:rPrChange>
          </w:rPr>
          <w:t xml:space="preserve">in infectious agents, allergens, transplants and auto-antigens. </w:t>
        </w:r>
      </w:ins>
      <w:ins w:id="39" w:author="Bjoern Peters" w:date="2011-04-24T21:34:00Z">
        <w:r w:rsidRPr="00B42443">
          <w:rPr>
            <w:bCs/>
            <w:szCs w:val="28"/>
            <w:rPrChange w:id="40" w:author="Bjoern Peters" w:date="2011-04-24T21:39:00Z">
              <w:rPr>
                <w:b/>
                <w:bCs/>
                <w:szCs w:val="28"/>
              </w:rPr>
            </w:rPrChange>
          </w:rPr>
          <w:t xml:space="preserve">Information is </w:t>
        </w:r>
      </w:ins>
      <w:ins w:id="41" w:author="Bjoern Peters" w:date="2011-04-24T21:35:00Z">
        <w:r w:rsidRPr="00B42443">
          <w:rPr>
            <w:bCs/>
            <w:szCs w:val="28"/>
            <w:rPrChange w:id="42" w:author="Bjoern Peters" w:date="2011-04-24T21:39:00Z">
              <w:rPr>
                <w:b/>
                <w:bCs/>
                <w:szCs w:val="28"/>
              </w:rPr>
            </w:rPrChange>
          </w:rPr>
          <w:t xml:space="preserve">entered into the IEDB through author submissions and through </w:t>
        </w:r>
      </w:ins>
      <w:ins w:id="43" w:author="Bjoern Peters" w:date="2011-04-24T21:34:00Z">
        <w:r w:rsidRPr="00B42443">
          <w:rPr>
            <w:bCs/>
            <w:szCs w:val="28"/>
            <w:rPrChange w:id="44" w:author="Bjoern Peters" w:date="2011-04-24T21:39:00Z">
              <w:rPr>
                <w:b/>
                <w:bCs/>
                <w:szCs w:val="28"/>
              </w:rPr>
            </w:rPrChange>
          </w:rPr>
          <w:t xml:space="preserve">manual curation of the </w:t>
        </w:r>
      </w:ins>
      <w:ins w:id="45" w:author="Bjoern Peters" w:date="2011-04-25T06:50:00Z">
        <w:r w:rsidR="006A0B4F">
          <w:rPr>
            <w:bCs/>
            <w:szCs w:val="28"/>
          </w:rPr>
          <w:t xml:space="preserve">scientific </w:t>
        </w:r>
      </w:ins>
      <w:ins w:id="46" w:author="Bjoern Peters" w:date="2011-04-24T21:34:00Z">
        <w:r w:rsidRPr="00B42443">
          <w:rPr>
            <w:bCs/>
            <w:szCs w:val="28"/>
            <w:rPrChange w:id="47" w:author="Bjoern Peters" w:date="2011-04-24T21:39:00Z">
              <w:rPr>
                <w:b/>
                <w:bCs/>
                <w:szCs w:val="28"/>
              </w:rPr>
            </w:rPrChange>
          </w:rPr>
          <w:t>literature</w:t>
        </w:r>
      </w:ins>
      <w:ins w:id="48" w:author="Bjoern Peters" w:date="2011-04-24T21:36:00Z">
        <w:r w:rsidRPr="00B42443">
          <w:rPr>
            <w:bCs/>
            <w:szCs w:val="28"/>
            <w:rPrChange w:id="49" w:author="Bjoern Peters" w:date="2011-04-24T21:39:00Z">
              <w:rPr>
                <w:b/>
                <w:bCs/>
                <w:szCs w:val="28"/>
              </w:rPr>
            </w:rPrChange>
          </w:rPr>
          <w:t xml:space="preserve">. </w:t>
        </w:r>
      </w:ins>
      <w:ins w:id="50" w:author="Bjoern Peters" w:date="2011-04-24T21:39:00Z">
        <w:r w:rsidR="00372B28">
          <w:rPr>
            <w:bCs/>
            <w:szCs w:val="28"/>
          </w:rPr>
          <w:t>O</w:t>
        </w:r>
      </w:ins>
      <w:ins w:id="51" w:author="Bjoern Peters" w:date="2011-04-24T21:37:00Z">
        <w:r w:rsidRPr="00B42443">
          <w:rPr>
            <w:bCs/>
            <w:szCs w:val="28"/>
            <w:rPrChange w:id="52" w:author="Bjoern Peters" w:date="2011-04-24T21:39:00Z">
              <w:rPr>
                <w:b/>
                <w:bCs/>
                <w:szCs w:val="28"/>
              </w:rPr>
            </w:rPrChange>
          </w:rPr>
          <w:t>ver 380,000 experiments have been entered into the IEDB</w:t>
        </w:r>
      </w:ins>
      <w:ins w:id="53" w:author="Bjoern Peters" w:date="2011-04-24T21:39:00Z">
        <w:r w:rsidR="00372B28">
          <w:rPr>
            <w:bCs/>
            <w:szCs w:val="28"/>
          </w:rPr>
          <w:t xml:space="preserve"> to date</w:t>
        </w:r>
      </w:ins>
      <w:ins w:id="54" w:author="Bjoern Peters" w:date="2011-04-24T21:37:00Z">
        <w:r w:rsidRPr="00B42443">
          <w:rPr>
            <w:bCs/>
            <w:szCs w:val="28"/>
            <w:rPrChange w:id="55" w:author="Bjoern Peters" w:date="2011-04-24T21:39:00Z">
              <w:rPr>
                <w:b/>
                <w:bCs/>
                <w:szCs w:val="28"/>
              </w:rPr>
            </w:rPrChange>
          </w:rPr>
          <w:t xml:space="preserve"> </w:t>
        </w:r>
      </w:ins>
      <w:ins w:id="56" w:author="Bjoern Peters" w:date="2011-04-24T21:34:00Z">
        <w:r w:rsidRPr="00B42443">
          <w:rPr>
            <w:bCs/>
            <w:szCs w:val="28"/>
            <w:rPrChange w:id="57" w:author="Bjoern Peters" w:date="2011-04-24T21:39:00Z">
              <w:rPr>
                <w:b/>
                <w:bCs/>
                <w:szCs w:val="28"/>
              </w:rPr>
            </w:rPrChange>
          </w:rPr>
          <w:t>an</w:t>
        </w:r>
      </w:ins>
      <w:ins w:id="58" w:author="Bjoern Peters" w:date="2011-04-24T21:37:00Z">
        <w:r w:rsidRPr="00B42443">
          <w:rPr>
            <w:bCs/>
            <w:szCs w:val="28"/>
            <w:rPrChange w:id="59" w:author="Bjoern Peters" w:date="2011-04-24T21:39:00Z">
              <w:rPr>
                <w:b/>
                <w:bCs/>
                <w:szCs w:val="28"/>
              </w:rPr>
            </w:rPrChange>
          </w:rPr>
          <w:t xml:space="preserve">d manual curation </w:t>
        </w:r>
      </w:ins>
      <w:ins w:id="60" w:author="Bjoern Peters" w:date="2011-04-24T21:38:00Z">
        <w:r w:rsidRPr="00B42443">
          <w:rPr>
            <w:bCs/>
            <w:szCs w:val="28"/>
            <w:rPrChange w:id="61" w:author="Bjoern Peters" w:date="2011-04-24T21:39:00Z">
              <w:rPr>
                <w:b/>
                <w:bCs/>
                <w:szCs w:val="28"/>
              </w:rPr>
            </w:rPrChange>
          </w:rPr>
          <w:t xml:space="preserve">is on track to </w:t>
        </w:r>
      </w:ins>
      <w:ins w:id="62" w:author="Bjoern Peters" w:date="2011-04-24T21:39:00Z">
        <w:r w:rsidR="00372B28">
          <w:rPr>
            <w:bCs/>
            <w:szCs w:val="28"/>
          </w:rPr>
          <w:t xml:space="preserve">cover </w:t>
        </w:r>
      </w:ins>
      <w:ins w:id="63" w:author="Bjoern Peters" w:date="2011-04-24T22:34:00Z">
        <w:r w:rsidR="00765FF8">
          <w:rPr>
            <w:bCs/>
            <w:szCs w:val="28"/>
          </w:rPr>
          <w:t xml:space="preserve">more than </w:t>
        </w:r>
      </w:ins>
      <w:ins w:id="64" w:author="Bjoern Peters" w:date="2011-04-24T21:40:00Z">
        <w:r w:rsidR="00372B28">
          <w:rPr>
            <w:bCs/>
            <w:szCs w:val="28"/>
          </w:rPr>
          <w:t xml:space="preserve">95% of </w:t>
        </w:r>
      </w:ins>
      <w:ins w:id="65" w:author="Bjoern Peters" w:date="2011-04-24T22:31:00Z">
        <w:r w:rsidR="00765FF8">
          <w:rPr>
            <w:bCs/>
            <w:szCs w:val="28"/>
          </w:rPr>
          <w:t xml:space="preserve">all </w:t>
        </w:r>
      </w:ins>
      <w:ins w:id="66" w:author="Bjoern Peters" w:date="2011-04-24T22:32:00Z">
        <w:r w:rsidR="00765FF8">
          <w:rPr>
            <w:bCs/>
            <w:szCs w:val="28"/>
          </w:rPr>
          <w:t xml:space="preserve">relevant </w:t>
        </w:r>
      </w:ins>
      <w:ins w:id="67" w:author="Bjoern Peters" w:date="2011-04-24T21:39:00Z">
        <w:r w:rsidR="00372B28">
          <w:rPr>
            <w:bCs/>
            <w:szCs w:val="28"/>
          </w:rPr>
          <w:t xml:space="preserve">journal articles </w:t>
        </w:r>
      </w:ins>
      <w:ins w:id="68" w:author="Bjoern Peters" w:date="2011-04-24T21:40:00Z">
        <w:r w:rsidR="00372B28">
          <w:rPr>
            <w:bCs/>
            <w:szCs w:val="28"/>
          </w:rPr>
          <w:t xml:space="preserve">ever </w:t>
        </w:r>
      </w:ins>
      <w:ins w:id="69" w:author="Bjoern Peters" w:date="2011-04-24T21:39:00Z">
        <w:r w:rsidR="00372B28">
          <w:rPr>
            <w:bCs/>
            <w:szCs w:val="28"/>
          </w:rPr>
          <w:t xml:space="preserve">published </w:t>
        </w:r>
      </w:ins>
      <w:ins w:id="70" w:author="Bjoern Peters" w:date="2011-04-24T22:32:00Z">
        <w:r w:rsidR="00765FF8">
          <w:rPr>
            <w:bCs/>
            <w:szCs w:val="28"/>
          </w:rPr>
          <w:t>by the end of 2011</w:t>
        </w:r>
      </w:ins>
      <w:ins w:id="71" w:author="Bjoern Peters" w:date="2011-04-24T21:41:00Z">
        <w:r w:rsidR="00372B28">
          <w:rPr>
            <w:bCs/>
            <w:szCs w:val="28"/>
          </w:rPr>
          <w:t xml:space="preserve">. </w:t>
        </w:r>
      </w:ins>
      <w:ins w:id="72" w:author="Bjoern Peters" w:date="2011-04-25T06:51:00Z">
        <w:r w:rsidR="006A0B4F">
          <w:rPr>
            <w:bCs/>
            <w:szCs w:val="28"/>
          </w:rPr>
          <w:t xml:space="preserve">Like </w:t>
        </w:r>
      </w:ins>
      <w:r w:rsidR="00E46879">
        <w:rPr>
          <w:bCs/>
          <w:szCs w:val="28"/>
        </w:rPr>
        <w:t xml:space="preserve">many </w:t>
      </w:r>
      <w:ins w:id="73" w:author="Bjoern Peters" w:date="2011-04-25T06:51:00Z">
        <w:r w:rsidR="006A0B4F">
          <w:rPr>
            <w:bCs/>
            <w:szCs w:val="28"/>
          </w:rPr>
          <w:t xml:space="preserve">databases, </w:t>
        </w:r>
      </w:ins>
      <w:ins w:id="74" w:author="Bjoern Peters" w:date="2011-04-24T22:34:00Z">
        <w:r w:rsidR="00765FF8">
          <w:rPr>
            <w:bCs/>
            <w:szCs w:val="28"/>
          </w:rPr>
          <w:t>information in the IEDB</w:t>
        </w:r>
      </w:ins>
      <w:ins w:id="75" w:author="Bjoern Peters" w:date="2011-04-24T22:41:00Z">
        <w:r w:rsidR="004E20F6">
          <w:rPr>
            <w:bCs/>
            <w:szCs w:val="28"/>
          </w:rPr>
          <w:t xml:space="preserve"> </w:t>
        </w:r>
      </w:ins>
      <w:ins w:id="76" w:author="Bjoern Peters" w:date="2011-04-25T06:51:00Z">
        <w:r w:rsidR="006A0B4F">
          <w:rPr>
            <w:bCs/>
            <w:szCs w:val="28"/>
          </w:rPr>
          <w:t xml:space="preserve">comes </w:t>
        </w:r>
      </w:ins>
      <w:ins w:id="77" w:author="Bjoern Peters" w:date="2011-04-25T06:52:00Z">
        <w:r w:rsidR="006A0B4F">
          <w:rPr>
            <w:bCs/>
            <w:szCs w:val="28"/>
          </w:rPr>
          <w:t xml:space="preserve">mostly </w:t>
        </w:r>
      </w:ins>
      <w:ins w:id="78" w:author="Bjoern Peters" w:date="2011-04-25T06:51:00Z">
        <w:r w:rsidR="006A0B4F">
          <w:rPr>
            <w:bCs/>
            <w:szCs w:val="28"/>
          </w:rPr>
          <w:t xml:space="preserve">in the form of </w:t>
        </w:r>
      </w:ins>
      <w:ins w:id="79" w:author="Bjoern Peters" w:date="2011-04-24T22:39:00Z">
        <w:r w:rsidR="00765FF8">
          <w:rPr>
            <w:bCs/>
            <w:szCs w:val="28"/>
          </w:rPr>
          <w:t>value</w:t>
        </w:r>
      </w:ins>
      <w:ins w:id="80" w:author="Bjoern Peters" w:date="2011-04-24T22:41:00Z">
        <w:r w:rsidR="004E20F6">
          <w:rPr>
            <w:bCs/>
            <w:szCs w:val="28"/>
          </w:rPr>
          <w:t>s</w:t>
        </w:r>
      </w:ins>
      <w:ins w:id="81" w:author="Bjoern Peters" w:date="2011-04-24T22:39:00Z">
        <w:r w:rsidR="00765FF8">
          <w:rPr>
            <w:bCs/>
            <w:szCs w:val="28"/>
          </w:rPr>
          <w:t xml:space="preserve"> from controlled list</w:t>
        </w:r>
      </w:ins>
      <w:ins w:id="82" w:author="Bjoern Peters" w:date="2011-04-24T22:42:00Z">
        <w:r w:rsidR="004E20F6">
          <w:rPr>
            <w:bCs/>
            <w:szCs w:val="28"/>
          </w:rPr>
          <w:t>s</w:t>
        </w:r>
      </w:ins>
      <w:ins w:id="83" w:author="Bjoern Peters" w:date="2011-04-24T22:39:00Z">
        <w:r w:rsidR="00765FF8">
          <w:rPr>
            <w:bCs/>
            <w:szCs w:val="28"/>
          </w:rPr>
          <w:t xml:space="preserve">. </w:t>
        </w:r>
      </w:ins>
      <w:ins w:id="84" w:author="Bjoern Peters" w:date="2011-04-24T22:40:00Z">
        <w:r w:rsidR="004E20F6">
          <w:rPr>
            <w:bCs/>
            <w:szCs w:val="28"/>
          </w:rPr>
          <w:t xml:space="preserve">Where </w:t>
        </w:r>
      </w:ins>
      <w:ins w:id="85" w:author="Bjoern Peters" w:date="2011-04-25T06:52:00Z">
        <w:r w:rsidR="006A0B4F">
          <w:rPr>
            <w:bCs/>
            <w:szCs w:val="28"/>
          </w:rPr>
          <w:t>available</w:t>
        </w:r>
      </w:ins>
      <w:ins w:id="86" w:author="Bjoern Peters" w:date="2011-04-24T22:43:00Z">
        <w:r w:rsidR="004E20F6">
          <w:rPr>
            <w:bCs/>
            <w:szCs w:val="28"/>
          </w:rPr>
          <w:t>,</w:t>
        </w:r>
      </w:ins>
      <w:ins w:id="87" w:author="Bjoern Peters" w:date="2011-04-24T22:41:00Z">
        <w:r w:rsidR="004E20F6">
          <w:rPr>
            <w:bCs/>
            <w:szCs w:val="28"/>
          </w:rPr>
          <w:t xml:space="preserve"> </w:t>
        </w:r>
      </w:ins>
      <w:ins w:id="88" w:author="Bjoern Peters" w:date="2011-04-24T22:40:00Z">
        <w:r w:rsidR="004E20F6">
          <w:rPr>
            <w:bCs/>
            <w:szCs w:val="28"/>
          </w:rPr>
          <w:t xml:space="preserve">existing </w:t>
        </w:r>
      </w:ins>
      <w:ins w:id="89" w:author="Bjoern Peters" w:date="2011-04-24T22:41:00Z">
        <w:r w:rsidR="004E20F6">
          <w:rPr>
            <w:bCs/>
            <w:szCs w:val="28"/>
          </w:rPr>
          <w:t xml:space="preserve">ontologies were used as a source for </w:t>
        </w:r>
      </w:ins>
      <w:r w:rsidR="00E46879">
        <w:rPr>
          <w:bCs/>
          <w:szCs w:val="28"/>
        </w:rPr>
        <w:t xml:space="preserve">terms on </w:t>
      </w:r>
      <w:ins w:id="90" w:author="Bjoern Peters" w:date="2011-04-25T06:52:00Z">
        <w:r w:rsidR="006A0B4F">
          <w:rPr>
            <w:bCs/>
            <w:szCs w:val="28"/>
          </w:rPr>
          <w:t xml:space="preserve">such </w:t>
        </w:r>
      </w:ins>
      <w:ins w:id="91" w:author="Bjoern Peters" w:date="2011-04-24T22:41:00Z">
        <w:r w:rsidR="004E20F6">
          <w:rPr>
            <w:bCs/>
            <w:szCs w:val="28"/>
          </w:rPr>
          <w:t xml:space="preserve">lists, but </w:t>
        </w:r>
      </w:ins>
      <w:ins w:id="92" w:author="Bjoern Peters" w:date="2011-04-24T23:01:00Z">
        <w:r w:rsidR="00311978">
          <w:rPr>
            <w:bCs/>
            <w:szCs w:val="28"/>
          </w:rPr>
          <w:t xml:space="preserve">for many types of information </w:t>
        </w:r>
      </w:ins>
      <w:ins w:id="93" w:author="Bjoern Peters" w:date="2011-04-24T22:42:00Z">
        <w:r w:rsidR="004E20F6">
          <w:rPr>
            <w:bCs/>
            <w:szCs w:val="28"/>
          </w:rPr>
          <w:t xml:space="preserve">controlled </w:t>
        </w:r>
      </w:ins>
      <w:ins w:id="94" w:author="Bjoern Peters" w:date="2011-04-24T22:40:00Z">
        <w:r w:rsidR="004E20F6">
          <w:rPr>
            <w:bCs/>
            <w:szCs w:val="28"/>
          </w:rPr>
          <w:t xml:space="preserve">vocabularies </w:t>
        </w:r>
      </w:ins>
      <w:ins w:id="95" w:author="Bjoern Peters" w:date="2011-04-24T22:42:00Z">
        <w:r w:rsidR="004E20F6">
          <w:rPr>
            <w:bCs/>
            <w:szCs w:val="28"/>
          </w:rPr>
          <w:t>had to be developed by the IEDB team</w:t>
        </w:r>
      </w:ins>
      <w:ins w:id="96" w:author="Bjoern Peters" w:date="2011-04-24T22:43:00Z">
        <w:r w:rsidR="004E20F6">
          <w:rPr>
            <w:bCs/>
            <w:szCs w:val="28"/>
          </w:rPr>
          <w:t xml:space="preserve">. </w:t>
        </w:r>
      </w:ins>
      <w:ins w:id="97" w:author="Bjoern Peters" w:date="2011-04-24T22:47:00Z">
        <w:r w:rsidR="004E20F6">
          <w:rPr>
            <w:bCs/>
            <w:szCs w:val="28"/>
          </w:rPr>
          <w:t xml:space="preserve">Building </w:t>
        </w:r>
      </w:ins>
      <w:ins w:id="98" w:author="Bjoern Peters" w:date="2011-04-25T06:52:00Z">
        <w:r w:rsidR="006A0B4F">
          <w:rPr>
            <w:bCs/>
            <w:szCs w:val="28"/>
          </w:rPr>
          <w:t xml:space="preserve">and maintaining </w:t>
        </w:r>
      </w:ins>
      <w:ins w:id="99" w:author="Bjoern Peters" w:date="2011-04-24T22:46:00Z">
        <w:r w:rsidR="004E20F6">
          <w:rPr>
            <w:bCs/>
            <w:szCs w:val="28"/>
          </w:rPr>
          <w:t xml:space="preserve">controlled vocabularies that deal with changing </w:t>
        </w:r>
      </w:ins>
      <w:ins w:id="100" w:author="Bjoern Peters" w:date="2011-04-24T22:44:00Z">
        <w:r w:rsidR="004E20F6">
          <w:rPr>
            <w:bCs/>
            <w:szCs w:val="28"/>
          </w:rPr>
          <w:t xml:space="preserve">naming conventions over decades of </w:t>
        </w:r>
      </w:ins>
      <w:ins w:id="101" w:author="Bjoern Peters" w:date="2011-04-24T23:02:00Z">
        <w:r w:rsidR="00311978">
          <w:rPr>
            <w:bCs/>
            <w:szCs w:val="28"/>
          </w:rPr>
          <w:t xml:space="preserve">scientific </w:t>
        </w:r>
      </w:ins>
      <w:ins w:id="102" w:author="Bjoern Peters" w:date="2011-04-24T22:45:00Z">
        <w:r w:rsidR="004E20F6">
          <w:rPr>
            <w:bCs/>
            <w:szCs w:val="28"/>
          </w:rPr>
          <w:t xml:space="preserve">practice </w:t>
        </w:r>
      </w:ins>
      <w:ins w:id="103" w:author="Bjoern Peters" w:date="2011-04-24T22:47:00Z">
        <w:r w:rsidR="004E20F6">
          <w:rPr>
            <w:bCs/>
            <w:szCs w:val="28"/>
          </w:rPr>
          <w:t xml:space="preserve">is a </w:t>
        </w:r>
      </w:ins>
      <w:ins w:id="104" w:author="Bjoern Peters" w:date="2011-04-24T22:46:00Z">
        <w:r w:rsidR="004E20F6">
          <w:rPr>
            <w:bCs/>
            <w:szCs w:val="28"/>
          </w:rPr>
          <w:t xml:space="preserve">significant </w:t>
        </w:r>
      </w:ins>
      <w:ins w:id="105" w:author="Bjoern Peters" w:date="2011-04-24T22:47:00Z">
        <w:r w:rsidR="004E20F6">
          <w:rPr>
            <w:bCs/>
            <w:szCs w:val="28"/>
          </w:rPr>
          <w:t>task</w:t>
        </w:r>
      </w:ins>
      <w:ins w:id="106" w:author="Bjoern Peters" w:date="2011-04-24T22:46:00Z">
        <w:r w:rsidR="004E20F6">
          <w:rPr>
            <w:bCs/>
            <w:szCs w:val="28"/>
          </w:rPr>
          <w:t>. Worse</w:t>
        </w:r>
      </w:ins>
      <w:ins w:id="107" w:author="Bjoern Peters" w:date="2011-04-24T22:54:00Z">
        <w:r w:rsidR="003C7165">
          <w:rPr>
            <w:bCs/>
            <w:szCs w:val="28"/>
          </w:rPr>
          <w:t>, it is a thankless task, as</w:t>
        </w:r>
      </w:ins>
      <w:ins w:id="108" w:author="Bjoern Peters" w:date="2011-04-24T22:46:00Z">
        <w:r w:rsidR="004E20F6">
          <w:rPr>
            <w:bCs/>
            <w:szCs w:val="28"/>
          </w:rPr>
          <w:t xml:space="preserve"> </w:t>
        </w:r>
      </w:ins>
      <w:ins w:id="109" w:author="Bjoern Peters" w:date="2011-04-24T22:47:00Z">
        <w:r w:rsidR="004E20F6">
          <w:rPr>
            <w:bCs/>
            <w:szCs w:val="28"/>
          </w:rPr>
          <w:t xml:space="preserve">the </w:t>
        </w:r>
      </w:ins>
      <w:ins w:id="110" w:author="Bjoern Peters" w:date="2011-04-24T22:46:00Z">
        <w:r w:rsidR="004E20F6">
          <w:rPr>
            <w:bCs/>
            <w:szCs w:val="28"/>
          </w:rPr>
          <w:t xml:space="preserve">work has </w:t>
        </w:r>
      </w:ins>
      <w:ins w:id="111" w:author="Bjoern Peters" w:date="2011-04-24T22:48:00Z">
        <w:r w:rsidR="004E20F6">
          <w:rPr>
            <w:bCs/>
            <w:szCs w:val="28"/>
          </w:rPr>
          <w:t xml:space="preserve">limited </w:t>
        </w:r>
      </w:ins>
      <w:ins w:id="112" w:author="Bjoern Peters" w:date="2011-04-24T22:46:00Z">
        <w:r w:rsidR="004E20F6">
          <w:rPr>
            <w:bCs/>
            <w:szCs w:val="28"/>
          </w:rPr>
          <w:t xml:space="preserve">value </w:t>
        </w:r>
      </w:ins>
      <w:ins w:id="113" w:author="Bjoern Peters" w:date="2011-04-24T22:48:00Z">
        <w:r w:rsidR="004E20F6">
          <w:rPr>
            <w:bCs/>
            <w:szCs w:val="28"/>
          </w:rPr>
          <w:t xml:space="preserve">outside of </w:t>
        </w:r>
      </w:ins>
      <w:ins w:id="114" w:author="Bjoern Peters" w:date="2011-04-24T22:46:00Z">
        <w:r w:rsidR="004E20F6">
          <w:rPr>
            <w:bCs/>
            <w:szCs w:val="28"/>
          </w:rPr>
          <w:t>the IEDB itself</w:t>
        </w:r>
      </w:ins>
      <w:ins w:id="115" w:author="Bjoern Peters" w:date="2011-04-24T23:00:00Z">
        <w:r w:rsidR="003C7165">
          <w:rPr>
            <w:bCs/>
            <w:szCs w:val="28"/>
          </w:rPr>
          <w:t>.</w:t>
        </w:r>
      </w:ins>
    </w:p>
    <w:p w:rsidR="006A7C7F" w:rsidRDefault="00311978" w:rsidP="00BE0A77">
      <w:pPr>
        <w:rPr>
          <w:ins w:id="116" w:author="Bjoern Peters" w:date="2011-04-25T07:02:00Z"/>
          <w:bCs/>
          <w:szCs w:val="28"/>
        </w:rPr>
      </w:pPr>
      <w:ins w:id="117" w:author="Bjoern Peters" w:date="2011-04-24T23:02:00Z">
        <w:r>
          <w:rPr>
            <w:bCs/>
            <w:szCs w:val="28"/>
          </w:rPr>
          <w:t xml:space="preserve">To address this issue, </w:t>
        </w:r>
      </w:ins>
      <w:ins w:id="118" w:author="Bjoern Peters" w:date="2011-04-24T22:50:00Z">
        <w:r w:rsidR="003C7165">
          <w:rPr>
            <w:bCs/>
            <w:szCs w:val="28"/>
          </w:rPr>
          <w:t xml:space="preserve">the IEDB </w:t>
        </w:r>
      </w:ins>
      <w:ins w:id="119" w:author="Bjoern Peters" w:date="2011-04-24T23:05:00Z">
        <w:r>
          <w:rPr>
            <w:bCs/>
            <w:szCs w:val="28"/>
          </w:rPr>
          <w:t xml:space="preserve">team </w:t>
        </w:r>
      </w:ins>
      <w:ins w:id="120" w:author="Bjoern Peters" w:date="2011-04-24T22:58:00Z">
        <w:r w:rsidR="003C7165">
          <w:rPr>
            <w:bCs/>
            <w:szCs w:val="28"/>
          </w:rPr>
          <w:t xml:space="preserve">has </w:t>
        </w:r>
      </w:ins>
      <w:ins w:id="121" w:author="Bjoern Peters" w:date="2011-04-24T23:04:00Z">
        <w:r>
          <w:rPr>
            <w:bCs/>
            <w:szCs w:val="28"/>
          </w:rPr>
          <w:t xml:space="preserve">worked with </w:t>
        </w:r>
      </w:ins>
      <w:ins w:id="122" w:author="Bjoern Peters" w:date="2011-04-24T23:05:00Z">
        <w:r>
          <w:rPr>
            <w:bCs/>
            <w:szCs w:val="28"/>
          </w:rPr>
          <w:t xml:space="preserve">multiple ontology developers </w:t>
        </w:r>
      </w:ins>
      <w:ins w:id="123" w:author="Bjoern Peters" w:date="2011-04-24T23:08:00Z">
        <w:r>
          <w:rPr>
            <w:bCs/>
            <w:szCs w:val="28"/>
          </w:rPr>
          <w:t xml:space="preserve">to extend e.g. </w:t>
        </w:r>
      </w:ins>
      <w:ins w:id="124" w:author="Bjoern Peters" w:date="2011-04-24T23:06:00Z">
        <w:r>
          <w:rPr>
            <w:bCs/>
            <w:szCs w:val="28"/>
          </w:rPr>
          <w:t>GO, ChEBI, PRO</w:t>
        </w:r>
      </w:ins>
      <w:ins w:id="125" w:author="Bjoern Peters" w:date="2011-04-24T23:09:00Z">
        <w:r>
          <w:rPr>
            <w:bCs/>
            <w:szCs w:val="28"/>
          </w:rPr>
          <w:t xml:space="preserve"> and</w:t>
        </w:r>
      </w:ins>
      <w:ins w:id="126" w:author="Bjoern Peters" w:date="2011-04-24T23:06:00Z">
        <w:r>
          <w:rPr>
            <w:bCs/>
            <w:szCs w:val="28"/>
          </w:rPr>
          <w:t xml:space="preserve"> PATO</w:t>
        </w:r>
      </w:ins>
      <w:ins w:id="127" w:author="Bjoern Peters" w:date="2011-04-24T23:07:00Z">
        <w:r>
          <w:rPr>
            <w:bCs/>
            <w:szCs w:val="28"/>
          </w:rPr>
          <w:t xml:space="preserve"> to </w:t>
        </w:r>
      </w:ins>
      <w:ins w:id="128" w:author="Bjoern Peters" w:date="2011-04-24T23:10:00Z">
        <w:r>
          <w:rPr>
            <w:bCs/>
            <w:szCs w:val="28"/>
          </w:rPr>
          <w:t xml:space="preserve">replace IEDB internal controlled vocabularies. </w:t>
        </w:r>
      </w:ins>
      <w:ins w:id="129" w:author="Bjoern Peters" w:date="2011-04-24T23:12:00Z">
        <w:r w:rsidR="00C9412E">
          <w:rPr>
            <w:bCs/>
            <w:szCs w:val="28"/>
          </w:rPr>
          <w:t xml:space="preserve">By far the largest contribution </w:t>
        </w:r>
      </w:ins>
      <w:ins w:id="130" w:author="Bjoern Peters" w:date="2011-04-24T23:16:00Z">
        <w:r w:rsidR="00C9412E">
          <w:rPr>
            <w:bCs/>
            <w:szCs w:val="28"/>
          </w:rPr>
          <w:t xml:space="preserve">was </w:t>
        </w:r>
      </w:ins>
      <w:ins w:id="131" w:author="Bjoern Peters" w:date="2011-04-24T23:12:00Z">
        <w:r w:rsidR="00C9412E">
          <w:rPr>
            <w:bCs/>
            <w:szCs w:val="28"/>
          </w:rPr>
          <w:t xml:space="preserve">made by </w:t>
        </w:r>
      </w:ins>
      <w:ins w:id="132" w:author="Bjoern Peters" w:date="2011-04-24T23:11:00Z">
        <w:r>
          <w:rPr>
            <w:bCs/>
            <w:szCs w:val="28"/>
          </w:rPr>
          <w:t>OBI</w:t>
        </w:r>
      </w:ins>
      <w:ins w:id="133" w:author="Bjoern Peters" w:date="2011-04-24T23:12:00Z">
        <w:r w:rsidR="00C9412E">
          <w:rPr>
            <w:bCs/>
            <w:szCs w:val="28"/>
          </w:rPr>
          <w:t xml:space="preserve">, which not only </w:t>
        </w:r>
      </w:ins>
      <w:ins w:id="134" w:author="Bjoern Peters" w:date="2011-04-24T23:13:00Z">
        <w:r w:rsidR="00C9412E">
          <w:rPr>
            <w:bCs/>
            <w:szCs w:val="28"/>
          </w:rPr>
          <w:t xml:space="preserve">covers terms specific for experiments and investigations, but also provides the framework </w:t>
        </w:r>
      </w:ins>
      <w:ins w:id="135" w:author="Bjoern Peters" w:date="2011-04-25T06:53:00Z">
        <w:r w:rsidR="006A0B4F">
          <w:rPr>
            <w:bCs/>
            <w:szCs w:val="28"/>
          </w:rPr>
          <w:t xml:space="preserve">that explains how </w:t>
        </w:r>
      </w:ins>
      <w:ins w:id="136" w:author="Bjoern Peters" w:date="2011-04-25T06:54:00Z">
        <w:r w:rsidR="006A0B4F">
          <w:rPr>
            <w:bCs/>
            <w:szCs w:val="28"/>
          </w:rPr>
          <w:t xml:space="preserve">terms </w:t>
        </w:r>
      </w:ins>
      <w:ins w:id="137" w:author="Bjoern Peters" w:date="2011-04-24T23:16:00Z">
        <w:r w:rsidR="00C9412E">
          <w:rPr>
            <w:bCs/>
            <w:szCs w:val="28"/>
          </w:rPr>
          <w:t xml:space="preserve">from </w:t>
        </w:r>
      </w:ins>
      <w:ins w:id="138" w:author="Bjoern Peters" w:date="2011-04-24T23:15:00Z">
        <w:r w:rsidR="00C9412E">
          <w:rPr>
            <w:bCs/>
            <w:szCs w:val="28"/>
          </w:rPr>
          <w:t xml:space="preserve">other ontologies </w:t>
        </w:r>
      </w:ins>
      <w:ins w:id="139" w:author="Bjoern Peters" w:date="2011-04-25T06:54:00Z">
        <w:r w:rsidR="006A0B4F">
          <w:rPr>
            <w:bCs/>
            <w:szCs w:val="28"/>
          </w:rPr>
          <w:t xml:space="preserve">are </w:t>
        </w:r>
      </w:ins>
      <w:ins w:id="140" w:author="Bjoern Peters" w:date="2011-04-24T23:15:00Z">
        <w:r w:rsidR="00C9412E">
          <w:rPr>
            <w:bCs/>
            <w:szCs w:val="28"/>
          </w:rPr>
          <w:t>relate</w:t>
        </w:r>
      </w:ins>
      <w:ins w:id="141" w:author="Bjoern Peters" w:date="2011-04-25T06:54:00Z">
        <w:r w:rsidR="006A0B4F">
          <w:rPr>
            <w:bCs/>
            <w:szCs w:val="28"/>
          </w:rPr>
          <w:t>d</w:t>
        </w:r>
      </w:ins>
      <w:ins w:id="142" w:author="Bjoern Peters" w:date="2011-04-24T23:15:00Z">
        <w:r w:rsidR="00C9412E">
          <w:rPr>
            <w:bCs/>
            <w:szCs w:val="28"/>
          </w:rPr>
          <w:t xml:space="preserve"> to each other </w:t>
        </w:r>
      </w:ins>
      <w:ins w:id="143" w:author="Bjoern Peters" w:date="2011-04-24T23:16:00Z">
        <w:r w:rsidR="00C9412E">
          <w:rPr>
            <w:bCs/>
            <w:szCs w:val="28"/>
          </w:rPr>
          <w:t>in the</w:t>
        </w:r>
      </w:ins>
      <w:ins w:id="144" w:author="Bjoern Peters" w:date="2011-04-24T23:15:00Z">
        <w:r w:rsidR="00C9412E">
          <w:rPr>
            <w:bCs/>
            <w:szCs w:val="28"/>
          </w:rPr>
          <w:t xml:space="preserve"> </w:t>
        </w:r>
      </w:ins>
      <w:ins w:id="145" w:author="Bjoern Peters" w:date="2011-04-24T23:16:00Z">
        <w:r w:rsidR="00C9412E">
          <w:rPr>
            <w:bCs/>
            <w:szCs w:val="28"/>
          </w:rPr>
          <w:t xml:space="preserve">context of an </w:t>
        </w:r>
      </w:ins>
      <w:ins w:id="146" w:author="Bjoern Peters" w:date="2011-04-25T06:54:00Z">
        <w:r w:rsidR="006A0B4F">
          <w:rPr>
            <w:bCs/>
            <w:szCs w:val="28"/>
          </w:rPr>
          <w:t>experiment</w:t>
        </w:r>
      </w:ins>
      <w:ins w:id="147" w:author="Bjoern Peters" w:date="2011-04-24T23:16:00Z">
        <w:r w:rsidR="00C9412E">
          <w:rPr>
            <w:bCs/>
            <w:szCs w:val="28"/>
          </w:rPr>
          <w:t>.</w:t>
        </w:r>
      </w:ins>
      <w:ins w:id="148" w:author="Bjoern Peters" w:date="2011-04-24T23:17:00Z">
        <w:r w:rsidR="00C9412E">
          <w:rPr>
            <w:bCs/>
            <w:szCs w:val="28"/>
          </w:rPr>
          <w:t xml:space="preserve"> Figure </w:t>
        </w:r>
        <w:r w:rsidR="00B42443" w:rsidRPr="00B42443">
          <w:rPr>
            <w:bCs/>
            <w:szCs w:val="28"/>
            <w:highlight w:val="yellow"/>
            <w:rPrChange w:id="149" w:author="jturner" w:date="2011-05-18T13:36:00Z">
              <w:rPr>
                <w:bCs/>
                <w:szCs w:val="28"/>
              </w:rPr>
            </w:rPrChange>
          </w:rPr>
          <w:t>X</w:t>
        </w:r>
        <w:r w:rsidR="00C9412E">
          <w:rPr>
            <w:bCs/>
            <w:szCs w:val="28"/>
          </w:rPr>
          <w:t xml:space="preserve"> depicts how the list of T cell assay types </w:t>
        </w:r>
      </w:ins>
      <w:r w:rsidR="00E46879">
        <w:rPr>
          <w:bCs/>
          <w:szCs w:val="28"/>
        </w:rPr>
        <w:t xml:space="preserve">used </w:t>
      </w:r>
      <w:ins w:id="150" w:author="Bjoern Peters" w:date="2011-04-24T23:17:00Z">
        <w:r w:rsidR="00C9412E">
          <w:rPr>
            <w:bCs/>
            <w:szCs w:val="28"/>
          </w:rPr>
          <w:t xml:space="preserve">in the IEDB has been mapped to OBI. </w:t>
        </w:r>
      </w:ins>
      <w:ins w:id="151" w:author="Bjoern Peters" w:date="2011-04-25T06:55:00Z">
        <w:r w:rsidR="006A0B4F">
          <w:rPr>
            <w:bCs/>
            <w:szCs w:val="28"/>
          </w:rPr>
          <w:t xml:space="preserve">The </w:t>
        </w:r>
      </w:ins>
      <w:r w:rsidR="00E46879">
        <w:rPr>
          <w:bCs/>
          <w:szCs w:val="28"/>
        </w:rPr>
        <w:t xml:space="preserve">T cell assay classes in </w:t>
      </w:r>
      <w:ins w:id="152" w:author="Bjoern Peters" w:date="2011-04-25T06:55:00Z">
        <w:r w:rsidR="006A0B4F">
          <w:rPr>
            <w:bCs/>
            <w:szCs w:val="28"/>
          </w:rPr>
          <w:t xml:space="preserve">OBI are </w:t>
        </w:r>
      </w:ins>
      <w:ins w:id="153" w:author="Bjoern Peters" w:date="2011-04-25T06:59:00Z">
        <w:r w:rsidR="006A0B4F">
          <w:rPr>
            <w:bCs/>
            <w:szCs w:val="28"/>
          </w:rPr>
          <w:t xml:space="preserve">constructed </w:t>
        </w:r>
      </w:ins>
      <w:ins w:id="154" w:author="Bjoern Peters" w:date="2011-04-25T06:55:00Z">
        <w:r w:rsidR="006A0B4F">
          <w:rPr>
            <w:bCs/>
            <w:szCs w:val="28"/>
          </w:rPr>
          <w:t xml:space="preserve">using logical definitions that </w:t>
        </w:r>
      </w:ins>
      <w:ins w:id="155" w:author="Bjoern Peters" w:date="2011-04-25T06:59:00Z">
        <w:r w:rsidR="006A0B4F">
          <w:rPr>
            <w:bCs/>
            <w:szCs w:val="28"/>
          </w:rPr>
          <w:t xml:space="preserve">tie </w:t>
        </w:r>
      </w:ins>
      <w:ins w:id="156" w:author="Bjoern Peters" w:date="2011-04-25T06:55:00Z">
        <w:r w:rsidR="006A0B4F">
          <w:rPr>
            <w:bCs/>
            <w:szCs w:val="28"/>
          </w:rPr>
          <w:t xml:space="preserve">them </w:t>
        </w:r>
      </w:ins>
      <w:ins w:id="157" w:author="Bjoern Peters" w:date="2011-04-25T06:59:00Z">
        <w:r w:rsidR="006A0B4F">
          <w:rPr>
            <w:bCs/>
            <w:szCs w:val="28"/>
          </w:rPr>
          <w:t xml:space="preserve">to </w:t>
        </w:r>
      </w:ins>
      <w:ins w:id="158" w:author="Bjoern Peters" w:date="2011-04-24T23:17:00Z">
        <w:r w:rsidR="00C9412E">
          <w:rPr>
            <w:bCs/>
            <w:szCs w:val="28"/>
          </w:rPr>
          <w:t xml:space="preserve">GO terms </w:t>
        </w:r>
      </w:ins>
      <w:ins w:id="159" w:author="Bjoern Peters" w:date="2011-04-25T06:55:00Z">
        <w:r w:rsidR="006A0B4F">
          <w:rPr>
            <w:bCs/>
            <w:szCs w:val="28"/>
          </w:rPr>
          <w:t xml:space="preserve">representing the </w:t>
        </w:r>
      </w:ins>
      <w:ins w:id="160" w:author="Bjoern Peters" w:date="2011-04-24T23:17:00Z">
        <w:r w:rsidR="00C9412E">
          <w:rPr>
            <w:bCs/>
            <w:szCs w:val="28"/>
          </w:rPr>
          <w:t xml:space="preserve">biological processes </w:t>
        </w:r>
      </w:ins>
      <w:ins w:id="161" w:author="Bjoern Peters" w:date="2011-04-25T06:55:00Z">
        <w:r w:rsidR="006A0B4F">
          <w:rPr>
            <w:bCs/>
            <w:szCs w:val="28"/>
          </w:rPr>
          <w:t xml:space="preserve">interrogated by </w:t>
        </w:r>
      </w:ins>
      <w:ins w:id="162" w:author="Bjoern Peters" w:date="2011-04-25T06:56:00Z">
        <w:r w:rsidR="006A0B4F">
          <w:rPr>
            <w:bCs/>
            <w:szCs w:val="28"/>
          </w:rPr>
          <w:t xml:space="preserve">the assays such as </w:t>
        </w:r>
      </w:ins>
      <w:ins w:id="163" w:author="Bjoern Peters" w:date="2011-04-24T23:17:00Z">
        <w:r w:rsidR="00C9412E">
          <w:rPr>
            <w:bCs/>
            <w:szCs w:val="28"/>
          </w:rPr>
          <w:t>IFN-gamma production</w:t>
        </w:r>
      </w:ins>
      <w:ins w:id="164" w:author="Bjoern Peters" w:date="2011-04-25T07:00:00Z">
        <w:r w:rsidR="006A7C7F">
          <w:rPr>
            <w:bCs/>
            <w:szCs w:val="28"/>
          </w:rPr>
          <w:t xml:space="preserve">, and to </w:t>
        </w:r>
      </w:ins>
      <w:ins w:id="165" w:author="Bjoern Peters" w:date="2011-04-25T07:02:00Z">
        <w:r w:rsidR="006A7C7F">
          <w:rPr>
            <w:bCs/>
            <w:szCs w:val="28"/>
          </w:rPr>
          <w:t xml:space="preserve">more </w:t>
        </w:r>
      </w:ins>
      <w:ins w:id="166" w:author="Bjoern Peters" w:date="2011-04-25T07:01:00Z">
        <w:r w:rsidR="006A7C7F">
          <w:rPr>
            <w:bCs/>
            <w:szCs w:val="28"/>
          </w:rPr>
          <w:t xml:space="preserve">general experimental techniques </w:t>
        </w:r>
      </w:ins>
      <w:ins w:id="167" w:author="Bjoern Peters" w:date="2011-04-25T07:02:00Z">
        <w:r w:rsidR="006A7C7F">
          <w:rPr>
            <w:bCs/>
            <w:szCs w:val="28"/>
          </w:rPr>
          <w:t xml:space="preserve">represented in OBI </w:t>
        </w:r>
      </w:ins>
      <w:ins w:id="168" w:author="Bjoern Peters" w:date="2011-04-25T07:00:00Z">
        <w:r w:rsidR="006A7C7F">
          <w:rPr>
            <w:bCs/>
            <w:szCs w:val="28"/>
          </w:rPr>
          <w:t>such as ELISA</w:t>
        </w:r>
      </w:ins>
      <w:ins w:id="169" w:author="Bjoern Peters" w:date="2011-04-25T07:01:00Z">
        <w:r w:rsidR="006A7C7F">
          <w:rPr>
            <w:bCs/>
            <w:szCs w:val="28"/>
          </w:rPr>
          <w:t xml:space="preserve"> or</w:t>
        </w:r>
      </w:ins>
      <w:ins w:id="170" w:author="Bjoern Peters" w:date="2011-04-25T07:00:00Z">
        <w:r w:rsidR="006A7C7F">
          <w:rPr>
            <w:bCs/>
            <w:szCs w:val="28"/>
          </w:rPr>
          <w:t xml:space="preserve"> FACS </w:t>
        </w:r>
      </w:ins>
      <w:ins w:id="171" w:author="Bjoern Peters" w:date="2011-04-25T07:01:00Z">
        <w:r w:rsidR="006A7C7F">
          <w:rPr>
            <w:bCs/>
            <w:szCs w:val="28"/>
          </w:rPr>
          <w:t xml:space="preserve">assays. </w:t>
        </w:r>
      </w:ins>
    </w:p>
    <w:p w:rsidR="00581CA2" w:rsidRDefault="00581CA2" w:rsidP="00BE0A77">
      <w:pPr>
        <w:rPr>
          <w:ins w:id="172" w:author="Bjoern Peters" w:date="2011-04-24T23:26:00Z"/>
          <w:bCs/>
          <w:szCs w:val="28"/>
        </w:rPr>
      </w:pPr>
      <w:ins w:id="173" w:author="Bjoern Peters" w:date="2011-04-24T23:17:00Z">
        <w:r>
          <w:rPr>
            <w:bCs/>
            <w:szCs w:val="28"/>
          </w:rPr>
          <w:t xml:space="preserve">Using OBI as a source of assay terms in the IEDB has </w:t>
        </w:r>
      </w:ins>
      <w:ins w:id="174" w:author="Bjoern Peters" w:date="2011-04-25T07:29:00Z">
        <w:r w:rsidR="006C2DC2">
          <w:rPr>
            <w:bCs/>
            <w:szCs w:val="28"/>
          </w:rPr>
          <w:t xml:space="preserve">replaced </w:t>
        </w:r>
      </w:ins>
      <w:ins w:id="175" w:author="Bjoern Peters" w:date="2011-04-25T07:30:00Z">
        <w:r w:rsidR="006C2DC2">
          <w:rPr>
            <w:bCs/>
            <w:szCs w:val="28"/>
          </w:rPr>
          <w:t xml:space="preserve">plain </w:t>
        </w:r>
      </w:ins>
      <w:ins w:id="176" w:author="Bjoern Peters" w:date="2011-04-25T07:12:00Z">
        <w:r w:rsidR="009C6F63">
          <w:rPr>
            <w:bCs/>
            <w:szCs w:val="28"/>
          </w:rPr>
          <w:t>l</w:t>
        </w:r>
      </w:ins>
      <w:ins w:id="177" w:author="Bjoern Peters" w:date="2011-04-25T07:10:00Z">
        <w:r w:rsidR="009C6F63">
          <w:rPr>
            <w:bCs/>
            <w:szCs w:val="28"/>
          </w:rPr>
          <w:t>ist</w:t>
        </w:r>
      </w:ins>
      <w:ins w:id="178" w:author="Bjoern Peters" w:date="2011-04-25T07:12:00Z">
        <w:r w:rsidR="009C6F63">
          <w:rPr>
            <w:bCs/>
            <w:szCs w:val="28"/>
          </w:rPr>
          <w:t>s</w:t>
        </w:r>
      </w:ins>
      <w:ins w:id="179" w:author="Bjoern Peters" w:date="2011-04-25T07:10:00Z">
        <w:r w:rsidR="009C6F63">
          <w:rPr>
            <w:bCs/>
            <w:szCs w:val="28"/>
          </w:rPr>
          <w:t xml:space="preserve"> </w:t>
        </w:r>
      </w:ins>
      <w:ins w:id="180" w:author="Bjoern Peters" w:date="2011-04-25T07:12:00Z">
        <w:r w:rsidR="009C6F63">
          <w:rPr>
            <w:bCs/>
            <w:szCs w:val="28"/>
          </w:rPr>
          <w:t xml:space="preserve">of strings </w:t>
        </w:r>
      </w:ins>
      <w:ins w:id="181" w:author="Bjoern Peters" w:date="2011-04-25T07:30:00Z">
        <w:r w:rsidR="006C2DC2">
          <w:rPr>
            <w:bCs/>
            <w:szCs w:val="28"/>
          </w:rPr>
          <w:t xml:space="preserve">and </w:t>
        </w:r>
      </w:ins>
      <w:ins w:id="182" w:author="Bjoern Peters" w:date="2011-04-25T07:14:00Z">
        <w:r w:rsidR="009C6F63">
          <w:rPr>
            <w:bCs/>
            <w:szCs w:val="28"/>
          </w:rPr>
          <w:t xml:space="preserve">given </w:t>
        </w:r>
      </w:ins>
      <w:ins w:id="183" w:author="Bjoern Peters" w:date="2011-04-25T07:30:00Z">
        <w:r w:rsidR="006C2DC2">
          <w:rPr>
            <w:bCs/>
            <w:szCs w:val="28"/>
          </w:rPr>
          <w:t xml:space="preserve">them </w:t>
        </w:r>
      </w:ins>
      <w:ins w:id="184" w:author="Bjoern Peters" w:date="2011-04-25T07:12:00Z">
        <w:r w:rsidR="009C6F63">
          <w:rPr>
            <w:bCs/>
            <w:szCs w:val="28"/>
          </w:rPr>
          <w:t>expressive textual and logical definitions</w:t>
        </w:r>
      </w:ins>
      <w:ins w:id="185" w:author="Bjoern Peters" w:date="2011-04-25T07:14:00Z">
        <w:r w:rsidR="009C6F63">
          <w:rPr>
            <w:bCs/>
            <w:szCs w:val="28"/>
          </w:rPr>
          <w:t>. Th</w:t>
        </w:r>
      </w:ins>
      <w:ins w:id="186" w:author="Bjoern Peters" w:date="2011-04-25T07:15:00Z">
        <w:r w:rsidR="009C6F63">
          <w:rPr>
            <w:bCs/>
            <w:szCs w:val="28"/>
          </w:rPr>
          <w:t>is</w:t>
        </w:r>
      </w:ins>
      <w:ins w:id="187" w:author="Bjoern Peters" w:date="2011-04-25T07:14:00Z">
        <w:r w:rsidR="009C6F63">
          <w:rPr>
            <w:bCs/>
            <w:szCs w:val="28"/>
          </w:rPr>
          <w:t xml:space="preserve"> enable</w:t>
        </w:r>
      </w:ins>
      <w:ins w:id="188" w:author="Bjoern Peters" w:date="2011-04-25T07:15:00Z">
        <w:r w:rsidR="009C6F63">
          <w:rPr>
            <w:bCs/>
            <w:szCs w:val="28"/>
          </w:rPr>
          <w:t>s</w:t>
        </w:r>
      </w:ins>
      <w:ins w:id="189" w:author="Bjoern Peters" w:date="2011-04-25T07:14:00Z">
        <w:r w:rsidR="009C6F63">
          <w:rPr>
            <w:bCs/>
            <w:szCs w:val="28"/>
          </w:rPr>
          <w:t xml:space="preserve"> interoperability with other knowledge resources. </w:t>
        </w:r>
      </w:ins>
      <w:ins w:id="190" w:author="Bjoern Peters" w:date="2011-04-25T07:15:00Z">
        <w:r w:rsidR="009C6F63">
          <w:rPr>
            <w:bCs/>
            <w:szCs w:val="28"/>
          </w:rPr>
          <w:t xml:space="preserve">For example, </w:t>
        </w:r>
      </w:ins>
      <w:ins w:id="191" w:author="Bjoern Peters" w:date="2011-04-25T07:16:00Z">
        <w:r w:rsidR="009C6F63">
          <w:rPr>
            <w:bCs/>
            <w:szCs w:val="28"/>
          </w:rPr>
          <w:t xml:space="preserve">if </w:t>
        </w:r>
      </w:ins>
      <w:ins w:id="192" w:author="Bjoern Peters" w:date="2011-04-25T07:21:00Z">
        <w:r w:rsidR="003728AC">
          <w:rPr>
            <w:bCs/>
            <w:szCs w:val="28"/>
          </w:rPr>
          <w:t>RNA-</w:t>
        </w:r>
      </w:ins>
      <w:proofErr w:type="spellStart"/>
      <w:ins w:id="193" w:author="Chris Stoeckert" w:date="2011-04-28T11:40:00Z">
        <w:r w:rsidR="000F1D3F">
          <w:rPr>
            <w:bCs/>
            <w:szCs w:val="28"/>
          </w:rPr>
          <w:t>s</w:t>
        </w:r>
      </w:ins>
      <w:ins w:id="194" w:author="Bjoern Peters" w:date="2011-04-25T07:21:00Z">
        <w:del w:id="195" w:author="Chris Stoeckert" w:date="2011-04-28T11:40:00Z">
          <w:r w:rsidR="003728AC" w:rsidDel="000F1D3F">
            <w:rPr>
              <w:bCs/>
              <w:szCs w:val="28"/>
            </w:rPr>
            <w:delText>S</w:delText>
          </w:r>
        </w:del>
        <w:r w:rsidR="003728AC">
          <w:rPr>
            <w:bCs/>
            <w:szCs w:val="28"/>
          </w:rPr>
          <w:t>eq</w:t>
        </w:r>
        <w:proofErr w:type="spellEnd"/>
        <w:r w:rsidR="003728AC">
          <w:rPr>
            <w:bCs/>
            <w:szCs w:val="28"/>
          </w:rPr>
          <w:t xml:space="preserve"> data shows that </w:t>
        </w:r>
      </w:ins>
      <w:ins w:id="196" w:author="Bjoern Peters" w:date="2011-04-25T07:17:00Z">
        <w:r w:rsidR="009C6F63">
          <w:rPr>
            <w:bCs/>
            <w:szCs w:val="28"/>
          </w:rPr>
          <w:t xml:space="preserve">T cells from asthmatic patients </w:t>
        </w:r>
      </w:ins>
      <w:ins w:id="197" w:author="Bjoern Peters" w:date="2011-04-25T07:21:00Z">
        <w:r w:rsidR="003728AC">
          <w:rPr>
            <w:bCs/>
            <w:szCs w:val="28"/>
          </w:rPr>
          <w:t>over</w:t>
        </w:r>
      </w:ins>
      <w:ins w:id="198" w:author="Bjoern Peters" w:date="2011-04-25T07:17:00Z">
        <w:r w:rsidR="009C6F63">
          <w:rPr>
            <w:bCs/>
            <w:szCs w:val="28"/>
          </w:rPr>
          <w:t>express</w:t>
        </w:r>
      </w:ins>
      <w:ins w:id="199" w:author="Bjoern Peters" w:date="2011-04-25T07:21:00Z">
        <w:r w:rsidR="003728AC">
          <w:rPr>
            <w:bCs/>
            <w:szCs w:val="28"/>
          </w:rPr>
          <w:t xml:space="preserve"> </w:t>
        </w:r>
      </w:ins>
      <w:ins w:id="200" w:author="Bjoern Peters" w:date="2011-04-25T07:17:00Z">
        <w:r w:rsidR="009C6F63">
          <w:rPr>
            <w:bCs/>
            <w:szCs w:val="28"/>
          </w:rPr>
          <w:t xml:space="preserve">genes involved with particular </w:t>
        </w:r>
      </w:ins>
      <w:ins w:id="201" w:author="Bjoern Peters" w:date="2011-04-25T07:18:00Z">
        <w:r w:rsidR="009C6F63">
          <w:rPr>
            <w:bCs/>
            <w:szCs w:val="28"/>
          </w:rPr>
          <w:t xml:space="preserve">GO </w:t>
        </w:r>
      </w:ins>
      <w:ins w:id="202" w:author="Bjoern Peters" w:date="2011-04-25T07:17:00Z">
        <w:r w:rsidR="009C6F63">
          <w:rPr>
            <w:bCs/>
            <w:szCs w:val="28"/>
          </w:rPr>
          <w:t>biological</w:t>
        </w:r>
      </w:ins>
      <w:ins w:id="203" w:author="Bjoern Peters" w:date="2011-04-25T07:18:00Z">
        <w:r w:rsidR="009C6F63">
          <w:rPr>
            <w:bCs/>
            <w:szCs w:val="28"/>
          </w:rPr>
          <w:t xml:space="preserve"> processes, </w:t>
        </w:r>
      </w:ins>
      <w:ins w:id="204" w:author="Bjoern Peters" w:date="2011-04-25T07:19:00Z">
        <w:r w:rsidR="009C6F63">
          <w:rPr>
            <w:bCs/>
            <w:szCs w:val="28"/>
          </w:rPr>
          <w:t xml:space="preserve">the IEDB data can now easily </w:t>
        </w:r>
        <w:r w:rsidR="003728AC">
          <w:rPr>
            <w:bCs/>
            <w:szCs w:val="28"/>
          </w:rPr>
          <w:t xml:space="preserve">be </w:t>
        </w:r>
      </w:ins>
      <w:ins w:id="205" w:author="Bjoern Peters" w:date="2011-04-25T07:28:00Z">
        <w:r w:rsidR="003728AC">
          <w:rPr>
            <w:bCs/>
            <w:szCs w:val="28"/>
          </w:rPr>
          <w:t>interrogated for</w:t>
        </w:r>
      </w:ins>
      <w:ins w:id="206" w:author="Bjoern Peters" w:date="2011-04-25T07:19:00Z">
        <w:r w:rsidR="003728AC">
          <w:rPr>
            <w:bCs/>
            <w:szCs w:val="28"/>
          </w:rPr>
          <w:t xml:space="preserve"> experiments </w:t>
        </w:r>
      </w:ins>
      <w:ins w:id="207" w:author="Bjoern Peters" w:date="2011-04-25T07:22:00Z">
        <w:r w:rsidR="003728AC">
          <w:rPr>
            <w:bCs/>
            <w:szCs w:val="28"/>
          </w:rPr>
          <w:t xml:space="preserve">that show T cell involvement in these biological processes following auto-antigen and allergen </w:t>
        </w:r>
      </w:ins>
      <w:ins w:id="208" w:author="Bjoern Peters" w:date="2011-04-25T07:23:00Z">
        <w:r w:rsidR="003728AC">
          <w:rPr>
            <w:bCs/>
            <w:szCs w:val="28"/>
          </w:rPr>
          <w:t xml:space="preserve">recognition. There are also multiple benefits in the maintenance of terms for the IEDB team. </w:t>
        </w:r>
      </w:ins>
      <w:ins w:id="209" w:author="Bjoern Peters" w:date="2011-04-25T07:24:00Z">
        <w:r w:rsidR="003728AC">
          <w:rPr>
            <w:bCs/>
            <w:szCs w:val="28"/>
          </w:rPr>
          <w:t xml:space="preserve">It is now easier </w:t>
        </w:r>
      </w:ins>
      <w:ins w:id="210" w:author="Bjoern Peters" w:date="2011-04-25T07:25:00Z">
        <w:r w:rsidR="003728AC">
          <w:rPr>
            <w:bCs/>
            <w:szCs w:val="28"/>
          </w:rPr>
          <w:t xml:space="preserve">to </w:t>
        </w:r>
      </w:ins>
      <w:ins w:id="211" w:author="Bjoern Peters" w:date="2011-04-25T07:24:00Z">
        <w:r w:rsidR="003728AC">
          <w:rPr>
            <w:bCs/>
            <w:szCs w:val="28"/>
          </w:rPr>
          <w:t xml:space="preserve">identify </w:t>
        </w:r>
      </w:ins>
      <w:ins w:id="212" w:author="Bjoern Peters" w:date="2011-04-24T23:25:00Z">
        <w:r>
          <w:rPr>
            <w:bCs/>
            <w:szCs w:val="28"/>
          </w:rPr>
          <w:t>redundant entries</w:t>
        </w:r>
      </w:ins>
      <w:ins w:id="213" w:author="Bjoern Peters" w:date="2011-04-24T23:27:00Z">
        <w:r>
          <w:rPr>
            <w:bCs/>
            <w:szCs w:val="28"/>
          </w:rPr>
          <w:t xml:space="preserve"> </w:t>
        </w:r>
      </w:ins>
      <w:ins w:id="214" w:author="Bjoern Peters" w:date="2011-04-24T23:30:00Z">
        <w:r>
          <w:rPr>
            <w:bCs/>
            <w:szCs w:val="28"/>
          </w:rPr>
          <w:t xml:space="preserve">as </w:t>
        </w:r>
      </w:ins>
      <w:ins w:id="215" w:author="Bjoern Peters" w:date="2011-04-24T23:29:00Z">
        <w:r>
          <w:rPr>
            <w:bCs/>
            <w:szCs w:val="28"/>
          </w:rPr>
          <w:t xml:space="preserve">the use of </w:t>
        </w:r>
      </w:ins>
      <w:ins w:id="216" w:author="Bjoern Peters" w:date="2011-04-24T23:27:00Z">
        <w:r>
          <w:rPr>
            <w:bCs/>
            <w:szCs w:val="28"/>
          </w:rPr>
          <w:t xml:space="preserve">GO terms </w:t>
        </w:r>
      </w:ins>
      <w:ins w:id="217" w:author="Bjoern Peters" w:date="2011-04-25T07:03:00Z">
        <w:r w:rsidR="006A7C7F">
          <w:rPr>
            <w:bCs/>
            <w:szCs w:val="28"/>
          </w:rPr>
          <w:t>provide</w:t>
        </w:r>
      </w:ins>
      <w:ins w:id="218" w:author="Bjoern Peters" w:date="2011-04-25T07:25:00Z">
        <w:r w:rsidR="003728AC">
          <w:rPr>
            <w:bCs/>
            <w:szCs w:val="28"/>
          </w:rPr>
          <w:t>s</w:t>
        </w:r>
      </w:ins>
      <w:ins w:id="219" w:author="Bjoern Peters" w:date="2011-04-25T07:03:00Z">
        <w:r w:rsidR="006A7C7F">
          <w:rPr>
            <w:bCs/>
            <w:szCs w:val="28"/>
          </w:rPr>
          <w:t xml:space="preserve"> synonyms </w:t>
        </w:r>
      </w:ins>
      <w:ins w:id="220" w:author="Bjoern Peters" w:date="2011-04-25T07:26:00Z">
        <w:r w:rsidR="003728AC">
          <w:rPr>
            <w:bCs/>
            <w:szCs w:val="28"/>
          </w:rPr>
          <w:t>to indicate that ‘X production’ is equivalent to ‘</w:t>
        </w:r>
      </w:ins>
      <w:ins w:id="221" w:author="Bjoern Peters" w:date="2011-04-25T07:27:00Z">
        <w:r w:rsidR="003728AC">
          <w:rPr>
            <w:bCs/>
            <w:szCs w:val="28"/>
          </w:rPr>
          <w:t>Y</w:t>
        </w:r>
      </w:ins>
      <w:ins w:id="222" w:author="Bjoern Peters" w:date="2011-04-25T07:26:00Z">
        <w:r w:rsidR="003728AC">
          <w:rPr>
            <w:bCs/>
            <w:szCs w:val="28"/>
          </w:rPr>
          <w:t xml:space="preserve"> production’</w:t>
        </w:r>
      </w:ins>
      <w:ins w:id="223" w:author="Bjoern Peters" w:date="2011-04-25T07:27:00Z">
        <w:r w:rsidR="003728AC">
          <w:rPr>
            <w:bCs/>
            <w:szCs w:val="28"/>
          </w:rPr>
          <w:t xml:space="preserve">, </w:t>
        </w:r>
      </w:ins>
      <w:ins w:id="224" w:author="Bjoern Peters" w:date="2011-04-25T07:24:00Z">
        <w:r w:rsidR="003728AC">
          <w:rPr>
            <w:bCs/>
            <w:szCs w:val="28"/>
          </w:rPr>
          <w:t xml:space="preserve">and because logical </w:t>
        </w:r>
      </w:ins>
      <w:ins w:id="225" w:author="Bjoern Peters" w:date="2011-04-25T07:28:00Z">
        <w:r w:rsidR="003728AC">
          <w:rPr>
            <w:bCs/>
            <w:szCs w:val="28"/>
          </w:rPr>
          <w:t xml:space="preserve">reasoning flags </w:t>
        </w:r>
      </w:ins>
      <w:ins w:id="226" w:author="Bjoern Peters" w:date="2011-04-24T23:27:00Z">
        <w:r>
          <w:rPr>
            <w:bCs/>
            <w:szCs w:val="28"/>
          </w:rPr>
          <w:t xml:space="preserve">equivalent entries upon </w:t>
        </w:r>
      </w:ins>
      <w:ins w:id="227" w:author="Bjoern Peters" w:date="2011-04-25T07:28:00Z">
        <w:r w:rsidR="003728AC">
          <w:rPr>
            <w:bCs/>
            <w:szCs w:val="28"/>
          </w:rPr>
          <w:t xml:space="preserve">their </w:t>
        </w:r>
      </w:ins>
      <w:ins w:id="228" w:author="Bjoern Peters" w:date="2011-04-24T23:27:00Z">
        <w:r>
          <w:rPr>
            <w:bCs/>
            <w:szCs w:val="28"/>
          </w:rPr>
          <w:t>creation</w:t>
        </w:r>
      </w:ins>
      <w:ins w:id="229" w:author="Bjoern Peters" w:date="2011-04-24T23:25:00Z">
        <w:r>
          <w:rPr>
            <w:bCs/>
            <w:szCs w:val="28"/>
          </w:rPr>
          <w:t xml:space="preserve">, </w:t>
        </w:r>
      </w:ins>
      <w:ins w:id="230" w:author="Bjoern Peters" w:date="2011-04-25T07:32:00Z">
        <w:r w:rsidR="006C2DC2">
          <w:rPr>
            <w:bCs/>
            <w:szCs w:val="28"/>
          </w:rPr>
          <w:t xml:space="preserve">Logical </w:t>
        </w:r>
      </w:ins>
      <w:ins w:id="231" w:author="Bjoern Peters" w:date="2011-04-25T07:33:00Z">
        <w:r w:rsidR="006C2DC2">
          <w:rPr>
            <w:bCs/>
            <w:szCs w:val="28"/>
          </w:rPr>
          <w:t xml:space="preserve">reasoning also organizes terms into a hierarchy </w:t>
        </w:r>
      </w:ins>
      <w:ins w:id="232" w:author="Bjoern Peters" w:date="2011-04-25T07:37:00Z">
        <w:r w:rsidR="006C2DC2">
          <w:rPr>
            <w:bCs/>
            <w:szCs w:val="28"/>
          </w:rPr>
          <w:t xml:space="preserve">without the need for human intervention. Such a hierarchy </w:t>
        </w:r>
      </w:ins>
      <w:ins w:id="233" w:author="Bjoern Peters" w:date="2011-04-25T07:35:00Z">
        <w:r w:rsidR="006C2DC2">
          <w:rPr>
            <w:bCs/>
            <w:szCs w:val="28"/>
          </w:rPr>
          <w:t xml:space="preserve">eases navigation of flat lists with hundreds of entries, and enables querying </w:t>
        </w:r>
      </w:ins>
      <w:ins w:id="234" w:author="Bjoern Peters" w:date="2011-04-25T07:37:00Z">
        <w:r w:rsidR="006C2DC2">
          <w:rPr>
            <w:bCs/>
            <w:szCs w:val="28"/>
          </w:rPr>
          <w:t xml:space="preserve">for more </w:t>
        </w:r>
      </w:ins>
      <w:ins w:id="235" w:author="Bjoern Peters" w:date="2011-04-25T07:35:00Z">
        <w:r w:rsidR="006C2DC2">
          <w:rPr>
            <w:bCs/>
            <w:szCs w:val="28"/>
          </w:rPr>
          <w:t xml:space="preserve">general </w:t>
        </w:r>
      </w:ins>
      <w:ins w:id="236" w:author="Bjoern Peters" w:date="2011-04-25T07:37:00Z">
        <w:r w:rsidR="006C2DC2">
          <w:rPr>
            <w:bCs/>
            <w:szCs w:val="28"/>
          </w:rPr>
          <w:t xml:space="preserve">terms such as </w:t>
        </w:r>
      </w:ins>
      <w:ins w:id="237" w:author="Bjoern Peters" w:date="2011-04-25T07:38:00Z">
        <w:r w:rsidR="006C2DC2">
          <w:rPr>
            <w:bCs/>
            <w:szCs w:val="28"/>
          </w:rPr>
          <w:t>‘cytokine production assays’</w:t>
        </w:r>
      </w:ins>
      <w:ins w:id="238" w:author="Bjoern Peters" w:date="2011-04-25T07:36:00Z">
        <w:r w:rsidR="006C2DC2">
          <w:rPr>
            <w:bCs/>
            <w:szCs w:val="28"/>
          </w:rPr>
          <w:t xml:space="preserve">. </w:t>
        </w:r>
      </w:ins>
    </w:p>
    <w:p w:rsidR="00923A63" w:rsidRPr="00C6519E" w:rsidDel="006C2DC2" w:rsidRDefault="006E5B6A" w:rsidP="00BE0A77">
      <w:pPr>
        <w:rPr>
          <w:del w:id="239" w:author="Bjoern Peters" w:date="2011-04-25T07:35:00Z"/>
          <w:b/>
          <w:bCs/>
          <w:szCs w:val="28"/>
        </w:rPr>
      </w:pPr>
      <w:ins w:id="240" w:author="Bjoern Peters" w:date="2011-04-25T08:13:00Z">
        <w:r>
          <w:rPr>
            <w:b/>
            <w:bCs/>
            <w:szCs w:val="28"/>
          </w:rPr>
          <w:t>Designing smart, standardized submission forms</w:t>
        </w:r>
      </w:ins>
      <w:ins w:id="241" w:author="Bjoern Peters" w:date="2011-04-25T08:14:00Z">
        <w:r>
          <w:rPr>
            <w:b/>
            <w:bCs/>
            <w:szCs w:val="28"/>
          </w:rPr>
          <w:t xml:space="preserve"> </w:t>
        </w:r>
      </w:ins>
    </w:p>
    <w:p w:rsidR="00BE0A77" w:rsidDel="006C2DC2" w:rsidRDefault="00BE0A77" w:rsidP="00BE0A77">
      <w:pPr>
        <w:rPr>
          <w:del w:id="242" w:author="Bjoern Peters" w:date="2011-04-25T07:35:00Z"/>
          <w:b/>
          <w:bCs/>
          <w:szCs w:val="28"/>
          <w:u w:val="single"/>
        </w:rPr>
      </w:pPr>
      <w:del w:id="243" w:author="Bjoern Peters" w:date="2011-04-25T07:35:00Z">
        <w:r w:rsidDel="006C2DC2">
          <w:rPr>
            <w:b/>
            <w:bCs/>
            <w:szCs w:val="28"/>
            <w:u w:val="single"/>
          </w:rPr>
          <w:delText>BJOERN TODO</w:delText>
        </w:r>
      </w:del>
    </w:p>
    <w:p w:rsidR="00BE0A77" w:rsidRDefault="00BE0A77" w:rsidP="006E5B6A">
      <w:pPr>
        <w:rPr>
          <w:b/>
          <w:bCs/>
          <w:szCs w:val="28"/>
          <w:u w:val="single"/>
        </w:rPr>
      </w:pPr>
      <w:del w:id="244" w:author="Bjoern Peters" w:date="2011-04-25T08:14:00Z">
        <w:r w:rsidRPr="00C6519E" w:rsidDel="006E5B6A">
          <w:rPr>
            <w:b/>
            <w:bCs/>
            <w:szCs w:val="28"/>
            <w:u w:val="single"/>
          </w:rPr>
          <w:delText>EuPa</w:delText>
        </w:r>
        <w:r w:rsidDel="006E5B6A">
          <w:rPr>
            <w:b/>
            <w:bCs/>
            <w:szCs w:val="28"/>
            <w:u w:val="single"/>
          </w:rPr>
          <w:delText>thDB annotation of</w:delText>
        </w:r>
        <w:r w:rsidRPr="00C6519E" w:rsidDel="006E5B6A">
          <w:rPr>
            <w:b/>
            <w:bCs/>
            <w:szCs w:val="28"/>
            <w:u w:val="single"/>
          </w:rPr>
          <w:delText xml:space="preserve"> datasets associated with </w:delText>
        </w:r>
      </w:del>
      <w:proofErr w:type="gramStart"/>
      <w:ins w:id="245" w:author="Bjoern Peters" w:date="2011-04-25T08:14:00Z">
        <w:r w:rsidR="006E5B6A">
          <w:rPr>
            <w:b/>
            <w:bCs/>
            <w:szCs w:val="28"/>
            <w:u w:val="single"/>
          </w:rPr>
          <w:t>for</w:t>
        </w:r>
        <w:proofErr w:type="gramEnd"/>
        <w:r w:rsidR="006E5B6A">
          <w:rPr>
            <w:b/>
            <w:bCs/>
            <w:szCs w:val="28"/>
            <w:u w:val="single"/>
          </w:rPr>
          <w:t xml:space="preserve"> </w:t>
        </w:r>
        <w:proofErr w:type="spellStart"/>
        <w:r w:rsidR="006E5B6A">
          <w:rPr>
            <w:b/>
            <w:bCs/>
            <w:szCs w:val="28"/>
            <w:u w:val="single"/>
          </w:rPr>
          <w:t>EuPathDB</w:t>
        </w:r>
      </w:ins>
      <w:proofErr w:type="spellEnd"/>
      <w:del w:id="246" w:author="Bjoern Peters" w:date="2011-04-25T08:14:00Z">
        <w:r w:rsidRPr="00C6519E" w:rsidDel="006E5B6A">
          <w:rPr>
            <w:b/>
            <w:bCs/>
            <w:szCs w:val="28"/>
            <w:u w:val="single"/>
          </w:rPr>
          <w:delText>eukaryotic pathogens</w:delText>
        </w:r>
      </w:del>
      <w:r w:rsidRPr="00C6519E">
        <w:rPr>
          <w:b/>
          <w:bCs/>
          <w:szCs w:val="28"/>
          <w:u w:val="single"/>
        </w:rPr>
        <w:t xml:space="preserve"> </w:t>
      </w:r>
    </w:p>
    <w:p w:rsidR="00B42443" w:rsidRDefault="00BE0A77" w:rsidP="00B424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rPr>
          <w:szCs w:val="32"/>
          <w:lang w:eastAsia="en-US"/>
        </w:rPr>
        <w:pPrChange w:id="247" w:author="jturner" w:date="2011-05-18T13:38: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pPr>
        </w:pPrChange>
      </w:pPr>
      <w:r w:rsidRPr="00210C6A">
        <w:rPr>
          <w:szCs w:val="32"/>
          <w:lang w:eastAsia="en-US"/>
        </w:rPr>
        <w:t>The Eukaryotic Pathogen Database (</w:t>
      </w:r>
      <w:proofErr w:type="spellStart"/>
      <w:r w:rsidRPr="00210C6A">
        <w:rPr>
          <w:szCs w:val="32"/>
          <w:lang w:eastAsia="en-US"/>
        </w:rPr>
        <w:t>EuPathDB</w:t>
      </w:r>
      <w:proofErr w:type="spellEnd"/>
      <w:r w:rsidRPr="00210C6A">
        <w:rPr>
          <w:szCs w:val="32"/>
          <w:lang w:eastAsia="en-US"/>
        </w:rPr>
        <w:t xml:space="preserve">; http://eupathdb.org) project integrates genomic and functional genomics data from over 30 different protozoan parasite species. Protozoan parasites are a major cause of global human and veterinary infectious diseases, such as malaria, toxoplasmosis, cryptosporidiosis, </w:t>
      </w:r>
      <w:proofErr w:type="spellStart"/>
      <w:r w:rsidRPr="00210C6A">
        <w:rPr>
          <w:szCs w:val="32"/>
          <w:lang w:eastAsia="en-US"/>
        </w:rPr>
        <w:t>Chagas</w:t>
      </w:r>
      <w:proofErr w:type="spellEnd"/>
      <w:r w:rsidRPr="00210C6A">
        <w:rPr>
          <w:szCs w:val="32"/>
          <w:lang w:eastAsia="en-US"/>
        </w:rPr>
        <w:t xml:space="preserve"> disease, sleeping sickness and </w:t>
      </w:r>
      <w:proofErr w:type="spellStart"/>
      <w:r w:rsidRPr="00210C6A">
        <w:rPr>
          <w:szCs w:val="32"/>
          <w:lang w:eastAsia="en-US"/>
        </w:rPr>
        <w:t>leishmaniasis</w:t>
      </w:r>
      <w:proofErr w:type="spellEnd"/>
      <w:r w:rsidRPr="00210C6A">
        <w:rPr>
          <w:szCs w:val="32"/>
          <w:lang w:eastAsia="en-US"/>
        </w:rPr>
        <w:t xml:space="preserve">. </w:t>
      </w:r>
      <w:proofErr w:type="spellStart"/>
      <w:r w:rsidRPr="00210C6A">
        <w:rPr>
          <w:szCs w:val="32"/>
          <w:lang w:eastAsia="en-US"/>
        </w:rPr>
        <w:t>EuPathDB</w:t>
      </w:r>
      <w:proofErr w:type="spellEnd"/>
      <w:r w:rsidRPr="00210C6A">
        <w:rPr>
          <w:szCs w:val="32"/>
          <w:lang w:eastAsia="en-US"/>
        </w:rPr>
        <w:t xml:space="preserve"> also </w:t>
      </w:r>
      <w:del w:id="248" w:author="Bjoern Peters" w:date="2011-04-25T07:42:00Z">
        <w:r w:rsidRPr="00210C6A" w:rsidDel="001948A7">
          <w:rPr>
            <w:szCs w:val="32"/>
            <w:lang w:eastAsia="en-US"/>
          </w:rPr>
          <w:delText xml:space="preserve">integrates </w:delText>
        </w:r>
      </w:del>
      <w:ins w:id="249" w:author="Bjoern Peters" w:date="2011-04-25T07:42:00Z">
        <w:r w:rsidR="001948A7">
          <w:rPr>
            <w:szCs w:val="32"/>
            <w:lang w:eastAsia="en-US"/>
          </w:rPr>
          <w:t xml:space="preserve">aims to integrate </w:t>
        </w:r>
      </w:ins>
      <w:ins w:id="250" w:author="Bjoern Peters" w:date="2011-04-25T07:41:00Z">
        <w:r w:rsidR="001948A7">
          <w:rPr>
            <w:szCs w:val="32"/>
            <w:lang w:eastAsia="en-US"/>
          </w:rPr>
          <w:t xml:space="preserve">data on specific isolates of </w:t>
        </w:r>
      </w:ins>
      <w:r w:rsidRPr="00210C6A">
        <w:rPr>
          <w:szCs w:val="32"/>
          <w:lang w:eastAsia="en-US"/>
        </w:rPr>
        <w:t>parasite</w:t>
      </w:r>
      <w:ins w:id="251" w:author="Bjoern Peters" w:date="2011-04-25T07:41:00Z">
        <w:r w:rsidR="001948A7">
          <w:rPr>
            <w:szCs w:val="32"/>
            <w:lang w:eastAsia="en-US"/>
          </w:rPr>
          <w:t>s</w:t>
        </w:r>
      </w:ins>
      <w:ins w:id="252" w:author="Bjoern Peters" w:date="2011-04-25T07:58:00Z">
        <w:r w:rsidR="00AB4E71">
          <w:rPr>
            <w:szCs w:val="32"/>
            <w:lang w:eastAsia="en-US"/>
          </w:rPr>
          <w:t xml:space="preserve">, their genotypes, </w:t>
        </w:r>
      </w:ins>
      <w:del w:id="253" w:author="Bjoern Peters" w:date="2011-04-25T07:41:00Z">
        <w:r w:rsidRPr="00210C6A" w:rsidDel="001948A7">
          <w:rPr>
            <w:szCs w:val="32"/>
            <w:lang w:eastAsia="en-US"/>
          </w:rPr>
          <w:delText xml:space="preserve"> isolate data</w:delText>
        </w:r>
      </w:del>
      <w:del w:id="254" w:author="Bjoern Peters" w:date="2011-04-25T07:58:00Z">
        <w:r w:rsidRPr="00210C6A" w:rsidDel="00AB4E71">
          <w:rPr>
            <w:szCs w:val="32"/>
            <w:lang w:eastAsia="en-US"/>
          </w:rPr>
          <w:delText xml:space="preserve">, </w:delText>
        </w:r>
      </w:del>
      <w:r w:rsidRPr="00210C6A">
        <w:rPr>
          <w:szCs w:val="32"/>
          <w:lang w:eastAsia="en-US"/>
        </w:rPr>
        <w:t xml:space="preserve">and </w:t>
      </w:r>
      <w:ins w:id="255" w:author="Bjoern Peters" w:date="2011-04-25T07:42:00Z">
        <w:r w:rsidR="001948A7">
          <w:rPr>
            <w:szCs w:val="32"/>
            <w:lang w:eastAsia="en-US"/>
          </w:rPr>
          <w:t>effe</w:t>
        </w:r>
      </w:ins>
      <w:ins w:id="256" w:author="Bjoern Peters" w:date="2011-04-25T07:43:00Z">
        <w:r w:rsidR="001948A7">
          <w:rPr>
            <w:szCs w:val="32"/>
            <w:lang w:eastAsia="en-US"/>
          </w:rPr>
          <w:t>c</w:t>
        </w:r>
      </w:ins>
      <w:ins w:id="257" w:author="Bjoern Peters" w:date="2011-04-25T07:42:00Z">
        <w:r w:rsidR="001948A7">
          <w:rPr>
            <w:szCs w:val="32"/>
            <w:lang w:eastAsia="en-US"/>
          </w:rPr>
          <w:t xml:space="preserve">ts of </w:t>
        </w:r>
      </w:ins>
      <w:r w:rsidRPr="00210C6A">
        <w:rPr>
          <w:szCs w:val="32"/>
          <w:lang w:eastAsia="en-US"/>
        </w:rPr>
        <w:t xml:space="preserve">genetic manipulation </w:t>
      </w:r>
      <w:ins w:id="258" w:author="Bjoern Peters" w:date="2011-04-25T07:42:00Z">
        <w:r w:rsidR="001948A7">
          <w:rPr>
            <w:szCs w:val="32"/>
            <w:lang w:eastAsia="en-US"/>
          </w:rPr>
          <w:t xml:space="preserve">on the phenotype. However, </w:t>
        </w:r>
      </w:ins>
      <w:ins w:id="259" w:author="Bjoern Peters" w:date="2011-04-25T07:44:00Z">
        <w:r w:rsidR="001948A7">
          <w:rPr>
            <w:szCs w:val="32"/>
            <w:lang w:eastAsia="en-US"/>
          </w:rPr>
          <w:t>current</w:t>
        </w:r>
      </w:ins>
      <w:ins w:id="260" w:author="Bjoern Peters" w:date="2011-04-25T07:45:00Z">
        <w:r w:rsidR="001948A7">
          <w:rPr>
            <w:szCs w:val="32"/>
            <w:lang w:eastAsia="en-US"/>
          </w:rPr>
          <w:t>ly available</w:t>
        </w:r>
      </w:ins>
      <w:ins w:id="261" w:author="Bjoern Peters" w:date="2011-04-25T07:44:00Z">
        <w:r w:rsidR="001948A7">
          <w:rPr>
            <w:szCs w:val="32"/>
            <w:lang w:eastAsia="en-US"/>
          </w:rPr>
          <w:t xml:space="preserve"> data on parasite isolates and genetic manipulation is highly heterogen</w:t>
        </w:r>
      </w:ins>
      <w:ins w:id="262" w:author="Chris Stoeckert" w:date="2011-04-28T10:58:00Z">
        <w:r w:rsidR="00E9360D">
          <w:rPr>
            <w:szCs w:val="32"/>
            <w:lang w:eastAsia="en-US"/>
          </w:rPr>
          <w:t>e</w:t>
        </w:r>
      </w:ins>
      <w:ins w:id="263" w:author="Bjoern Peters" w:date="2011-04-25T07:44:00Z">
        <w:r w:rsidR="001948A7">
          <w:rPr>
            <w:szCs w:val="32"/>
            <w:lang w:eastAsia="en-US"/>
          </w:rPr>
          <w:t>ous</w:t>
        </w:r>
      </w:ins>
      <w:ins w:id="264" w:author="Bjoern Peters" w:date="2011-04-25T07:45:00Z">
        <w:r w:rsidR="001948A7">
          <w:rPr>
            <w:szCs w:val="32"/>
            <w:lang w:eastAsia="en-US"/>
          </w:rPr>
          <w:t xml:space="preserve"> and therefore hard to query and represent</w:t>
        </w:r>
      </w:ins>
      <w:ins w:id="265" w:author="Bjoern Peters" w:date="2011-04-25T07:44:00Z">
        <w:r w:rsidR="001948A7">
          <w:rPr>
            <w:szCs w:val="32"/>
            <w:lang w:eastAsia="en-US"/>
          </w:rPr>
          <w:t xml:space="preserve"> due to lack of community</w:t>
        </w:r>
      </w:ins>
      <w:ins w:id="266" w:author="Chris Stoeckert" w:date="2011-04-28T10:58:00Z">
        <w:r w:rsidR="00E9360D">
          <w:rPr>
            <w:szCs w:val="32"/>
            <w:lang w:eastAsia="en-US"/>
          </w:rPr>
          <w:t>-</w:t>
        </w:r>
      </w:ins>
      <w:ins w:id="267" w:author="Bjoern Peters" w:date="2011-04-25T07:44:00Z">
        <w:del w:id="268" w:author="Chris Stoeckert" w:date="2011-04-28T10:58:00Z">
          <w:r w:rsidR="001948A7" w:rsidDel="00E9360D">
            <w:rPr>
              <w:szCs w:val="32"/>
              <w:lang w:eastAsia="en-US"/>
            </w:rPr>
            <w:delText xml:space="preserve"> </w:delText>
          </w:r>
        </w:del>
        <w:r w:rsidR="001948A7">
          <w:rPr>
            <w:szCs w:val="32"/>
            <w:lang w:eastAsia="en-US"/>
          </w:rPr>
          <w:t>accepted standards</w:t>
        </w:r>
      </w:ins>
      <w:ins w:id="269" w:author="Bjoern Peters" w:date="2011-04-25T07:45:00Z">
        <w:r w:rsidR="001948A7">
          <w:rPr>
            <w:szCs w:val="32"/>
            <w:lang w:eastAsia="en-US"/>
          </w:rPr>
          <w:t>.</w:t>
        </w:r>
      </w:ins>
      <w:del w:id="270" w:author="Bjoern Peters" w:date="2011-04-25T07:43:00Z">
        <w:r w:rsidRPr="00210C6A" w:rsidDel="001948A7">
          <w:rPr>
            <w:szCs w:val="32"/>
            <w:lang w:eastAsia="en-US"/>
          </w:rPr>
          <w:delText xml:space="preserve">with resulting phenotype data but in a limited manner due to the </w:delText>
        </w:r>
      </w:del>
      <w:del w:id="271" w:author="Bjoern Peters" w:date="2011-04-25T07:44:00Z">
        <w:r w:rsidRPr="00210C6A" w:rsidDel="001948A7">
          <w:rPr>
            <w:szCs w:val="32"/>
            <w:lang w:eastAsia="en-US"/>
          </w:rPr>
          <w:delText>heterogeneity of what is currently obtained.</w:delText>
        </w:r>
      </w:del>
    </w:p>
    <w:p w:rsidR="00BE0A77" w:rsidRPr="00210C6A"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p>
    <w:p w:rsidR="00B42443" w:rsidRDefault="00B42443" w:rsidP="00B42443">
      <w:pPr>
        <w:pStyle w:val="CommentText"/>
        <w:rPr>
          <w:szCs w:val="22"/>
          <w:lang w:eastAsia="en-US"/>
        </w:rPr>
        <w:pPrChange w:id="272" w:author="Bjoern Peters" w:date="2011-04-25T08:08: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pPr>
        </w:pPrChange>
      </w:pPr>
      <w:ins w:id="273" w:author="Bjoern Peters" w:date="2011-04-25T07:46:00Z">
        <w:r w:rsidRPr="00B42443">
          <w:rPr>
            <w:sz w:val="22"/>
            <w:szCs w:val="22"/>
            <w:lang w:eastAsia="en-US"/>
            <w:rPrChange w:id="274" w:author="jturner" w:date="2011-05-18T13:38:00Z">
              <w:rPr>
                <w:szCs w:val="32"/>
                <w:lang w:eastAsia="en-US"/>
              </w:rPr>
            </w:rPrChange>
          </w:rPr>
          <w:lastRenderedPageBreak/>
          <w:t xml:space="preserve">To better standardize data as it is being </w:t>
        </w:r>
      </w:ins>
      <w:ins w:id="275" w:author="Bjoern Peters" w:date="2011-04-25T07:47:00Z">
        <w:r w:rsidRPr="00B42443">
          <w:rPr>
            <w:sz w:val="22"/>
            <w:szCs w:val="22"/>
            <w:lang w:eastAsia="en-US"/>
            <w:rPrChange w:id="276" w:author="jturner" w:date="2011-05-18T13:38:00Z">
              <w:rPr>
                <w:szCs w:val="32"/>
                <w:lang w:eastAsia="en-US"/>
              </w:rPr>
            </w:rPrChange>
          </w:rPr>
          <w:t xml:space="preserve">captured, the </w:t>
        </w:r>
        <w:proofErr w:type="spellStart"/>
        <w:r w:rsidRPr="00B42443">
          <w:rPr>
            <w:sz w:val="22"/>
            <w:szCs w:val="22"/>
            <w:lang w:eastAsia="en-US"/>
            <w:rPrChange w:id="277" w:author="jturner" w:date="2011-05-18T13:38:00Z">
              <w:rPr>
                <w:szCs w:val="32"/>
                <w:lang w:eastAsia="en-US"/>
              </w:rPr>
            </w:rPrChange>
          </w:rPr>
          <w:t>EuPathDB</w:t>
        </w:r>
        <w:proofErr w:type="spellEnd"/>
        <w:r w:rsidRPr="00B42443">
          <w:rPr>
            <w:sz w:val="22"/>
            <w:szCs w:val="22"/>
            <w:lang w:eastAsia="en-US"/>
            <w:rPrChange w:id="278" w:author="jturner" w:date="2011-05-18T13:38:00Z">
              <w:rPr>
                <w:szCs w:val="32"/>
                <w:lang w:eastAsia="en-US"/>
              </w:rPr>
            </w:rPrChange>
          </w:rPr>
          <w:t xml:space="preserve"> team </w:t>
        </w:r>
      </w:ins>
      <w:ins w:id="279" w:author="Bjoern Peters" w:date="2011-04-25T07:48:00Z">
        <w:r w:rsidRPr="00B42443">
          <w:rPr>
            <w:sz w:val="22"/>
            <w:szCs w:val="22"/>
            <w:lang w:eastAsia="en-US"/>
            <w:rPrChange w:id="280" w:author="jturner" w:date="2011-05-18T13:38:00Z">
              <w:rPr>
                <w:szCs w:val="32"/>
                <w:lang w:eastAsia="en-US"/>
              </w:rPr>
            </w:rPrChange>
          </w:rPr>
          <w:t>and user communit</w:t>
        </w:r>
      </w:ins>
      <w:ins w:id="281" w:author="Chris Stoeckert" w:date="2011-04-28T10:59:00Z">
        <w:r w:rsidRPr="00B42443">
          <w:rPr>
            <w:sz w:val="22"/>
            <w:szCs w:val="22"/>
            <w:lang w:eastAsia="en-US"/>
            <w:rPrChange w:id="282" w:author="jturner" w:date="2011-05-18T13:38:00Z">
              <w:rPr>
                <w:szCs w:val="32"/>
                <w:lang w:eastAsia="en-US"/>
              </w:rPr>
            </w:rPrChange>
          </w:rPr>
          <w:t>ies</w:t>
        </w:r>
      </w:ins>
      <w:ins w:id="283" w:author="Bjoern Peters" w:date="2011-04-25T07:48:00Z">
        <w:del w:id="284" w:author="Chris Stoeckert" w:date="2011-04-28T10:59:00Z">
          <w:r w:rsidRPr="00B42443">
            <w:rPr>
              <w:sz w:val="22"/>
              <w:szCs w:val="22"/>
              <w:lang w:eastAsia="en-US"/>
              <w:rPrChange w:id="285" w:author="jturner" w:date="2011-05-18T13:38:00Z">
                <w:rPr>
                  <w:szCs w:val="32"/>
                  <w:lang w:eastAsia="en-US"/>
                </w:rPr>
              </w:rPrChange>
            </w:rPr>
            <w:delText>y</w:delText>
          </w:r>
        </w:del>
        <w:r w:rsidRPr="00B42443">
          <w:rPr>
            <w:sz w:val="22"/>
            <w:szCs w:val="22"/>
            <w:lang w:eastAsia="en-US"/>
            <w:rPrChange w:id="286" w:author="jturner" w:date="2011-05-18T13:38:00Z">
              <w:rPr>
                <w:szCs w:val="32"/>
                <w:lang w:eastAsia="en-US"/>
              </w:rPr>
            </w:rPrChange>
          </w:rPr>
          <w:t xml:space="preserve"> </w:t>
        </w:r>
      </w:ins>
      <w:ins w:id="287" w:author="Bjoern Peters" w:date="2011-04-25T07:47:00Z">
        <w:r w:rsidRPr="00B42443">
          <w:rPr>
            <w:sz w:val="22"/>
            <w:szCs w:val="22"/>
            <w:lang w:eastAsia="en-US"/>
            <w:rPrChange w:id="288" w:author="jturner" w:date="2011-05-18T13:38:00Z">
              <w:rPr>
                <w:szCs w:val="32"/>
                <w:lang w:eastAsia="en-US"/>
              </w:rPr>
            </w:rPrChange>
          </w:rPr>
          <w:t>decided to develop submission forms</w:t>
        </w:r>
      </w:ins>
      <w:ins w:id="289" w:author="Bjoern Peters" w:date="2011-04-25T07:49:00Z">
        <w:r w:rsidRPr="00B42443">
          <w:rPr>
            <w:sz w:val="22"/>
            <w:szCs w:val="22"/>
            <w:lang w:eastAsia="en-US"/>
            <w:rPrChange w:id="290" w:author="jturner" w:date="2011-05-18T13:38:00Z">
              <w:rPr>
                <w:szCs w:val="32"/>
                <w:lang w:eastAsia="en-US"/>
              </w:rPr>
            </w:rPrChange>
          </w:rPr>
          <w:t>.</w:t>
        </w:r>
      </w:ins>
      <w:ins w:id="291" w:author="Bjoern Peters" w:date="2011-04-25T07:47:00Z">
        <w:r w:rsidRPr="00B42443">
          <w:rPr>
            <w:sz w:val="22"/>
            <w:szCs w:val="22"/>
            <w:lang w:eastAsia="en-US"/>
            <w:rPrChange w:id="292" w:author="jturner" w:date="2011-05-18T13:38:00Z">
              <w:rPr>
                <w:szCs w:val="32"/>
                <w:lang w:eastAsia="en-US"/>
              </w:rPr>
            </w:rPrChange>
          </w:rPr>
          <w:t xml:space="preserve"> </w:t>
        </w:r>
      </w:ins>
      <w:r w:rsidRPr="00B42443">
        <w:rPr>
          <w:sz w:val="22"/>
          <w:szCs w:val="22"/>
          <w:lang w:eastAsia="en-US"/>
          <w:rPrChange w:id="293" w:author="jturner" w:date="2011-05-18T13:38:00Z">
            <w:rPr>
              <w:szCs w:val="32"/>
              <w:lang w:eastAsia="en-US"/>
            </w:rPr>
          </w:rPrChange>
        </w:rPr>
        <w:t xml:space="preserve">OBI was chosen as the basis for </w:t>
      </w:r>
      <w:del w:id="294" w:author="Bjoern Peters" w:date="2011-04-25T07:48:00Z">
        <w:r w:rsidRPr="00B42443">
          <w:rPr>
            <w:sz w:val="22"/>
            <w:szCs w:val="22"/>
            <w:lang w:eastAsia="en-US"/>
            <w:rPrChange w:id="295" w:author="jturner" w:date="2011-05-18T13:38:00Z">
              <w:rPr>
                <w:szCs w:val="32"/>
                <w:lang w:eastAsia="en-US"/>
              </w:rPr>
            </w:rPrChange>
          </w:rPr>
          <w:delText xml:space="preserve">developing submission </w:delText>
        </w:r>
      </w:del>
      <w:ins w:id="296" w:author="Bjoern Peters" w:date="2011-04-25T07:48:00Z">
        <w:r w:rsidRPr="00B42443">
          <w:rPr>
            <w:sz w:val="22"/>
            <w:szCs w:val="22"/>
            <w:lang w:eastAsia="en-US"/>
            <w:rPrChange w:id="297" w:author="jturner" w:date="2011-05-18T13:38:00Z">
              <w:rPr>
                <w:szCs w:val="32"/>
                <w:lang w:eastAsia="en-US"/>
              </w:rPr>
            </w:rPrChange>
          </w:rPr>
          <w:t xml:space="preserve">these </w:t>
        </w:r>
      </w:ins>
      <w:r w:rsidRPr="00B42443">
        <w:rPr>
          <w:sz w:val="22"/>
          <w:szCs w:val="22"/>
          <w:lang w:eastAsia="en-US"/>
          <w:rPrChange w:id="298" w:author="jturner" w:date="2011-05-18T13:38:00Z">
            <w:rPr>
              <w:szCs w:val="32"/>
              <w:lang w:eastAsia="en-US"/>
            </w:rPr>
          </w:rPrChange>
        </w:rPr>
        <w:t xml:space="preserve">forms </w:t>
      </w:r>
      <w:del w:id="299" w:author="Bjoern Peters" w:date="2011-04-25T07:48:00Z">
        <w:r w:rsidRPr="00B42443">
          <w:rPr>
            <w:sz w:val="22"/>
            <w:szCs w:val="22"/>
            <w:lang w:eastAsia="en-US"/>
            <w:rPrChange w:id="300" w:author="jturner" w:date="2011-05-18T13:38:00Z">
              <w:rPr>
                <w:szCs w:val="32"/>
                <w:lang w:eastAsia="en-US"/>
              </w:rPr>
            </w:rPrChange>
          </w:rPr>
          <w:delText xml:space="preserve">to capture these types of data directly from investigators in a standardized manner. OBI was chosen </w:delText>
        </w:r>
      </w:del>
      <w:r w:rsidRPr="00B42443">
        <w:rPr>
          <w:sz w:val="22"/>
          <w:szCs w:val="22"/>
          <w:lang w:eastAsia="en-US"/>
          <w:rPrChange w:id="301" w:author="jturner" w:date="2011-05-18T13:38:00Z">
            <w:rPr>
              <w:szCs w:val="32"/>
              <w:lang w:eastAsia="en-US"/>
            </w:rPr>
          </w:rPrChange>
        </w:rPr>
        <w:t>because it provides a framework for modeling the generation of the desired data through its use of planned processes</w:t>
      </w:r>
      <w:ins w:id="302" w:author="Bjoern Peters" w:date="2011-04-25T08:03:00Z">
        <w:r w:rsidRPr="00B42443">
          <w:rPr>
            <w:sz w:val="22"/>
            <w:szCs w:val="22"/>
            <w:lang w:eastAsia="en-US"/>
            <w:rPrChange w:id="303" w:author="jturner" w:date="2011-05-18T13:38:00Z">
              <w:rPr>
                <w:szCs w:val="32"/>
                <w:lang w:eastAsia="en-US"/>
              </w:rPr>
            </w:rPrChange>
          </w:rPr>
          <w:t xml:space="preserve"> in which external ontologies can easily be referenced</w:t>
        </w:r>
      </w:ins>
      <w:del w:id="304" w:author="Bjoern Peters" w:date="2011-04-25T07:50:00Z">
        <w:r w:rsidR="00BE0A77" w:rsidRPr="00416CF2" w:rsidDel="00AB4E71">
          <w:rPr>
            <w:sz w:val="22"/>
            <w:szCs w:val="22"/>
            <w:lang w:eastAsia="en-US"/>
          </w:rPr>
          <w:delText xml:space="preserve"> including assays</w:delText>
        </w:r>
      </w:del>
      <w:r w:rsidR="00BE0A77" w:rsidRPr="00416CF2">
        <w:rPr>
          <w:sz w:val="22"/>
          <w:szCs w:val="22"/>
          <w:lang w:eastAsia="en-US"/>
        </w:rPr>
        <w:t xml:space="preserve">. </w:t>
      </w:r>
      <w:ins w:id="305" w:author="Bjoern Peters" w:date="2011-04-25T08:07:00Z">
        <w:r w:rsidRPr="00B42443">
          <w:rPr>
            <w:sz w:val="22"/>
            <w:szCs w:val="22"/>
            <w:rPrChange w:id="306" w:author="jturner" w:date="2011-05-18T13:38:00Z">
              <w:rPr/>
            </w:rPrChange>
          </w:rPr>
          <w:t>In OBI, description of the genotype of an isolate is done by referring to the process of specimen collection that resulted in the physical isolate</w:t>
        </w:r>
      </w:ins>
      <w:ins w:id="307" w:author="jturner" w:date="2011-05-18T13:39:00Z">
        <w:r w:rsidR="00416CF2">
          <w:rPr>
            <w:sz w:val="22"/>
            <w:szCs w:val="22"/>
          </w:rPr>
          <w:t>,</w:t>
        </w:r>
      </w:ins>
      <w:ins w:id="308" w:author="Bjoern Peters" w:date="2011-04-25T08:07:00Z">
        <w:r w:rsidRPr="00B42443">
          <w:rPr>
            <w:sz w:val="22"/>
            <w:szCs w:val="22"/>
            <w:rPrChange w:id="309" w:author="jturner" w:date="2011-05-18T13:38:00Z">
              <w:rPr/>
            </w:rPrChange>
          </w:rPr>
          <w:t xml:space="preserve"> followed by the sequencing experiment </w:t>
        </w:r>
      </w:ins>
      <w:ins w:id="310" w:author="Bjoern Peters" w:date="2011-04-25T08:08:00Z">
        <w:r w:rsidR="005C40D3" w:rsidRPr="00416CF2">
          <w:rPr>
            <w:sz w:val="22"/>
            <w:szCs w:val="22"/>
          </w:rPr>
          <w:t xml:space="preserve">performed on </w:t>
        </w:r>
      </w:ins>
      <w:ins w:id="311" w:author="Bjoern Peters" w:date="2011-04-25T08:07:00Z">
        <w:r w:rsidRPr="00B42443">
          <w:rPr>
            <w:sz w:val="22"/>
            <w:szCs w:val="22"/>
            <w:rPrChange w:id="312" w:author="jturner" w:date="2011-05-18T13:38:00Z">
              <w:rPr/>
            </w:rPrChange>
          </w:rPr>
          <w:t>the isolate</w:t>
        </w:r>
      </w:ins>
      <w:ins w:id="313" w:author="jturner" w:date="2011-05-18T13:39:00Z">
        <w:r w:rsidR="00416CF2">
          <w:rPr>
            <w:sz w:val="22"/>
            <w:szCs w:val="22"/>
          </w:rPr>
          <w:t>,</w:t>
        </w:r>
      </w:ins>
      <w:ins w:id="314" w:author="Bjoern Peters" w:date="2011-04-25T08:07:00Z">
        <w:r w:rsidRPr="00B42443">
          <w:rPr>
            <w:sz w:val="22"/>
            <w:szCs w:val="22"/>
            <w:rPrChange w:id="315" w:author="jturner" w:date="2011-05-18T13:38:00Z">
              <w:rPr/>
            </w:rPrChange>
          </w:rPr>
          <w:t xml:space="preserve"> which</w:t>
        </w:r>
      </w:ins>
      <w:ins w:id="316" w:author="Chris Stoeckert" w:date="2011-04-28T11:00:00Z">
        <w:r w:rsidR="00E9360D" w:rsidRPr="00416CF2">
          <w:rPr>
            <w:sz w:val="22"/>
            <w:szCs w:val="22"/>
          </w:rPr>
          <w:t xml:space="preserve"> then</w:t>
        </w:r>
      </w:ins>
      <w:ins w:id="317" w:author="Bjoern Peters" w:date="2011-04-25T08:07:00Z">
        <w:r w:rsidRPr="00B42443">
          <w:rPr>
            <w:sz w:val="22"/>
            <w:szCs w:val="22"/>
            <w:rPrChange w:id="318" w:author="jturner" w:date="2011-05-18T13:38:00Z">
              <w:rPr/>
            </w:rPrChange>
          </w:rPr>
          <w:t xml:space="preserve"> resulted in information about its genom</w:t>
        </w:r>
      </w:ins>
      <w:ins w:id="319" w:author="Chris Stoeckert" w:date="2011-04-28T11:40:00Z">
        <w:r w:rsidR="000F1D3F" w:rsidRPr="00416CF2">
          <w:rPr>
            <w:sz w:val="22"/>
            <w:szCs w:val="22"/>
          </w:rPr>
          <w:t>e</w:t>
        </w:r>
      </w:ins>
      <w:ins w:id="320" w:author="Bjoern Peters" w:date="2011-04-25T08:07:00Z">
        <w:del w:id="321" w:author="Chris Stoeckert" w:date="2011-04-28T11:40:00Z">
          <w:r w:rsidRPr="00B42443">
            <w:rPr>
              <w:sz w:val="22"/>
              <w:szCs w:val="22"/>
              <w:rPrChange w:id="322" w:author="jturner" w:date="2011-05-18T13:38:00Z">
                <w:rPr/>
              </w:rPrChange>
            </w:rPr>
            <w:delText>ic data</w:delText>
          </w:r>
        </w:del>
        <w:r w:rsidRPr="00B42443">
          <w:rPr>
            <w:sz w:val="22"/>
            <w:szCs w:val="22"/>
            <w:rPrChange w:id="323" w:author="jturner" w:date="2011-05-18T13:38:00Z">
              <w:rPr/>
            </w:rPrChange>
          </w:rPr>
          <w:t xml:space="preserve">. </w:t>
        </w:r>
      </w:ins>
      <w:del w:id="324" w:author="Bjoern Peters" w:date="2011-04-25T08:08:00Z">
        <w:r w:rsidR="00BE0A77" w:rsidRPr="00416CF2" w:rsidDel="005C40D3">
          <w:rPr>
            <w:sz w:val="22"/>
            <w:szCs w:val="22"/>
            <w:lang w:eastAsia="en-US"/>
          </w:rPr>
          <w:delText xml:space="preserve">For example, rather than start with an “isolate” and decide what attributes it has that we want to capture, we instead started with the process of specimen collection. This informed us as to what are the inputs and outputs of that process. Once an isolate specimen is created as output, it can then be used in a sequencing assay to generate data on the genotype of the isolate. With the inputs and outputs of these planned processes we could </w:delText>
        </w:r>
      </w:del>
      <w:ins w:id="325" w:author="Bjoern Peters" w:date="2011-04-25T08:08:00Z">
        <w:r w:rsidRPr="00B42443">
          <w:rPr>
            <w:sz w:val="22"/>
            <w:szCs w:val="22"/>
            <w:lang w:eastAsia="en-US"/>
            <w:rPrChange w:id="326" w:author="jturner" w:date="2011-05-18T13:38:00Z">
              <w:rPr>
                <w:szCs w:val="32"/>
                <w:lang w:eastAsia="en-US"/>
              </w:rPr>
            </w:rPrChange>
          </w:rPr>
          <w:t xml:space="preserve">We </w:t>
        </w:r>
      </w:ins>
      <w:r w:rsidRPr="00B42443">
        <w:rPr>
          <w:sz w:val="22"/>
          <w:szCs w:val="22"/>
          <w:lang w:eastAsia="en-US"/>
          <w:rPrChange w:id="327" w:author="jturner" w:date="2011-05-18T13:38:00Z">
            <w:rPr>
              <w:szCs w:val="32"/>
              <w:lang w:eastAsia="en-US"/>
            </w:rPr>
          </w:rPrChange>
        </w:rPr>
        <w:t>consult</w:t>
      </w:r>
      <w:ins w:id="328" w:author="Bjoern Peters" w:date="2011-04-25T08:08:00Z">
        <w:r w:rsidRPr="00B42443">
          <w:rPr>
            <w:sz w:val="22"/>
            <w:szCs w:val="22"/>
            <w:lang w:eastAsia="en-US"/>
            <w:rPrChange w:id="329" w:author="jturner" w:date="2011-05-18T13:38:00Z">
              <w:rPr>
                <w:szCs w:val="32"/>
                <w:lang w:eastAsia="en-US"/>
              </w:rPr>
            </w:rPrChange>
          </w:rPr>
          <w:t>ed</w:t>
        </w:r>
      </w:ins>
      <w:r w:rsidRPr="00B42443">
        <w:rPr>
          <w:sz w:val="22"/>
          <w:szCs w:val="22"/>
          <w:lang w:eastAsia="en-US"/>
          <w:rPrChange w:id="330" w:author="jturner" w:date="2011-05-18T13:38:00Z">
            <w:rPr>
              <w:szCs w:val="32"/>
              <w:lang w:eastAsia="en-US"/>
            </w:rPr>
          </w:rPrChange>
        </w:rPr>
        <w:t xml:space="preserve"> with investigators performing these processes and establish</w:t>
      </w:r>
      <w:ins w:id="331" w:author="Chris Stoeckert" w:date="2011-04-28T11:41:00Z">
        <w:r w:rsidRPr="00B42443">
          <w:rPr>
            <w:sz w:val="22"/>
            <w:szCs w:val="22"/>
            <w:lang w:eastAsia="en-US"/>
            <w:rPrChange w:id="332" w:author="jturner" w:date="2011-05-18T13:38:00Z">
              <w:rPr>
                <w:szCs w:val="32"/>
                <w:lang w:eastAsia="en-US"/>
              </w:rPr>
            </w:rPrChange>
          </w:rPr>
          <w:t>ed</w:t>
        </w:r>
      </w:ins>
      <w:r w:rsidRPr="00B42443">
        <w:rPr>
          <w:sz w:val="22"/>
          <w:szCs w:val="22"/>
          <w:lang w:eastAsia="en-US"/>
          <w:rPrChange w:id="333" w:author="jturner" w:date="2011-05-18T13:38:00Z">
            <w:rPr>
              <w:szCs w:val="32"/>
              <w:lang w:eastAsia="en-US"/>
            </w:rPr>
          </w:rPrChange>
        </w:rPr>
        <w:t xml:space="preserve"> what was</w:t>
      </w:r>
      <w:del w:id="334" w:author="Chris Stoeckert" w:date="2011-04-28T11:41:00Z">
        <w:r w:rsidRPr="00B42443">
          <w:rPr>
            <w:sz w:val="22"/>
            <w:szCs w:val="22"/>
            <w:lang w:eastAsia="en-US"/>
            <w:rPrChange w:id="335" w:author="jturner" w:date="2011-05-18T13:38:00Z">
              <w:rPr>
                <w:szCs w:val="32"/>
                <w:lang w:eastAsia="en-US"/>
              </w:rPr>
            </w:rPrChange>
          </w:rPr>
          <w:delText xml:space="preserve"> needed</w:delText>
        </w:r>
      </w:del>
      <w:r w:rsidRPr="00B42443">
        <w:rPr>
          <w:sz w:val="22"/>
          <w:szCs w:val="22"/>
          <w:lang w:eastAsia="en-US"/>
          <w:rPrChange w:id="336" w:author="jturner" w:date="2011-05-18T13:38:00Z">
            <w:rPr>
              <w:szCs w:val="32"/>
              <w:lang w:eastAsia="en-US"/>
            </w:rPr>
          </w:rPrChange>
        </w:rPr>
        <w:t xml:space="preserve"> </w:t>
      </w:r>
      <w:ins w:id="337" w:author="Chris Stoeckert" w:date="2011-04-28T11:41:00Z">
        <w:r w:rsidRPr="00B42443">
          <w:rPr>
            <w:sz w:val="22"/>
            <w:szCs w:val="22"/>
            <w:lang w:eastAsia="en-US"/>
            <w:rPrChange w:id="338" w:author="jturner" w:date="2011-05-18T13:38:00Z">
              <w:rPr>
                <w:szCs w:val="32"/>
                <w:lang w:eastAsia="en-US"/>
              </w:rPr>
            </w:rPrChange>
          </w:rPr>
          <w:t>needed</w:t>
        </w:r>
      </w:ins>
      <w:del w:id="339" w:author="Chris Stoeckert" w:date="2011-04-28T11:41:00Z">
        <w:r w:rsidRPr="00B42443">
          <w:rPr>
            <w:sz w:val="22"/>
            <w:szCs w:val="22"/>
            <w:lang w:eastAsia="en-US"/>
            <w:rPrChange w:id="340" w:author="jturner" w:date="2011-05-18T13:38:00Z">
              <w:rPr>
                <w:szCs w:val="32"/>
                <w:lang w:eastAsia="en-US"/>
              </w:rPr>
            </w:rPrChange>
          </w:rPr>
          <w:delText>to be captured</w:delText>
        </w:r>
      </w:del>
      <w:r w:rsidRPr="00B42443">
        <w:rPr>
          <w:sz w:val="22"/>
          <w:szCs w:val="22"/>
          <w:lang w:eastAsia="en-US"/>
          <w:rPrChange w:id="341" w:author="jturner" w:date="2011-05-18T13:38:00Z">
            <w:rPr>
              <w:szCs w:val="32"/>
              <w:lang w:eastAsia="en-US"/>
            </w:rPr>
          </w:rPrChange>
        </w:rPr>
        <w:t xml:space="preserve"> in the form. The result was a form that captures details about the process of creating an isolate specimen (where, when, and from what was it collected) and performing a sequencing assay (to obtain isolate sequence data). In this example, the terminology used for describing each instance of an isolate specimen is drawn mainly from other ontologies (e.g., GAZ, PATO). OBI is used for categories of terms needed (e.g., sequence data) and for relating the information collected on the form for </w:t>
      </w:r>
      <w:ins w:id="342" w:author="Chris Stoeckert" w:date="2011-04-28T11:42:00Z">
        <w:r w:rsidRPr="00B42443">
          <w:rPr>
            <w:sz w:val="22"/>
            <w:szCs w:val="22"/>
            <w:lang w:eastAsia="en-US"/>
            <w:rPrChange w:id="343" w:author="jturner" w:date="2011-05-18T13:38:00Z">
              <w:rPr>
                <w:szCs w:val="32"/>
                <w:lang w:eastAsia="en-US"/>
              </w:rPr>
            </w:rPrChange>
          </w:rPr>
          <w:t xml:space="preserve">loading into a </w:t>
        </w:r>
      </w:ins>
      <w:r w:rsidRPr="00B42443">
        <w:rPr>
          <w:sz w:val="22"/>
          <w:szCs w:val="22"/>
          <w:lang w:eastAsia="en-US"/>
          <w:rPrChange w:id="344" w:author="jturner" w:date="2011-05-18T13:38:00Z">
            <w:rPr>
              <w:szCs w:val="32"/>
              <w:lang w:eastAsia="en-US"/>
            </w:rPr>
          </w:rPrChange>
        </w:rPr>
        <w:t>databa</w:t>
      </w:r>
      <w:ins w:id="345" w:author="Chris Stoeckert" w:date="2011-04-28T11:43:00Z">
        <w:r w:rsidRPr="00B42443">
          <w:rPr>
            <w:sz w:val="22"/>
            <w:szCs w:val="22"/>
            <w:lang w:eastAsia="en-US"/>
            <w:rPrChange w:id="346" w:author="jturner" w:date="2011-05-18T13:38:00Z">
              <w:rPr>
                <w:szCs w:val="32"/>
                <w:lang w:eastAsia="en-US"/>
              </w:rPr>
            </w:rPrChange>
          </w:rPr>
          <w:t>se</w:t>
        </w:r>
      </w:ins>
      <w:del w:id="347" w:author="Chris Stoeckert" w:date="2011-04-28T11:43:00Z">
        <w:r w:rsidRPr="00B42443">
          <w:rPr>
            <w:sz w:val="22"/>
            <w:szCs w:val="22"/>
            <w:lang w:eastAsia="en-US"/>
            <w:rPrChange w:id="348" w:author="jturner" w:date="2011-05-18T13:38:00Z">
              <w:rPr>
                <w:szCs w:val="32"/>
                <w:lang w:eastAsia="en-US"/>
              </w:rPr>
            </w:rPrChange>
          </w:rPr>
          <w:delText>s</w:delText>
        </w:r>
      </w:del>
      <w:del w:id="349" w:author="Chris Stoeckert" w:date="2011-04-28T11:42:00Z">
        <w:r w:rsidRPr="00B42443">
          <w:rPr>
            <w:sz w:val="22"/>
            <w:szCs w:val="22"/>
            <w:lang w:eastAsia="en-US"/>
            <w:rPrChange w:id="350" w:author="jturner" w:date="2011-05-18T13:38:00Z">
              <w:rPr>
                <w:szCs w:val="32"/>
                <w:lang w:eastAsia="en-US"/>
              </w:rPr>
            </w:rPrChange>
          </w:rPr>
          <w:delText>ing</w:delText>
        </w:r>
      </w:del>
      <w:r w:rsidRPr="00B42443">
        <w:rPr>
          <w:sz w:val="22"/>
          <w:szCs w:val="22"/>
          <w:lang w:eastAsia="en-US"/>
          <w:rPrChange w:id="351" w:author="jturner" w:date="2011-05-18T13:38:00Z">
            <w:rPr>
              <w:szCs w:val="32"/>
              <w:lang w:eastAsia="en-US"/>
            </w:rPr>
          </w:rPrChange>
        </w:rPr>
        <w:t xml:space="preserve"> and subsequent data mining.</w:t>
      </w:r>
    </w:p>
    <w:p w:rsidR="00B42443" w:rsidRDefault="00BE0A77" w:rsidP="00B424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rPr>
          <w:szCs w:val="32"/>
          <w:lang w:eastAsia="en-US"/>
        </w:rPr>
        <w:pPrChange w:id="352" w:author="jturner" w:date="2011-05-18T13:38: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pPr>
        </w:pPrChange>
      </w:pPr>
      <w:del w:id="353" w:author="jturner" w:date="2011-05-18T13:38:00Z">
        <w:r w:rsidDel="00416CF2">
          <w:rPr>
            <w:szCs w:val="32"/>
            <w:lang w:eastAsia="en-US"/>
          </w:rPr>
          <w:tab/>
        </w:r>
      </w:del>
      <w:r>
        <w:rPr>
          <w:szCs w:val="32"/>
          <w:lang w:eastAsia="en-US"/>
        </w:rPr>
        <w:t xml:space="preserve">The same approach is being used for the more complex task of capturing phenotype information resulting from genetic modification of parasites. Insights into the function, location, and biological processes for parasite proteins of interest are </w:t>
      </w:r>
      <w:ins w:id="354" w:author="jturner" w:date="2011-05-18T13:41:00Z">
        <w:r w:rsidR="00416CF2">
          <w:rPr>
            <w:szCs w:val="32"/>
            <w:lang w:eastAsia="en-US"/>
          </w:rPr>
          <w:t xml:space="preserve">found through </w:t>
        </w:r>
      </w:ins>
      <w:del w:id="355" w:author="jturner" w:date="2011-05-18T13:41:00Z">
        <w:r w:rsidDel="00416CF2">
          <w:rPr>
            <w:szCs w:val="32"/>
            <w:lang w:eastAsia="en-US"/>
          </w:rPr>
          <w:delText>genetically modified</w:delText>
        </w:r>
      </w:del>
      <w:ins w:id="356" w:author="jturner" w:date="2011-05-18T13:41:00Z">
        <w:r w:rsidR="00416CF2">
          <w:rPr>
            <w:szCs w:val="32"/>
            <w:lang w:eastAsia="en-US"/>
          </w:rPr>
          <w:t>genetic modification</w:t>
        </w:r>
      </w:ins>
      <w:r>
        <w:rPr>
          <w:szCs w:val="32"/>
          <w:lang w:eastAsia="en-US"/>
        </w:rPr>
        <w:t xml:space="preserve"> such as</w:t>
      </w:r>
      <w:del w:id="357" w:author="Bjoern Peters" w:date="2011-04-24T21:18:00Z">
        <w:r w:rsidDel="00BE0A77">
          <w:rPr>
            <w:szCs w:val="32"/>
            <w:lang w:eastAsia="en-US"/>
          </w:rPr>
          <w:delText xml:space="preserve"> </w:delText>
        </w:r>
      </w:del>
      <w:r>
        <w:rPr>
          <w:szCs w:val="32"/>
          <w:lang w:eastAsia="en-US"/>
        </w:rPr>
        <w:t xml:space="preserve"> knocking out </w:t>
      </w:r>
      <w:ins w:id="358" w:author="jturner" w:date="2011-05-18T13:41:00Z">
        <w:r w:rsidR="00416CF2">
          <w:rPr>
            <w:szCs w:val="32"/>
            <w:lang w:eastAsia="en-US"/>
          </w:rPr>
          <w:t xml:space="preserve">the </w:t>
        </w:r>
      </w:ins>
      <w:r>
        <w:rPr>
          <w:szCs w:val="32"/>
          <w:lang w:eastAsia="en-US"/>
        </w:rPr>
        <w:t xml:space="preserve">expression of the gene encoding the protein or tagging it with a fluorescent marker. Also of interest is the effect </w:t>
      </w:r>
      <w:ins w:id="359" w:author="jturner" w:date="2011-05-18T13:41:00Z">
        <w:r w:rsidR="00416CF2">
          <w:rPr>
            <w:szCs w:val="32"/>
            <w:lang w:eastAsia="en-US"/>
          </w:rPr>
          <w:t xml:space="preserve">of these modifications </w:t>
        </w:r>
      </w:ins>
      <w:r>
        <w:rPr>
          <w:szCs w:val="32"/>
          <w:lang w:eastAsia="en-US"/>
        </w:rPr>
        <w:t xml:space="preserve">on the viability, infectivity, and proliferative ability of the parasite. The key planned processes used to model this case are genetic transformation and assay (both drawn from OBI). In addition to using OBI terms to relate collected information for </w:t>
      </w:r>
      <w:proofErr w:type="spellStart"/>
      <w:r>
        <w:rPr>
          <w:szCs w:val="32"/>
          <w:lang w:eastAsia="en-US"/>
        </w:rPr>
        <w:t>EuPathDB</w:t>
      </w:r>
      <w:proofErr w:type="spellEnd"/>
      <w:r>
        <w:rPr>
          <w:szCs w:val="32"/>
          <w:lang w:eastAsia="en-US"/>
        </w:rPr>
        <w:t xml:space="preserve"> databases</w:t>
      </w:r>
      <w:ins w:id="360" w:author="Chris Stoeckert" w:date="2011-04-28T11:43:00Z">
        <w:r w:rsidR="000F1D3F">
          <w:rPr>
            <w:szCs w:val="32"/>
            <w:lang w:eastAsia="en-US"/>
          </w:rPr>
          <w:t>, t</w:t>
        </w:r>
      </w:ins>
      <w:del w:id="361" w:author="Chris Stoeckert" w:date="2011-04-28T11:43:00Z">
        <w:r w:rsidDel="000F1D3F">
          <w:rPr>
            <w:szCs w:val="32"/>
            <w:lang w:eastAsia="en-US"/>
          </w:rPr>
          <w:delText xml:space="preserve">. </w:delText>
        </w:r>
        <w:commentRangeStart w:id="362"/>
        <w:r w:rsidDel="000F1D3F">
          <w:rPr>
            <w:szCs w:val="32"/>
            <w:lang w:eastAsia="en-US"/>
          </w:rPr>
          <w:delText>T</w:delText>
        </w:r>
      </w:del>
      <w:r>
        <w:rPr>
          <w:szCs w:val="32"/>
          <w:lang w:eastAsia="en-US"/>
        </w:rPr>
        <w:t xml:space="preserve">hey will also be used to guide what is presented to the user on a web-based form to reduce the burden of filling out the form by only requesting relevant information. </w:t>
      </w:r>
      <w:commentRangeEnd w:id="362"/>
      <w:r w:rsidR="006E5B6A">
        <w:rPr>
          <w:rStyle w:val="CommentReference"/>
        </w:rPr>
        <w:commentReference w:id="362"/>
      </w:r>
      <w:ins w:id="363" w:author="Chris Stoeckert" w:date="2011-04-28T12:06:00Z">
        <w:r w:rsidR="003B43F3">
          <w:rPr>
            <w:szCs w:val="32"/>
            <w:lang w:eastAsia="en-US"/>
          </w:rPr>
          <w:t xml:space="preserve">For example, in Figure Z, information provided on </w:t>
        </w:r>
        <w:commentRangeStart w:id="364"/>
        <w:r w:rsidR="003B43F3">
          <w:rPr>
            <w:szCs w:val="32"/>
            <w:lang w:eastAsia="en-US"/>
          </w:rPr>
          <w:t>the</w:t>
        </w:r>
      </w:ins>
      <w:commentRangeEnd w:id="364"/>
      <w:r w:rsidR="00416CF2">
        <w:rPr>
          <w:rStyle w:val="CommentReference"/>
        </w:rPr>
        <w:commentReference w:id="364"/>
      </w:r>
      <w:ins w:id="365" w:author="Chris Stoeckert" w:date="2011-04-28T12:06:00Z">
        <w:r w:rsidR="003B43F3">
          <w:rPr>
            <w:szCs w:val="32"/>
            <w:lang w:eastAsia="en-US"/>
          </w:rPr>
          <w:t xml:space="preserve"> </w:t>
        </w:r>
      </w:ins>
    </w:p>
    <w:p w:rsidR="00BE0A77"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p>
    <w:p w:rsidR="00BE0A77" w:rsidRPr="00210C6A" w:rsidRDefault="00BE0A77" w:rsidP="00BE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r>
        <w:rPr>
          <w:noProof/>
          <w:szCs w:val="32"/>
          <w:lang w:eastAsia="en-US"/>
        </w:rPr>
        <w:drawing>
          <wp:inline distT="0" distB="0" distL="0" distR="0">
            <wp:extent cx="5494020" cy="2750820"/>
            <wp:effectExtent l="19050" t="0" r="0" b="0"/>
            <wp:docPr id="1" name="P 1" descr="geneKnockOu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 descr="geneKnockOut.jpeg"/>
                    <pic:cNvPicPr>
                      <a:picLocks noChangeAspect="1" noChangeArrowheads="1"/>
                    </pic:cNvPicPr>
                  </pic:nvPicPr>
                  <pic:blipFill>
                    <a:blip r:embed="rId5" cstate="print"/>
                    <a:srcRect/>
                    <a:stretch>
                      <a:fillRect/>
                    </a:stretch>
                  </pic:blipFill>
                  <pic:spPr bwMode="auto">
                    <a:xfrm>
                      <a:off x="0" y="0"/>
                      <a:ext cx="5494020" cy="2750820"/>
                    </a:xfrm>
                    <a:prstGeom prst="rect">
                      <a:avLst/>
                    </a:prstGeom>
                    <a:noFill/>
                    <a:ln w="9525">
                      <a:noFill/>
                      <a:miter lim="800000"/>
                      <a:headEnd/>
                      <a:tailEnd/>
                    </a:ln>
                  </pic:spPr>
                </pic:pic>
              </a:graphicData>
            </a:graphic>
          </wp:inline>
        </w:drawing>
      </w:r>
      <w:r>
        <w:rPr>
          <w:szCs w:val="32"/>
          <w:lang w:eastAsia="en-US"/>
        </w:rPr>
        <w:t xml:space="preserve">    </w:t>
      </w:r>
    </w:p>
    <w:p w:rsidR="00BE0A77" w:rsidRDefault="00BE0A77" w:rsidP="00BE0A77">
      <w:pPr>
        <w:rPr>
          <w:b/>
          <w:bCs/>
          <w:szCs w:val="28"/>
          <w:u w:val="single"/>
        </w:rPr>
      </w:pPr>
    </w:p>
    <w:p w:rsidR="00E56E77" w:rsidRPr="00C6519E" w:rsidRDefault="00416CF2" w:rsidP="00E56E77">
      <w:pPr>
        <w:rPr>
          <w:b/>
          <w:bCs/>
          <w:szCs w:val="28"/>
          <w:u w:val="single"/>
        </w:rPr>
      </w:pPr>
      <w:ins w:id="366" w:author="jturner" w:date="2011-05-18T13:40:00Z">
        <w:r>
          <w:rPr>
            <w:b/>
            <w:bCs/>
            <w:szCs w:val="28"/>
            <w:u w:val="single"/>
          </w:rPr>
          <w:t>R</w:t>
        </w:r>
      </w:ins>
      <w:del w:id="367" w:author="jturner" w:date="2011-05-18T13:40:00Z">
        <w:r w:rsidR="00E56E77" w:rsidDel="00416CF2">
          <w:rPr>
            <w:b/>
            <w:bCs/>
            <w:szCs w:val="28"/>
            <w:u w:val="single"/>
          </w:rPr>
          <w:delText>r</w:delText>
        </w:r>
      </w:del>
      <w:r w:rsidR="00E56E77">
        <w:rPr>
          <w:b/>
          <w:bCs/>
          <w:szCs w:val="28"/>
          <w:u w:val="single"/>
        </w:rPr>
        <w:t xml:space="preserve">esearch </w:t>
      </w:r>
      <w:ins w:id="368" w:author="jturner" w:date="2011-05-18T13:40:00Z">
        <w:r>
          <w:rPr>
            <w:b/>
            <w:bCs/>
            <w:szCs w:val="28"/>
            <w:u w:val="single"/>
          </w:rPr>
          <w:t>R</w:t>
        </w:r>
      </w:ins>
      <w:del w:id="369" w:author="jturner" w:date="2011-05-18T13:40:00Z">
        <w:r w:rsidR="00E56E77" w:rsidDel="00416CF2">
          <w:rPr>
            <w:b/>
            <w:bCs/>
            <w:szCs w:val="28"/>
            <w:u w:val="single"/>
          </w:rPr>
          <w:delText>r</w:delText>
        </w:r>
      </w:del>
      <w:r w:rsidR="00E56E77">
        <w:rPr>
          <w:b/>
          <w:bCs/>
          <w:szCs w:val="28"/>
          <w:u w:val="single"/>
        </w:rPr>
        <w:t xml:space="preserve">esource </w:t>
      </w:r>
      <w:ins w:id="370" w:author="jturner" w:date="2011-05-18T13:40:00Z">
        <w:r>
          <w:rPr>
            <w:b/>
            <w:bCs/>
            <w:szCs w:val="28"/>
            <w:u w:val="single"/>
          </w:rPr>
          <w:t>D</w:t>
        </w:r>
      </w:ins>
      <w:del w:id="371" w:author="jturner" w:date="2011-05-18T13:40:00Z">
        <w:r w:rsidR="00E56E77" w:rsidDel="00416CF2">
          <w:rPr>
            <w:b/>
            <w:bCs/>
            <w:szCs w:val="28"/>
            <w:u w:val="single"/>
          </w:rPr>
          <w:delText>d</w:delText>
        </w:r>
      </w:del>
      <w:r w:rsidR="00E56E77">
        <w:rPr>
          <w:b/>
          <w:bCs/>
          <w:szCs w:val="28"/>
          <w:u w:val="single"/>
        </w:rPr>
        <w:t>iscovery</w:t>
      </w:r>
    </w:p>
    <w:p w:rsidR="00E56E77" w:rsidRPr="007C2F2D" w:rsidRDefault="00E56E77" w:rsidP="00E56E77">
      <w:r>
        <w:t xml:space="preserve">An important challenge in biomedical research is the ability to find relevant scientific resources. </w:t>
      </w:r>
      <w:r w:rsidRPr="0045363A">
        <w:t xml:space="preserve">The majority of resources generated in the course of biomedical research </w:t>
      </w:r>
      <w:r>
        <w:t>are never publically documented</w:t>
      </w:r>
      <w:r w:rsidRPr="0045363A">
        <w:t xml:space="preserve"> in the literatu</w:t>
      </w:r>
      <w:r>
        <w:t>re, catalogs, or lab web sites.</w:t>
      </w:r>
      <w:r w:rsidRPr="0045363A">
        <w:t xml:space="preserve"> Those that are advertised through such channels have proven challenging to discover in a reproducible and efficient way, as they are dispersed across a complex information landscape, described using inconsistent standards</w:t>
      </w:r>
      <w:r>
        <w:t xml:space="preserve"> or language, </w:t>
      </w:r>
      <w:r w:rsidRPr="0045363A">
        <w:t>and lack information connecting them to related entities such as organisms, genes, genotypes, site of action, bi</w:t>
      </w:r>
      <w:r>
        <w:t>ological processes, or diseases</w:t>
      </w:r>
      <w:r w:rsidRPr="00AB6B2F">
        <w:t>.</w:t>
      </w:r>
      <w:r>
        <w:t xml:space="preserve"> For example, a search for an antibody that can be used to recognize the GFAP protein in rat brain in an </w:t>
      </w:r>
      <w:proofErr w:type="spellStart"/>
      <w:r>
        <w:t>immunostaining</w:t>
      </w:r>
      <w:proofErr w:type="spellEnd"/>
      <w:r>
        <w:t xml:space="preserve"> assay is seemingly simple, yet difficult to accommodate. Giving </w:t>
      </w:r>
      <w:r>
        <w:lastRenderedPageBreak/>
        <w:t>researchers semantically linked information about available resources can reduce</w:t>
      </w:r>
      <w:r w:rsidRPr="00AC4C51">
        <w:t xml:space="preserve"> time-consuming and expensive duplic</w:t>
      </w:r>
      <w:r>
        <w:t>ation of resource development and promote reuse of existing resources and collaboration. The</w:t>
      </w:r>
      <w:r w:rsidRPr="007C2F2D">
        <w:t xml:space="preserve"> </w:t>
      </w:r>
      <w:r>
        <w:t>eagle-</w:t>
      </w:r>
      <w:proofErr w:type="spellStart"/>
      <w:r>
        <w:t>i</w:t>
      </w:r>
      <w:proofErr w:type="spellEnd"/>
      <w:r>
        <w:t xml:space="preserve"> [1]</w:t>
      </w:r>
      <w:r w:rsidRPr="007C2F2D">
        <w:t>, NIF</w:t>
      </w:r>
      <w:r>
        <w:t xml:space="preserve"> [2]</w:t>
      </w:r>
      <w:r w:rsidRPr="007C2F2D">
        <w:t>, VIVO</w:t>
      </w:r>
      <w:r>
        <w:t xml:space="preserve"> [3]</w:t>
      </w:r>
      <w:r w:rsidRPr="007C2F2D">
        <w:t xml:space="preserve">, and </w:t>
      </w:r>
      <w:proofErr w:type="spellStart"/>
      <w:r w:rsidRPr="007C2F2D">
        <w:t>Biositemaps</w:t>
      </w:r>
      <w:proofErr w:type="spellEnd"/>
      <w:r>
        <w:t xml:space="preserve"> [4] projects all have as their mission to improve search and discovery of research resources. Since d</w:t>
      </w:r>
      <w:r w:rsidRPr="007C2F2D">
        <w:t xml:space="preserve">eveloping multiple incompatible standards would negate the vision of seamless resource </w:t>
      </w:r>
      <w:r>
        <w:t xml:space="preserve">navigation, these organizations </w:t>
      </w:r>
      <w:r w:rsidRPr="007C2F2D">
        <w:t xml:space="preserve">have </w:t>
      </w:r>
      <w:r>
        <w:t>collaborated</w:t>
      </w:r>
      <w:r w:rsidRPr="007C2F2D">
        <w:t xml:space="preserve"> in aligning their ontologies by reusing common terms and definitions, with the goal of migrating to usage of the same ontology classes and URIs</w:t>
      </w:r>
      <w:r>
        <w:t>.</w:t>
      </w:r>
    </w:p>
    <w:p w:rsidR="00E56E77" w:rsidRDefault="00E56E77" w:rsidP="00E56E77">
      <w:r w:rsidRPr="00D364CD">
        <w:t xml:space="preserve">Due to its scope, quality, and community development practices, OBI was identified as the ideal ontology in which to develop a common representation of research resources to be reused by these </w:t>
      </w:r>
      <w:r>
        <w:t>four</w:t>
      </w:r>
      <w:r w:rsidRPr="00D364CD">
        <w:t xml:space="preserve"> projects. Thus far, alignment efforts have focused on instruments, services, organismal genotype</w:t>
      </w:r>
      <w:r>
        <w:t>s</w:t>
      </w:r>
      <w:r w:rsidRPr="00D364CD">
        <w:t xml:space="preserve"> and antibodies.</w:t>
      </w:r>
      <w:r>
        <w:t xml:space="preserve"> Fig. 3x</w:t>
      </w:r>
      <w:r w:rsidRPr="00D364CD">
        <w:t xml:space="preserve"> </w:t>
      </w:r>
      <w:r>
        <w:t xml:space="preserve">illustrates the representation of a </w:t>
      </w:r>
      <w:ins w:id="372" w:author="jturner" w:date="2011-05-18T13:44:00Z">
        <w:r w:rsidR="00041335">
          <w:t xml:space="preserve">DNA sequencing </w:t>
        </w:r>
      </w:ins>
      <w:r>
        <w:t xml:space="preserve">service within OBI as an example of a unified representation for reuse across the different resource discovery systems. </w:t>
      </w:r>
      <w:r w:rsidRPr="00D364CD" w:rsidDel="00CF1C10">
        <w:t xml:space="preserve"> </w:t>
      </w:r>
    </w:p>
    <w:p w:rsidR="005977D1" w:rsidRDefault="009C46A2">
      <w:pPr>
        <w:jc w:val="center"/>
        <w:rPr>
          <w:rFonts w:cs="Calibri"/>
        </w:rPr>
      </w:pPr>
      <w:r>
        <w:rPr>
          <w:rFonts w:cs="Calibri"/>
          <w:noProof/>
          <w:lang w:eastAsia="en-US"/>
        </w:rPr>
        <w:drawing>
          <wp:inline distT="0" distB="0" distL="0" distR="0">
            <wp:extent cx="4457257" cy="2726733"/>
            <wp:effectExtent l="19050" t="0" r="443"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454974" cy="2725336"/>
                    </a:xfrm>
                    <a:prstGeom prst="rect">
                      <a:avLst/>
                    </a:prstGeom>
                    <a:noFill/>
                    <a:ln w="9525">
                      <a:noFill/>
                      <a:miter lim="800000"/>
                      <a:headEnd/>
                      <a:tailEnd/>
                    </a:ln>
                  </pic:spPr>
                </pic:pic>
              </a:graphicData>
            </a:graphic>
          </wp:inline>
        </w:drawing>
      </w:r>
    </w:p>
    <w:p w:rsidR="00E56E77" w:rsidRDefault="00E56E77" w:rsidP="00E56E77">
      <w:pPr>
        <w:ind w:left="540"/>
        <w:rPr>
          <w:rFonts w:cs="Calibri"/>
        </w:rPr>
      </w:pPr>
    </w:p>
    <w:p w:rsidR="00E56E77" w:rsidRDefault="00E56E77" w:rsidP="00E56E77">
      <w:r>
        <w:rPr>
          <w:b/>
        </w:rPr>
        <w:t>Figure 3x</w:t>
      </w:r>
      <w:r w:rsidRPr="00583AFF">
        <w:rPr>
          <w:b/>
        </w:rPr>
        <w:t xml:space="preserve">. </w:t>
      </w:r>
      <w:proofErr w:type="gramStart"/>
      <w:r>
        <w:rPr>
          <w:b/>
        </w:rPr>
        <w:t>DNA sequencing service as an example of a service design pattern</w:t>
      </w:r>
      <w:r>
        <w:t>.</w:t>
      </w:r>
      <w:proofErr w:type="gramEnd"/>
      <w:r>
        <w:t xml:space="preserve"> Services are typically offered </w:t>
      </w:r>
      <w:r w:rsidRPr="00D364CD">
        <w:t>by core laboratories</w:t>
      </w:r>
      <w:r>
        <w:t xml:space="preserve">, </w:t>
      </w:r>
      <w:r w:rsidRPr="00D364CD">
        <w:t>which perform some planned process (for example, an assay or a material production) for a customer. Like planned processes, services are also linked to entities such as protocols, instruments, specimens, reagents, and objectives. However, key features that distinguish services from the planned processes they perform are the additional processes entailed in a service (order placement, billing, etc.). In addition, services necessarily have service providers and service consumers as participants. To capture these distinctions</w:t>
      </w:r>
      <w:r>
        <w:t xml:space="preserve"> and allow query using these search facets</w:t>
      </w:r>
      <w:r w:rsidRPr="00D364CD">
        <w:t xml:space="preserve">, a design pattern was used in which a service </w:t>
      </w:r>
      <w:proofErr w:type="spellStart"/>
      <w:r w:rsidRPr="00D364CD">
        <w:rPr>
          <w:i/>
        </w:rPr>
        <w:t>has_part</w:t>
      </w:r>
      <w:proofErr w:type="spellEnd"/>
      <w:r w:rsidRPr="00D364CD">
        <w:t xml:space="preserve"> some planned process and </w:t>
      </w:r>
      <w:r w:rsidRPr="00D364CD">
        <w:rPr>
          <w:i/>
        </w:rPr>
        <w:t>realizes</w:t>
      </w:r>
      <w:r w:rsidRPr="00D364CD">
        <w:t xml:space="preserve"> some ‘service consumer role’ and ‘service provider role’ which </w:t>
      </w:r>
      <w:proofErr w:type="spellStart"/>
      <w:r w:rsidRPr="00D364CD">
        <w:rPr>
          <w:i/>
        </w:rPr>
        <w:t>inhere</w:t>
      </w:r>
      <w:r>
        <w:rPr>
          <w:i/>
        </w:rPr>
        <w:t>s</w:t>
      </w:r>
      <w:r w:rsidRPr="00D364CD">
        <w:rPr>
          <w:i/>
        </w:rPr>
        <w:t>_in</w:t>
      </w:r>
      <w:proofErr w:type="spellEnd"/>
      <w:r w:rsidRPr="00D364CD">
        <w:t xml:space="preserve"> a person or organization</w:t>
      </w:r>
      <w:r>
        <w:t>.</w:t>
      </w:r>
    </w:p>
    <w:p w:rsidR="00E56E77" w:rsidRPr="000C4006" w:rsidRDefault="00E56E77" w:rsidP="00E56E77">
      <w:pPr>
        <w:textAlignment w:val="center"/>
        <w:rPr>
          <w:rFonts w:cs="Calibri"/>
        </w:rPr>
      </w:pPr>
    </w:p>
    <w:p w:rsidR="00E56E77" w:rsidRPr="00AE34A0" w:rsidRDefault="00E56E77" w:rsidP="00E56E77">
      <w:commentRangeStart w:id="373"/>
      <w:r w:rsidRPr="007E489A">
        <w:rPr>
          <w:b/>
          <w:u w:val="single"/>
          <w:lang w:val="en-GB"/>
        </w:rPr>
        <w:t>Shortcut relations</w:t>
      </w:r>
      <w:r>
        <w:rPr>
          <w:b/>
          <w:u w:val="single"/>
          <w:lang w:val="en-GB"/>
        </w:rPr>
        <w:t xml:space="preserve">. </w:t>
      </w:r>
      <w:r>
        <w:t>From an application point of view, eagle-</w:t>
      </w:r>
      <w:proofErr w:type="spellStart"/>
      <w:r>
        <w:t>i</w:t>
      </w:r>
      <w:proofErr w:type="spellEnd"/>
      <w:r>
        <w:t xml:space="preserve"> and NIF sometimes required a simplified representation from that available within OBI.  For instance, </w:t>
      </w:r>
      <w:r w:rsidRPr="00775EA6">
        <w:t xml:space="preserve">a single property </w:t>
      </w:r>
      <w:r>
        <w:t>to relate</w:t>
      </w:r>
      <w:r w:rsidRPr="00775EA6">
        <w:t xml:space="preserve"> a service to a core laboratory providing that service</w:t>
      </w:r>
      <w:r>
        <w:t xml:space="preserve"> was required by the eagle-</w:t>
      </w:r>
      <w:proofErr w:type="spellStart"/>
      <w:r>
        <w:t>i</w:t>
      </w:r>
      <w:proofErr w:type="spellEnd"/>
      <w:r>
        <w:t xml:space="preserve"> user interface, rather than using OBI’s </w:t>
      </w:r>
      <w:r w:rsidRPr="00775EA6">
        <w:t>composed relation built from two properties to connect an organization to the service it provides (‘</w:t>
      </w:r>
      <w:commentRangeStart w:id="374"/>
      <w:r w:rsidRPr="00775EA6">
        <w:rPr>
          <w:i/>
        </w:rPr>
        <w:t>organization’</w:t>
      </w:r>
      <w:r>
        <w:t xml:space="preserve"> </w:t>
      </w:r>
      <w:r>
        <w:rPr>
          <w:i/>
        </w:rPr>
        <w:t>‘</w:t>
      </w:r>
      <w:proofErr w:type="spellStart"/>
      <w:r w:rsidRPr="00775EA6">
        <w:rPr>
          <w:i/>
        </w:rPr>
        <w:t>bear</w:t>
      </w:r>
      <w:r>
        <w:rPr>
          <w:i/>
        </w:rPr>
        <w:t>er_of</w:t>
      </w:r>
      <w:proofErr w:type="spellEnd"/>
      <w:r>
        <w:rPr>
          <w:i/>
        </w:rPr>
        <w:t>’’</w:t>
      </w:r>
      <w:r w:rsidRPr="00775EA6">
        <w:t xml:space="preserve"> some ‘</w:t>
      </w:r>
      <w:r w:rsidRPr="00775EA6">
        <w:rPr>
          <w:i/>
        </w:rPr>
        <w:t>service provider role’</w:t>
      </w:r>
      <w:r w:rsidRPr="00775EA6">
        <w:t xml:space="preserve"> and </w:t>
      </w:r>
      <w:r>
        <w:t>‘</w:t>
      </w:r>
      <w:proofErr w:type="spellStart"/>
      <w:r w:rsidRPr="00775EA6">
        <w:rPr>
          <w:i/>
        </w:rPr>
        <w:t>realized_by</w:t>
      </w:r>
      <w:proofErr w:type="spellEnd"/>
      <w:r>
        <w:rPr>
          <w:i/>
        </w:rPr>
        <w:t>’</w:t>
      </w:r>
      <w:r w:rsidRPr="00775EA6">
        <w:t xml:space="preserve"> some ‘</w:t>
      </w:r>
      <w:r w:rsidRPr="00775EA6">
        <w:rPr>
          <w:i/>
        </w:rPr>
        <w:t>service’</w:t>
      </w:r>
      <w:r w:rsidRPr="00775EA6">
        <w:t xml:space="preserve">).  </w:t>
      </w:r>
      <w:commentRangeEnd w:id="374"/>
      <w:r>
        <w:rPr>
          <w:rStyle w:val="CommentReference"/>
        </w:rPr>
        <w:commentReference w:id="374"/>
      </w:r>
      <w:r>
        <w:t>We logically collapsed</w:t>
      </w:r>
      <w:r w:rsidRPr="00775EA6">
        <w:t xml:space="preserve"> this complex statement with a single property linking a service to its provider (‘</w:t>
      </w:r>
      <w:r w:rsidRPr="00775EA6">
        <w:rPr>
          <w:i/>
        </w:rPr>
        <w:t>service provider’</w:t>
      </w:r>
      <w:r w:rsidRPr="00775EA6">
        <w:t xml:space="preserve"> </w:t>
      </w:r>
      <w:r>
        <w:t>‘</w:t>
      </w:r>
      <w:proofErr w:type="spellStart"/>
      <w:r w:rsidRPr="00775EA6">
        <w:rPr>
          <w:i/>
        </w:rPr>
        <w:t>provides_service</w:t>
      </w:r>
      <w:proofErr w:type="spellEnd"/>
      <w:r>
        <w:rPr>
          <w:i/>
        </w:rPr>
        <w:t>’</w:t>
      </w:r>
      <w:r w:rsidRPr="00775EA6">
        <w:t xml:space="preserve"> ‘</w:t>
      </w:r>
      <w:r w:rsidRPr="00775EA6">
        <w:rPr>
          <w:i/>
        </w:rPr>
        <w:t>service’</w:t>
      </w:r>
      <w:r w:rsidRPr="00775EA6">
        <w:t>)</w:t>
      </w:r>
      <w:r>
        <w:t xml:space="preserve"> where ‘</w:t>
      </w:r>
      <w:r w:rsidRPr="00775EA6">
        <w:rPr>
          <w:i/>
        </w:rPr>
        <w:t xml:space="preserve">service provider’ </w:t>
      </w:r>
      <w:r>
        <w:t xml:space="preserve">is defined as </w:t>
      </w:r>
      <w:r w:rsidRPr="00775EA6">
        <w:t>follows: (</w:t>
      </w:r>
      <w:r>
        <w:t>‘</w:t>
      </w:r>
      <w:r w:rsidRPr="00775EA6">
        <w:rPr>
          <w:i/>
        </w:rPr>
        <w:t>organization</w:t>
      </w:r>
      <w:r>
        <w:rPr>
          <w:i/>
        </w:rPr>
        <w:t>’</w:t>
      </w:r>
      <w:r w:rsidRPr="00775EA6">
        <w:t xml:space="preserve"> or </w:t>
      </w:r>
      <w:r>
        <w:rPr>
          <w:i/>
        </w:rPr>
        <w:t>‘</w:t>
      </w:r>
      <w:r w:rsidRPr="00775EA6">
        <w:rPr>
          <w:i/>
        </w:rPr>
        <w:t>Homo sapiens</w:t>
      </w:r>
      <w:r>
        <w:rPr>
          <w:i/>
        </w:rPr>
        <w:t>’</w:t>
      </w:r>
      <w:r w:rsidRPr="00775EA6">
        <w:t>) and (</w:t>
      </w:r>
      <w:r>
        <w:t>‘</w:t>
      </w:r>
      <w:proofErr w:type="spellStart"/>
      <w:r w:rsidRPr="00775EA6">
        <w:rPr>
          <w:i/>
        </w:rPr>
        <w:t>bearer_of</w:t>
      </w:r>
      <w:proofErr w:type="spellEnd"/>
      <w:r w:rsidRPr="00775EA6">
        <w:rPr>
          <w:i/>
        </w:rPr>
        <w:t>’</w:t>
      </w:r>
      <w:r w:rsidRPr="00775EA6">
        <w:t xml:space="preserve"> some </w:t>
      </w:r>
      <w:r>
        <w:rPr>
          <w:i/>
        </w:rPr>
        <w:t>‘</w:t>
      </w:r>
      <w:r w:rsidRPr="00775EA6">
        <w:rPr>
          <w:i/>
        </w:rPr>
        <w:t>service provider role</w:t>
      </w:r>
      <w:r>
        <w:rPr>
          <w:i/>
        </w:rPr>
        <w:t>’</w:t>
      </w:r>
      <w:r w:rsidRPr="00775EA6">
        <w:t>). This need to simplify complex relation</w:t>
      </w:r>
      <w:r>
        <w:t xml:space="preserve"> </w:t>
      </w:r>
      <w:r>
        <w:lastRenderedPageBreak/>
        <w:t>chains</w:t>
      </w:r>
      <w:r w:rsidRPr="00775EA6">
        <w:t xml:space="preserve"> </w:t>
      </w:r>
      <w:r>
        <w:t>is a c</w:t>
      </w:r>
      <w:r w:rsidRPr="00775EA6">
        <w:t>ommon issue in using ontologies for data collection applications</w:t>
      </w:r>
      <w:r>
        <w:t>,</w:t>
      </w:r>
      <w:r w:rsidRPr="00775EA6">
        <w:t xml:space="preserve"> and </w:t>
      </w:r>
      <w:r>
        <w:t xml:space="preserve">‘shortcut relation’ </w:t>
      </w:r>
      <w:r w:rsidRPr="00775EA6">
        <w:t>approache</w:t>
      </w:r>
      <w:r>
        <w:t>s like the ones suggested in [5</w:t>
      </w:r>
      <w:r w:rsidRPr="00775EA6">
        <w:t>] should be exploited.</w:t>
      </w:r>
      <w:r>
        <w:t xml:space="preserve"> The reuse of OBI within NIF and eagle-</w:t>
      </w:r>
      <w:proofErr w:type="spellStart"/>
      <w:r>
        <w:t>i</w:t>
      </w:r>
      <w:proofErr w:type="spellEnd"/>
      <w:r>
        <w:t xml:space="preserve"> has provided a valuable use case for developing best practices around reuse of ontologies within software applications.</w:t>
      </w:r>
      <w:r>
        <w:rPr>
          <w:bCs/>
          <w:szCs w:val="28"/>
        </w:rPr>
        <w:t xml:space="preserve"> </w:t>
      </w:r>
      <w:r w:rsidRPr="00EF4A32">
        <w:rPr>
          <w:lang w:val="en-GB"/>
        </w:rPr>
        <w:t>Use</w:t>
      </w:r>
      <w:r>
        <w:rPr>
          <w:bCs/>
          <w:szCs w:val="28"/>
        </w:rPr>
        <w:t xml:space="preserve"> of OBI across different applications will allow publication of resources as Linked Open Data under a common representation. Investigators will have improved navigability of potential research resources, identification of colleagues for collaboration, and exploration of novel research connections. </w:t>
      </w:r>
    </w:p>
    <w:commentRangeEnd w:id="373"/>
    <w:p w:rsidR="00E56E77" w:rsidRDefault="00E56E77" w:rsidP="00E56E77">
      <w:pPr>
        <w:rPr>
          <w:rFonts w:cs="Calibri"/>
          <w:szCs w:val="22"/>
        </w:rPr>
      </w:pPr>
      <w:r>
        <w:rPr>
          <w:rStyle w:val="CommentReference"/>
          <w:vanish/>
        </w:rPr>
        <w:commentReference w:id="373"/>
      </w:r>
    </w:p>
    <w:p w:rsidR="00E56E77" w:rsidRDefault="00E56E77" w:rsidP="00E56E77">
      <w:pPr>
        <w:ind w:left="270"/>
        <w:rPr>
          <w:rFonts w:cs="Calibri"/>
          <w:szCs w:val="22"/>
        </w:rPr>
      </w:pPr>
    </w:p>
    <w:p w:rsidR="00E56E77" w:rsidRPr="00537161" w:rsidRDefault="00E56E77" w:rsidP="00E56E77">
      <w:pPr>
        <w:rPr>
          <w:b/>
        </w:rPr>
      </w:pPr>
    </w:p>
    <w:p w:rsidR="00E56E77" w:rsidRDefault="00E56E77" w:rsidP="00E56E77">
      <w:pPr>
        <w:widowControl w:val="0"/>
        <w:autoSpaceDE w:val="0"/>
        <w:autoSpaceDN w:val="0"/>
        <w:adjustRightInd w:val="0"/>
        <w:spacing w:after="0"/>
        <w:rPr>
          <w:rFonts w:cs="ArialMT"/>
          <w:szCs w:val="22"/>
        </w:rPr>
      </w:pPr>
    </w:p>
    <w:p w:rsidR="00E56E77" w:rsidRDefault="00E56E77" w:rsidP="00E56E77">
      <w:pPr>
        <w:widowControl w:val="0"/>
        <w:autoSpaceDE w:val="0"/>
        <w:autoSpaceDN w:val="0"/>
        <w:adjustRightInd w:val="0"/>
        <w:spacing w:after="0"/>
        <w:rPr>
          <w:rFonts w:cs="ArialMT"/>
          <w:szCs w:val="22"/>
        </w:rPr>
      </w:pPr>
      <w:r>
        <w:rPr>
          <w:rFonts w:cs="ArialMT"/>
          <w:szCs w:val="22"/>
        </w:rPr>
        <w:t xml:space="preserve">[1] </w:t>
      </w:r>
      <w:proofErr w:type="spellStart"/>
      <w:r w:rsidRPr="001526CF">
        <w:rPr>
          <w:rFonts w:cs="ArialMT"/>
          <w:szCs w:val="22"/>
        </w:rPr>
        <w:t>Torniai</w:t>
      </w:r>
      <w:proofErr w:type="spellEnd"/>
      <w:r w:rsidRPr="001526CF">
        <w:rPr>
          <w:rFonts w:cs="ArialMT"/>
          <w:szCs w:val="22"/>
        </w:rPr>
        <w:t xml:space="preserve">, C., </w:t>
      </w:r>
      <w:proofErr w:type="spellStart"/>
      <w:r w:rsidRPr="001526CF">
        <w:rPr>
          <w:rFonts w:cs="ArialMT"/>
          <w:szCs w:val="22"/>
        </w:rPr>
        <w:t>Bashor</w:t>
      </w:r>
      <w:proofErr w:type="spellEnd"/>
      <w:r w:rsidRPr="001526CF">
        <w:rPr>
          <w:rFonts w:cs="ArialMT"/>
          <w:szCs w:val="22"/>
        </w:rPr>
        <w:t>, T., Bourges-</w:t>
      </w:r>
      <w:proofErr w:type="spellStart"/>
      <w:r w:rsidRPr="001526CF">
        <w:rPr>
          <w:rFonts w:cs="ArialMT"/>
          <w:szCs w:val="22"/>
        </w:rPr>
        <w:t>Waldegg</w:t>
      </w:r>
      <w:proofErr w:type="spellEnd"/>
      <w:r w:rsidRPr="001526CF">
        <w:rPr>
          <w:rFonts w:cs="ArialMT"/>
          <w:szCs w:val="22"/>
        </w:rPr>
        <w:t xml:space="preserve">, D., Corday, K., Frost, H.R., Johnson, T., </w:t>
      </w:r>
      <w:proofErr w:type="spellStart"/>
      <w:r w:rsidRPr="001526CF">
        <w:rPr>
          <w:rFonts w:cs="ArialMT"/>
          <w:szCs w:val="22"/>
        </w:rPr>
        <w:t>Segerdell</w:t>
      </w:r>
      <w:proofErr w:type="spellEnd"/>
      <w:r w:rsidRPr="001526CF">
        <w:rPr>
          <w:rFonts w:cs="ArialMT"/>
          <w:szCs w:val="22"/>
        </w:rPr>
        <w:t xml:space="preserve">, E., Shaffer, C.J., Stone, L., Wilson, M.L., </w:t>
      </w:r>
      <w:proofErr w:type="spellStart"/>
      <w:r w:rsidRPr="001526CF">
        <w:rPr>
          <w:rFonts w:cs="ArialMT"/>
          <w:szCs w:val="22"/>
        </w:rPr>
        <w:t>Haendel</w:t>
      </w:r>
      <w:proofErr w:type="spellEnd"/>
      <w:r w:rsidRPr="001526CF">
        <w:rPr>
          <w:rFonts w:cs="ArialMT"/>
          <w:szCs w:val="22"/>
        </w:rPr>
        <w:t>, M.A. (2010) eagle-</w:t>
      </w:r>
      <w:proofErr w:type="spellStart"/>
      <w:r w:rsidRPr="001526CF">
        <w:rPr>
          <w:rFonts w:cs="ArialMT"/>
          <w:szCs w:val="22"/>
        </w:rPr>
        <w:t>i</w:t>
      </w:r>
      <w:proofErr w:type="spellEnd"/>
      <w:r w:rsidRPr="001526CF">
        <w:rPr>
          <w:rFonts w:cs="ArialMT"/>
          <w:szCs w:val="22"/>
        </w:rPr>
        <w:t>: an ontology-driven framework for biomedical resource annotation and discovery. Bio-Ontologies 2010: Semantic Applications in Life Sciences, ISMB 2010 (Boston, MA).</w:t>
      </w:r>
    </w:p>
    <w:p w:rsidR="00E56E77" w:rsidRDefault="00E56E77" w:rsidP="00E56E77">
      <w:pPr>
        <w:widowControl w:val="0"/>
        <w:autoSpaceDE w:val="0"/>
        <w:autoSpaceDN w:val="0"/>
        <w:adjustRightInd w:val="0"/>
        <w:spacing w:after="0"/>
        <w:rPr>
          <w:rFonts w:cs="ArialMT"/>
          <w:szCs w:val="22"/>
        </w:rPr>
      </w:pPr>
    </w:p>
    <w:p w:rsidR="00E56E77" w:rsidRDefault="00E56E77" w:rsidP="00E56E77">
      <w:pPr>
        <w:widowControl w:val="0"/>
        <w:autoSpaceDE w:val="0"/>
        <w:autoSpaceDN w:val="0"/>
        <w:adjustRightInd w:val="0"/>
        <w:spacing w:after="0"/>
        <w:rPr>
          <w:rFonts w:cs="ArialMT"/>
          <w:szCs w:val="22"/>
        </w:rPr>
      </w:pPr>
      <w:r>
        <w:rPr>
          <w:rFonts w:cs="ArialMT"/>
          <w:szCs w:val="22"/>
        </w:rPr>
        <w:t xml:space="preserve">[2] </w:t>
      </w:r>
      <w:r w:rsidRPr="001526CF">
        <w:rPr>
          <w:rFonts w:cs="ArialMT"/>
          <w:szCs w:val="22"/>
        </w:rPr>
        <w:t xml:space="preserve">Gupta A., Bug W., </w:t>
      </w:r>
      <w:proofErr w:type="spellStart"/>
      <w:r w:rsidRPr="001526CF">
        <w:rPr>
          <w:rFonts w:cs="ArialMT"/>
          <w:szCs w:val="22"/>
        </w:rPr>
        <w:t>Marenco</w:t>
      </w:r>
      <w:proofErr w:type="spellEnd"/>
      <w:r w:rsidRPr="001526CF">
        <w:rPr>
          <w:rFonts w:cs="ArialMT"/>
          <w:szCs w:val="22"/>
        </w:rPr>
        <w:t xml:space="preserve"> L., </w:t>
      </w:r>
      <w:proofErr w:type="spellStart"/>
      <w:r w:rsidRPr="001526CF">
        <w:rPr>
          <w:rFonts w:cs="ArialMT"/>
          <w:szCs w:val="22"/>
        </w:rPr>
        <w:t>Qian</w:t>
      </w:r>
      <w:proofErr w:type="spellEnd"/>
      <w:r w:rsidRPr="001526CF">
        <w:rPr>
          <w:rFonts w:cs="ArialMT"/>
          <w:szCs w:val="22"/>
        </w:rPr>
        <w:t xml:space="preserve"> X., Condit C., </w:t>
      </w:r>
      <w:proofErr w:type="spellStart"/>
      <w:r w:rsidRPr="001526CF">
        <w:rPr>
          <w:rFonts w:cs="ArialMT"/>
          <w:szCs w:val="22"/>
        </w:rPr>
        <w:t>Rangarajan</w:t>
      </w:r>
      <w:proofErr w:type="spellEnd"/>
      <w:r w:rsidRPr="001526CF">
        <w:rPr>
          <w:rFonts w:cs="ArialMT"/>
          <w:szCs w:val="22"/>
        </w:rPr>
        <w:t xml:space="preserve"> A., </w:t>
      </w:r>
      <w:proofErr w:type="spellStart"/>
      <w:r w:rsidRPr="001526CF">
        <w:rPr>
          <w:rFonts w:cs="ArialMT"/>
          <w:szCs w:val="22"/>
        </w:rPr>
        <w:t>Müller</w:t>
      </w:r>
      <w:proofErr w:type="spellEnd"/>
      <w:r w:rsidRPr="001526CF">
        <w:rPr>
          <w:rFonts w:cs="ArialMT"/>
          <w:szCs w:val="22"/>
        </w:rPr>
        <w:t xml:space="preserve"> H.M., Miller P.L., Sanders B., </w:t>
      </w:r>
      <w:proofErr w:type="spellStart"/>
      <w:r w:rsidRPr="001526CF">
        <w:rPr>
          <w:rFonts w:cs="ArialMT"/>
          <w:szCs w:val="22"/>
        </w:rPr>
        <w:t>Grethe</w:t>
      </w:r>
      <w:proofErr w:type="spellEnd"/>
      <w:r>
        <w:rPr>
          <w:rFonts w:cs="ArialMT"/>
          <w:szCs w:val="22"/>
        </w:rPr>
        <w:t xml:space="preserve"> </w:t>
      </w:r>
      <w:r w:rsidRPr="001526CF">
        <w:rPr>
          <w:rFonts w:cs="ArialMT"/>
          <w:szCs w:val="22"/>
        </w:rPr>
        <w:t xml:space="preserve">J.S., </w:t>
      </w:r>
      <w:proofErr w:type="spellStart"/>
      <w:r w:rsidRPr="001526CF">
        <w:rPr>
          <w:rFonts w:cs="ArialMT"/>
          <w:szCs w:val="22"/>
        </w:rPr>
        <w:t>Astakhov</w:t>
      </w:r>
      <w:proofErr w:type="spellEnd"/>
      <w:r w:rsidRPr="001526CF">
        <w:rPr>
          <w:rFonts w:cs="ArialMT"/>
          <w:szCs w:val="22"/>
        </w:rPr>
        <w:t xml:space="preserve"> V., Shepherd G., Sternberg P.W., </w:t>
      </w:r>
      <w:proofErr w:type="spellStart"/>
      <w:r w:rsidRPr="001526CF">
        <w:rPr>
          <w:rFonts w:cs="ArialMT"/>
          <w:szCs w:val="22"/>
        </w:rPr>
        <w:t>Martone</w:t>
      </w:r>
      <w:proofErr w:type="spellEnd"/>
      <w:r w:rsidRPr="001526CF">
        <w:rPr>
          <w:rFonts w:cs="ArialMT"/>
          <w:szCs w:val="22"/>
        </w:rPr>
        <w:t xml:space="preserve"> M.E. (2008) Federated access to heterogeneous</w:t>
      </w:r>
      <w:r>
        <w:rPr>
          <w:rFonts w:cs="ArialMT"/>
          <w:szCs w:val="22"/>
        </w:rPr>
        <w:t xml:space="preserve"> </w:t>
      </w:r>
      <w:r w:rsidRPr="001526CF">
        <w:rPr>
          <w:rFonts w:cs="ArialMT"/>
          <w:szCs w:val="22"/>
        </w:rPr>
        <w:t>information resources in the Neuroscience Information Framework (NIF). Neuroinformatics. Sep</w:t>
      </w:r>
      <w:proofErr w:type="gramStart"/>
      <w:r w:rsidRPr="001526CF">
        <w:rPr>
          <w:rFonts w:cs="ArialMT"/>
          <w:szCs w:val="22"/>
        </w:rPr>
        <w:t>;6</w:t>
      </w:r>
      <w:proofErr w:type="gramEnd"/>
      <w:r w:rsidRPr="001526CF">
        <w:rPr>
          <w:rFonts w:cs="ArialMT"/>
          <w:szCs w:val="22"/>
        </w:rPr>
        <w:t>(3):205-17.</w:t>
      </w:r>
    </w:p>
    <w:p w:rsidR="00E56E77" w:rsidRDefault="00E56E77" w:rsidP="00E56E77">
      <w:pPr>
        <w:widowControl w:val="0"/>
        <w:autoSpaceDE w:val="0"/>
        <w:autoSpaceDN w:val="0"/>
        <w:adjustRightInd w:val="0"/>
        <w:spacing w:after="0"/>
        <w:rPr>
          <w:rFonts w:cs="ArialMT"/>
          <w:szCs w:val="22"/>
        </w:rPr>
      </w:pPr>
    </w:p>
    <w:p w:rsidR="00E56E77" w:rsidRDefault="00E56E77" w:rsidP="00E56E77">
      <w:pPr>
        <w:widowControl w:val="0"/>
        <w:autoSpaceDE w:val="0"/>
        <w:autoSpaceDN w:val="0"/>
        <w:adjustRightInd w:val="0"/>
        <w:spacing w:after="0"/>
        <w:rPr>
          <w:rFonts w:cs="ArialMT"/>
          <w:szCs w:val="22"/>
        </w:rPr>
      </w:pPr>
      <w:r>
        <w:t xml:space="preserve">[3] </w:t>
      </w:r>
      <w:proofErr w:type="spellStart"/>
      <w:r w:rsidRPr="001526CF">
        <w:t>Krafft</w:t>
      </w:r>
      <w:proofErr w:type="spellEnd"/>
      <w:r w:rsidRPr="001526CF">
        <w:t xml:space="preserve">, D.B., </w:t>
      </w:r>
      <w:proofErr w:type="spellStart"/>
      <w:r w:rsidRPr="001526CF">
        <w:t>Cappadona</w:t>
      </w:r>
      <w:proofErr w:type="spellEnd"/>
      <w:r w:rsidRPr="001526CF">
        <w:t>, N.A., Caruso, B., Corson</w:t>
      </w:r>
      <w:r w:rsidRPr="001526CF">
        <w:rPr>
          <w:rFonts w:ascii="Marker Felt" w:hAnsi="Marker Felt" w:cs="Marker Felt"/>
        </w:rPr>
        <w:t>‐</w:t>
      </w:r>
      <w:proofErr w:type="spellStart"/>
      <w:r w:rsidRPr="001526CF">
        <w:t>Rikert</w:t>
      </w:r>
      <w:proofErr w:type="spellEnd"/>
      <w:r w:rsidRPr="001526CF">
        <w:t xml:space="preserve">, J., </w:t>
      </w:r>
      <w:proofErr w:type="spellStart"/>
      <w:r w:rsidRPr="001526CF">
        <w:t>Devare</w:t>
      </w:r>
      <w:proofErr w:type="spellEnd"/>
      <w:r w:rsidRPr="001526CF">
        <w:t>, M., Lowe, B.J., VIVO Collaboration (2010) VIVO: Enabling National Networking of Scientists. Proceedings of the WebSci10: Extending the Frontiers of Society On</w:t>
      </w:r>
      <w:r w:rsidRPr="001526CF">
        <w:rPr>
          <w:rFonts w:ascii="Marker Felt" w:hAnsi="Marker Felt" w:cs="Marker Felt"/>
        </w:rPr>
        <w:t>‐</w:t>
      </w:r>
      <w:r w:rsidRPr="001526CF">
        <w:t>Line, April 26</w:t>
      </w:r>
      <w:r w:rsidRPr="001526CF">
        <w:rPr>
          <w:rFonts w:ascii="Marker Felt" w:hAnsi="Marker Felt" w:cs="Marker Felt"/>
        </w:rPr>
        <w:t>‐</w:t>
      </w:r>
      <w:r w:rsidRPr="001526CF">
        <w:t>27th, 2010, Raleigh, NC: US.</w:t>
      </w:r>
      <w:r w:rsidRPr="001526CF">
        <w:rPr>
          <w:rFonts w:cs="ArialMT"/>
          <w:szCs w:val="22"/>
        </w:rPr>
        <w:t xml:space="preserve"> </w:t>
      </w:r>
    </w:p>
    <w:p w:rsidR="00E56E77" w:rsidRPr="001526CF" w:rsidRDefault="00E56E77" w:rsidP="00E56E77">
      <w:pPr>
        <w:widowControl w:val="0"/>
        <w:autoSpaceDE w:val="0"/>
        <w:autoSpaceDN w:val="0"/>
        <w:adjustRightInd w:val="0"/>
        <w:spacing w:after="0"/>
        <w:rPr>
          <w:rFonts w:cs="ArialMT"/>
          <w:szCs w:val="22"/>
        </w:rPr>
      </w:pPr>
    </w:p>
    <w:p w:rsidR="00E56E77" w:rsidRPr="001526CF" w:rsidRDefault="00E56E77" w:rsidP="00E56E77">
      <w:r>
        <w:t>[4]</w:t>
      </w:r>
      <w:r w:rsidRPr="001526CF">
        <w:t xml:space="preserve"> </w:t>
      </w:r>
      <w:proofErr w:type="spellStart"/>
      <w:r w:rsidRPr="001526CF">
        <w:t>Tenenbaum</w:t>
      </w:r>
      <w:proofErr w:type="spellEnd"/>
      <w:r w:rsidRPr="001526CF">
        <w:t xml:space="preserve"> JD, </w:t>
      </w:r>
      <w:proofErr w:type="spellStart"/>
      <w:r w:rsidRPr="001526CF">
        <w:t>Whetzel</w:t>
      </w:r>
      <w:proofErr w:type="spellEnd"/>
      <w:r w:rsidRPr="001526CF">
        <w:t xml:space="preserve"> PL, Anderson K, </w:t>
      </w:r>
      <w:proofErr w:type="spellStart"/>
      <w:r w:rsidRPr="001526CF">
        <w:t>Borromeo</w:t>
      </w:r>
      <w:proofErr w:type="spellEnd"/>
      <w:r w:rsidRPr="001526CF">
        <w:t xml:space="preserve"> CD, </w:t>
      </w:r>
      <w:proofErr w:type="spellStart"/>
      <w:r w:rsidRPr="001526CF">
        <w:t>Dinov</w:t>
      </w:r>
      <w:proofErr w:type="spellEnd"/>
      <w:r w:rsidRPr="001526CF">
        <w:t xml:space="preserve"> ID, Gabriel D, </w:t>
      </w:r>
      <w:proofErr w:type="spellStart"/>
      <w:r w:rsidRPr="001526CF">
        <w:t>Kirschner</w:t>
      </w:r>
      <w:proofErr w:type="spellEnd"/>
      <w:r w:rsidRPr="001526CF">
        <w:t xml:space="preserve"> B, </w:t>
      </w:r>
      <w:proofErr w:type="spellStart"/>
      <w:r w:rsidRPr="001526CF">
        <w:t>Mirel</w:t>
      </w:r>
      <w:proofErr w:type="spellEnd"/>
      <w:r w:rsidRPr="001526CF">
        <w:t xml:space="preserve"> B, Morris T, </w:t>
      </w:r>
      <w:proofErr w:type="spellStart"/>
      <w:r w:rsidRPr="001526CF">
        <w:t>Noy</w:t>
      </w:r>
      <w:proofErr w:type="spellEnd"/>
      <w:r w:rsidRPr="001526CF">
        <w:t xml:space="preserve"> N, </w:t>
      </w:r>
      <w:proofErr w:type="spellStart"/>
      <w:r w:rsidRPr="001526CF">
        <w:t>Nyulas</w:t>
      </w:r>
      <w:proofErr w:type="spellEnd"/>
      <w:r w:rsidRPr="001526CF">
        <w:t xml:space="preserve"> C, </w:t>
      </w:r>
      <w:proofErr w:type="spellStart"/>
      <w:r w:rsidRPr="001526CF">
        <w:t>Rubenson</w:t>
      </w:r>
      <w:proofErr w:type="spellEnd"/>
      <w:r w:rsidRPr="001526CF">
        <w:t xml:space="preserve"> D, </w:t>
      </w:r>
      <w:proofErr w:type="spellStart"/>
      <w:r w:rsidRPr="001526CF">
        <w:t>Saxman</w:t>
      </w:r>
      <w:proofErr w:type="spellEnd"/>
      <w:r w:rsidRPr="001526CF">
        <w:t xml:space="preserve"> PR, Singh H, Whelan N, Wright Z, </w:t>
      </w:r>
      <w:proofErr w:type="spellStart"/>
      <w:r w:rsidRPr="001526CF">
        <w:t>Athey</w:t>
      </w:r>
      <w:proofErr w:type="spellEnd"/>
      <w:r w:rsidRPr="001526CF">
        <w:t xml:space="preserve"> BD, </w:t>
      </w:r>
      <w:proofErr w:type="spellStart"/>
      <w:r w:rsidRPr="001526CF">
        <w:t>Becich</w:t>
      </w:r>
      <w:proofErr w:type="spellEnd"/>
      <w:r w:rsidRPr="001526CF">
        <w:t xml:space="preserve"> MJ, Ginsburg GS, </w:t>
      </w:r>
      <w:proofErr w:type="spellStart"/>
      <w:r w:rsidRPr="001526CF">
        <w:t>Musen</w:t>
      </w:r>
      <w:proofErr w:type="spellEnd"/>
      <w:r w:rsidRPr="001526CF">
        <w:t xml:space="preserve"> MA, Smith KA, </w:t>
      </w:r>
      <w:proofErr w:type="spellStart"/>
      <w:r w:rsidRPr="001526CF">
        <w:t>Tarantal</w:t>
      </w:r>
      <w:proofErr w:type="spellEnd"/>
      <w:r w:rsidRPr="001526CF">
        <w:t xml:space="preserve"> AF, Rubin DL, </w:t>
      </w:r>
      <w:proofErr w:type="spellStart"/>
      <w:r w:rsidRPr="001526CF">
        <w:t>Lyster</w:t>
      </w:r>
      <w:proofErr w:type="spellEnd"/>
      <w:r w:rsidRPr="001526CF">
        <w:t xml:space="preserve"> P. (2010, Oct 16).  The Biomedical Resource Ontology (BRO) to enable resource discovery in clinical and translational research. </w:t>
      </w:r>
      <w:proofErr w:type="gramStart"/>
      <w:r w:rsidRPr="001526CF">
        <w:t>Journal of Biomedical Informatics.</w:t>
      </w:r>
      <w:proofErr w:type="gramEnd"/>
      <w:r w:rsidRPr="001526CF">
        <w:t xml:space="preserve"> </w:t>
      </w:r>
      <w:proofErr w:type="spellStart"/>
      <w:r w:rsidRPr="001526CF">
        <w:t>Epub</w:t>
      </w:r>
      <w:proofErr w:type="spellEnd"/>
      <w:r w:rsidRPr="001526CF">
        <w:t xml:space="preserve"> ahead of print, </w:t>
      </w:r>
      <w:proofErr w:type="spellStart"/>
      <w:r w:rsidRPr="001526CF">
        <w:t>doi</w:t>
      </w:r>
      <w:proofErr w:type="spellEnd"/>
      <w:r w:rsidRPr="001526CF">
        <w:t>: 10.1016/j.jbi.2010.10.003.</w:t>
      </w:r>
    </w:p>
    <w:p w:rsidR="00E56E77" w:rsidRDefault="00E56E77" w:rsidP="00E56E77">
      <w:r>
        <w:t xml:space="preserve">[5] </w:t>
      </w:r>
      <w:proofErr w:type="spellStart"/>
      <w:r w:rsidRPr="00924214">
        <w:t>Mungall</w:t>
      </w:r>
      <w:proofErr w:type="spellEnd"/>
      <w:r w:rsidRPr="00924214">
        <w:t xml:space="preserve"> CJ, </w:t>
      </w:r>
      <w:proofErr w:type="spellStart"/>
      <w:r w:rsidRPr="00924214">
        <w:t>Ruttenberg</w:t>
      </w:r>
      <w:proofErr w:type="spellEnd"/>
      <w:r w:rsidRPr="00924214">
        <w:t xml:space="preserve"> A, </w:t>
      </w:r>
      <w:proofErr w:type="spellStart"/>
      <w:r w:rsidRPr="00924214">
        <w:t>Osumi</w:t>
      </w:r>
      <w:proofErr w:type="spellEnd"/>
      <w:r w:rsidRPr="00924214">
        <w:t xml:space="preserve">-Sutherland D. Taking shortcuts with OWL using safe macros. Nature </w:t>
      </w:r>
      <w:proofErr w:type="spellStart"/>
      <w:r w:rsidRPr="00924214">
        <w:t>Precedings</w:t>
      </w:r>
      <w:proofErr w:type="spellEnd"/>
      <w:r w:rsidRPr="00924214">
        <w:t xml:space="preserve">. 2010. </w:t>
      </w:r>
      <w:hyperlink r:id="rId7" w:history="1">
        <w:r w:rsidRPr="00391271">
          <w:rPr>
            <w:rStyle w:val="Hyperlink"/>
          </w:rPr>
          <w:t>http://precedings.nature.com/documents/5292/version/1/files/npre20105292-1.pdf</w:t>
        </w:r>
      </w:hyperlink>
    </w:p>
    <w:p w:rsidR="00B00A9A" w:rsidRDefault="00B00A9A">
      <w:pPr>
        <w:suppressAutoHyphens w:val="0"/>
        <w:spacing w:after="200" w:line="276" w:lineRule="auto"/>
        <w:jc w:val="left"/>
        <w:rPr>
          <w:ins w:id="375" w:author="Philippe Rocca-Serra" w:date="2011-05-16T14:23:00Z"/>
          <w:b/>
          <w:bCs/>
          <w:szCs w:val="28"/>
          <w:u w:val="single"/>
        </w:rPr>
      </w:pPr>
      <w:ins w:id="376" w:author="Philippe Rocca-Serra" w:date="2011-05-16T14:23:00Z">
        <w:r>
          <w:rPr>
            <w:b/>
            <w:bCs/>
            <w:szCs w:val="28"/>
            <w:u w:val="single"/>
          </w:rPr>
          <w:br w:type="page"/>
        </w:r>
      </w:ins>
    </w:p>
    <w:p w:rsidR="00BE0A77" w:rsidRDefault="00BE0A77" w:rsidP="00BE0A77">
      <w:pPr>
        <w:rPr>
          <w:b/>
          <w:bCs/>
          <w:szCs w:val="28"/>
          <w:u w:val="single"/>
        </w:rPr>
      </w:pPr>
    </w:p>
    <w:p w:rsidR="00B00A9A" w:rsidRDefault="00B00A9A" w:rsidP="00B00A9A">
      <w:pPr>
        <w:rPr>
          <w:ins w:id="377" w:author="Philippe Rocca-Serra" w:date="2011-05-16T14:23:00Z"/>
          <w:b/>
          <w:bCs/>
          <w:szCs w:val="28"/>
          <w:u w:val="single"/>
        </w:rPr>
      </w:pPr>
      <w:ins w:id="378" w:author="Philippe Rocca-Serra" w:date="2011-05-16T14:23:00Z">
        <w:r>
          <w:rPr>
            <w:b/>
            <w:bCs/>
            <w:szCs w:val="28"/>
            <w:u w:val="single"/>
          </w:rPr>
          <w:t xml:space="preserve">Harmonize the annotation across different </w:t>
        </w:r>
        <w:r w:rsidRPr="00C6519E">
          <w:rPr>
            <w:b/>
            <w:bCs/>
            <w:szCs w:val="28"/>
            <w:u w:val="single"/>
          </w:rPr>
          <w:t>functional genomics</w:t>
        </w:r>
        <w:r>
          <w:rPr>
            <w:b/>
            <w:bCs/>
            <w:szCs w:val="28"/>
            <w:u w:val="single"/>
          </w:rPr>
          <w:t xml:space="preserve"> resources</w:t>
        </w:r>
      </w:ins>
    </w:p>
    <w:p w:rsidR="00B00A9A" w:rsidRDefault="00B00A9A" w:rsidP="00B00A9A">
      <w:pPr>
        <w:rPr>
          <w:ins w:id="379" w:author="Philippe Rocca-Serra" w:date="2011-05-16T14:23:00Z"/>
          <w:color w:val="000000" w:themeColor="text1"/>
          <w:szCs w:val="22"/>
        </w:rPr>
      </w:pPr>
      <w:ins w:id="380" w:author="Philippe Rocca-Serra" w:date="2011-05-16T14:23:00Z">
        <w:r>
          <w:rPr>
            <w:rFonts w:eastAsia="Trebuchet MS"/>
            <w:color w:val="000000"/>
            <w:szCs w:val="22"/>
          </w:rPr>
          <w:t>Terminologies, m</w:t>
        </w:r>
        <w:r w:rsidRPr="000B17B5">
          <w:rPr>
            <w:rFonts w:eastAsia="Trebuchet MS"/>
            <w:color w:val="000000"/>
            <w:szCs w:val="22"/>
          </w:rPr>
          <w:t>inim</w:t>
        </w:r>
        <w:r>
          <w:rPr>
            <w:rFonts w:eastAsia="Trebuchet MS"/>
            <w:color w:val="000000"/>
            <w:szCs w:val="22"/>
          </w:rPr>
          <w:t>um</w:t>
        </w:r>
        <w:r w:rsidRPr="000B17B5">
          <w:rPr>
            <w:rFonts w:eastAsia="Trebuchet MS"/>
            <w:color w:val="000000"/>
            <w:szCs w:val="22"/>
          </w:rPr>
          <w:t xml:space="preserve"> information checklists, and </w:t>
        </w:r>
        <w:r>
          <w:rPr>
            <w:rFonts w:eastAsia="Trebuchet MS"/>
            <w:color w:val="000000"/>
            <w:szCs w:val="22"/>
          </w:rPr>
          <w:t>exchange</w:t>
        </w:r>
        <w:r w:rsidRPr="000B17B5">
          <w:rPr>
            <w:rFonts w:eastAsia="Trebuchet MS"/>
            <w:color w:val="000000"/>
            <w:szCs w:val="22"/>
          </w:rPr>
          <w:t xml:space="preserve"> formats</w:t>
        </w:r>
        <w:r>
          <w:rPr>
            <w:rFonts w:eastAsia="Trebuchet MS"/>
            <w:color w:val="000000"/>
            <w:szCs w:val="22"/>
          </w:rPr>
          <w:t xml:space="preserve"> are increasingly used in the structuring and annotation </w:t>
        </w:r>
        <w:r>
          <w:rPr>
            <w:szCs w:val="22"/>
          </w:rPr>
          <w:t>of data sets</w:t>
        </w:r>
        <w:r>
          <w:rPr>
            <w:rFonts w:eastAsia="Trebuchet MS"/>
            <w:color w:val="000000"/>
            <w:szCs w:val="22"/>
          </w:rPr>
          <w:t>, but in many cases the lack of coordination between their developers, who normally cater only to their own community, brings significant challenges. This diversity of</w:t>
        </w:r>
        <w:r>
          <w:rPr>
            <w:szCs w:val="22"/>
          </w:rPr>
          <w:t xml:space="preserve"> standards hinders discovery</w:t>
        </w:r>
        <w:r>
          <w:rPr>
            <w:rFonts w:eastAsia="Trebuchet MS"/>
            <w:color w:val="000000"/>
            <w:szCs w:val="22"/>
          </w:rPr>
          <w:t>, because</w:t>
        </w:r>
        <w:r>
          <w:rPr>
            <w:szCs w:val="22"/>
            <w:lang w:eastAsia="en-US"/>
          </w:rPr>
          <w:t xml:space="preserve"> only those</w:t>
        </w:r>
        <w:r w:rsidRPr="000B17B5">
          <w:rPr>
            <w:rFonts w:eastAsia="Trebuchet MS"/>
            <w:color w:val="000000"/>
            <w:szCs w:val="22"/>
          </w:rPr>
          <w:t xml:space="preserve"> </w:t>
        </w:r>
        <w:r>
          <w:rPr>
            <w:rFonts w:eastAsia="Trebuchet MS"/>
            <w:color w:val="000000"/>
            <w:szCs w:val="22"/>
          </w:rPr>
          <w:t>able</w:t>
        </w:r>
        <w:r w:rsidRPr="000B17B5">
          <w:rPr>
            <w:rFonts w:eastAsia="Trebuchet MS"/>
            <w:color w:val="000000"/>
            <w:szCs w:val="22"/>
          </w:rPr>
          <w:t xml:space="preserve"> to navigate the various </w:t>
        </w:r>
        <w:r>
          <w:rPr>
            <w:rFonts w:eastAsia="Trebuchet MS"/>
            <w:color w:val="000000"/>
            <w:szCs w:val="22"/>
          </w:rPr>
          <w:t xml:space="preserve">available </w:t>
        </w:r>
        <w:r w:rsidRPr="000B17B5">
          <w:rPr>
            <w:rFonts w:eastAsia="Trebuchet MS"/>
            <w:color w:val="000000"/>
            <w:szCs w:val="22"/>
          </w:rPr>
          <w:t xml:space="preserve">terminologies and formats </w:t>
        </w:r>
        <w:r>
          <w:rPr>
            <w:rFonts w:eastAsia="Trebuchet MS"/>
            <w:color w:val="000000"/>
            <w:szCs w:val="22"/>
          </w:rPr>
          <w:t xml:space="preserve">can associate and integrate information scattered across incompatible databases. </w:t>
        </w:r>
        <w:r w:rsidRPr="008F596E">
          <w:rPr>
            <w:color w:val="000000" w:themeColor="text1"/>
            <w:szCs w:val="22"/>
          </w:rPr>
          <w:t>The importance of unlocking the value of shared datasets to accelerate discovery requires new mo</w:t>
        </w:r>
        <w:r>
          <w:rPr>
            <w:color w:val="000000" w:themeColor="text1"/>
            <w:szCs w:val="22"/>
          </w:rPr>
          <w:t xml:space="preserve">dels for the way we collaborate [1, 2, 3]. </w:t>
        </w:r>
      </w:ins>
    </w:p>
    <w:p w:rsidR="00B00A9A" w:rsidRDefault="00B00A9A" w:rsidP="00B00A9A">
      <w:pPr>
        <w:rPr>
          <w:ins w:id="381" w:author="Philippe Rocca-Serra" w:date="2011-05-16T14:23:00Z"/>
          <w:color w:val="000000" w:themeColor="text1"/>
          <w:szCs w:val="22"/>
        </w:rPr>
      </w:pPr>
      <w:ins w:id="382" w:author="Philippe Rocca-Serra" w:date="2011-05-16T14:23:00Z">
        <w:r w:rsidRPr="00580FD5">
          <w:rPr>
            <w:rFonts w:eastAsia="Trebuchet MS"/>
            <w:color w:val="000000" w:themeColor="text1"/>
            <w:szCs w:val="22"/>
          </w:rPr>
          <w:t xml:space="preserve">The </w:t>
        </w:r>
        <w:r w:rsidRPr="00580FD5">
          <w:rPr>
            <w:color w:val="000000" w:themeColor="text1"/>
            <w:szCs w:val="22"/>
          </w:rPr>
          <w:t>Investigation, Study, Assay (ISA) framework is an exemplar approach</w:t>
        </w:r>
        <w:r>
          <w:rPr>
            <w:color w:val="000000" w:themeColor="text1"/>
            <w:szCs w:val="22"/>
          </w:rPr>
          <w:t xml:space="preserve"> that </w:t>
        </w:r>
        <w:r w:rsidRPr="00580FD5">
          <w:rPr>
            <w:color w:val="000000" w:themeColor="text1"/>
            <w:szCs w:val="22"/>
          </w:rPr>
          <w:t xml:space="preserve">illustrates the concept of </w:t>
        </w:r>
        <w:r w:rsidRPr="00580FD5">
          <w:rPr>
            <w:i/>
            <w:iCs/>
            <w:color w:val="000000" w:themeColor="text1"/>
            <w:szCs w:val="22"/>
          </w:rPr>
          <w:t>synergizing</w:t>
        </w:r>
        <w:r w:rsidRPr="00580FD5">
          <w:rPr>
            <w:color w:val="000000" w:themeColor="text1"/>
            <w:szCs w:val="22"/>
          </w:rPr>
          <w:t xml:space="preserve"> as a way to </w:t>
        </w:r>
        <w:r>
          <w:rPr>
            <w:color w:val="000000" w:themeColor="text1"/>
            <w:szCs w:val="22"/>
          </w:rPr>
          <w:t xml:space="preserve">build </w:t>
        </w:r>
        <w:r w:rsidRPr="00580FD5">
          <w:rPr>
            <w:color w:val="000000" w:themeColor="text1"/>
            <w:szCs w:val="22"/>
          </w:rPr>
          <w:t xml:space="preserve">productive infrastructural relationships among data </w:t>
        </w:r>
        <w:r w:rsidRPr="00580FD5">
          <w:rPr>
            <w:rStyle w:val="apple-style-span"/>
            <w:color w:val="000000" w:themeColor="text1"/>
            <w:szCs w:val="22"/>
          </w:rPr>
          <w:t>producers, consumers and service</w:t>
        </w:r>
        <w:r w:rsidRPr="00580FD5">
          <w:rPr>
            <w:color w:val="000000" w:themeColor="text1"/>
            <w:szCs w:val="22"/>
          </w:rPr>
          <w:t xml:space="preserve"> communities</w:t>
        </w:r>
        <w:r>
          <w:rPr>
            <w:color w:val="000000" w:themeColor="text1"/>
            <w:szCs w:val="22"/>
          </w:rPr>
          <w:t xml:space="preserve">. The core elements of the </w:t>
        </w:r>
        <w:r w:rsidRPr="00580FD5">
          <w:rPr>
            <w:color w:val="000000" w:themeColor="text1"/>
            <w:szCs w:val="22"/>
          </w:rPr>
          <w:t xml:space="preserve">collaborative </w:t>
        </w:r>
        <w:r>
          <w:rPr>
            <w:color w:val="000000" w:themeColor="text1"/>
            <w:szCs w:val="22"/>
          </w:rPr>
          <w:t xml:space="preserve">ISA </w:t>
        </w:r>
        <w:r w:rsidRPr="00580FD5">
          <w:rPr>
            <w:color w:val="000000" w:themeColor="text1"/>
            <w:szCs w:val="22"/>
          </w:rPr>
          <w:t>framework</w:t>
        </w:r>
        <w:r>
          <w:rPr>
            <w:color w:val="000000" w:themeColor="text1"/>
            <w:szCs w:val="22"/>
          </w:rPr>
          <w:t xml:space="preserve"> are an </w:t>
        </w:r>
        <w:r w:rsidRPr="00580FD5">
          <w:rPr>
            <w:color w:val="000000" w:themeColor="text1"/>
            <w:szCs w:val="22"/>
          </w:rPr>
          <w:t xml:space="preserve">open source </w:t>
        </w:r>
        <w:r>
          <w:rPr>
            <w:color w:val="000000" w:themeColor="text1"/>
            <w:szCs w:val="22"/>
          </w:rPr>
          <w:t xml:space="preserve">ISA </w:t>
        </w:r>
        <w:r w:rsidRPr="00580FD5">
          <w:rPr>
            <w:color w:val="000000" w:themeColor="text1"/>
            <w:szCs w:val="22"/>
          </w:rPr>
          <w:t>software suite</w:t>
        </w:r>
        <w:r>
          <w:rPr>
            <w:color w:val="000000" w:themeColor="text1"/>
            <w:szCs w:val="22"/>
          </w:rPr>
          <w:t xml:space="preserve"> and an </w:t>
        </w:r>
        <w:r w:rsidRPr="00580FD5">
          <w:rPr>
            <w:rFonts w:eastAsia="Trebuchet MS"/>
            <w:color w:val="000000" w:themeColor="text1"/>
            <w:szCs w:val="22"/>
          </w:rPr>
          <w:t xml:space="preserve">extensible hierarchical data structure </w:t>
        </w:r>
        <w:r>
          <w:rPr>
            <w:rFonts w:eastAsia="Trebuchet MS"/>
            <w:color w:val="000000" w:themeColor="text1"/>
            <w:szCs w:val="22"/>
          </w:rPr>
          <w:t>[4]</w:t>
        </w:r>
        <w:r>
          <w:rPr>
            <w:color w:val="000000" w:themeColor="text1"/>
            <w:szCs w:val="22"/>
          </w:rPr>
          <w:t xml:space="preserve">, whose model has informed the structure of OBI and </w:t>
        </w:r>
        <w:r w:rsidRPr="00AB31D9">
          <w:rPr>
            <w:color w:val="000000" w:themeColor="text1"/>
            <w:szCs w:val="22"/>
          </w:rPr>
          <w:t xml:space="preserve">provided terms </w:t>
        </w:r>
        <w:r w:rsidRPr="008E13F1">
          <w:rPr>
            <w:color w:val="000000" w:themeColor="text1"/>
            <w:szCs w:val="22"/>
          </w:rPr>
          <w:t xml:space="preserve">for populate its classes. ISA and OBI have been implemented by a growing number of </w:t>
        </w:r>
        <w:r>
          <w:rPr>
            <w:color w:val="000000" w:themeColor="text1"/>
            <w:szCs w:val="22"/>
          </w:rPr>
          <w:t xml:space="preserve">international </w:t>
        </w:r>
        <w:r w:rsidRPr="008E13F1">
          <w:rPr>
            <w:color w:val="000000" w:themeColor="text1"/>
            <w:szCs w:val="22"/>
          </w:rPr>
          <w:t xml:space="preserve">public resources </w:t>
        </w:r>
        <w:r w:rsidRPr="000A6B46">
          <w:rPr>
            <w:rFonts w:eastAsia="Trebuchet MS"/>
            <w:color w:val="000000" w:themeColor="text1"/>
            <w:szCs w:val="22"/>
          </w:rPr>
          <w:t>[</w:t>
        </w:r>
        <w:r>
          <w:rPr>
            <w:rFonts w:eastAsia="Trebuchet MS"/>
            <w:color w:val="000000" w:themeColor="text1"/>
            <w:szCs w:val="22"/>
          </w:rPr>
          <w:t xml:space="preserve">listed at </w:t>
        </w:r>
        <w:r w:rsidRPr="000A6B46">
          <w:rPr>
            <w:rFonts w:eastAsia="Trebuchet MS"/>
            <w:color w:val="000000" w:themeColor="text1"/>
            <w:szCs w:val="22"/>
          </w:rPr>
          <w:t>5]</w:t>
        </w:r>
        <w:r>
          <w:rPr>
            <w:rFonts w:eastAsia="Trebuchet MS"/>
            <w:color w:val="000000" w:themeColor="text1"/>
            <w:szCs w:val="22"/>
          </w:rPr>
          <w:t xml:space="preserve"> </w:t>
        </w:r>
        <w:r w:rsidRPr="008E13F1">
          <w:rPr>
            <w:color w:val="000000" w:themeColor="text1"/>
            <w:szCs w:val="22"/>
          </w:rPr>
          <w:t xml:space="preserve">that cater to data </w:t>
        </w:r>
        <w:r w:rsidRPr="008E13F1">
          <w:rPr>
            <w:rFonts w:eastAsia="Trebuchet MS"/>
            <w:color w:val="000000" w:themeColor="text1"/>
            <w:szCs w:val="22"/>
          </w:rPr>
          <w:t xml:space="preserve">as diverse as </w:t>
        </w:r>
        <w:r>
          <w:rPr>
            <w:rFonts w:eastAsia="Trebuchet MS"/>
            <w:color w:val="000000" w:themeColor="text1"/>
            <w:szCs w:val="22"/>
          </w:rPr>
          <w:t xml:space="preserve">stem cell, </w:t>
        </w:r>
        <w:proofErr w:type="spellStart"/>
        <w:r w:rsidRPr="008E13F1">
          <w:rPr>
            <w:rFonts w:eastAsia="Trebuchet MS"/>
            <w:color w:val="000000" w:themeColor="text1"/>
            <w:szCs w:val="22"/>
          </w:rPr>
          <w:t>toxicogenomics</w:t>
        </w:r>
        <w:proofErr w:type="spellEnd"/>
        <w:r w:rsidRPr="008E13F1">
          <w:rPr>
            <w:rFonts w:eastAsia="Trebuchet MS"/>
            <w:color w:val="000000" w:themeColor="text1"/>
            <w:szCs w:val="22"/>
          </w:rPr>
          <w:t xml:space="preserve">, environmental </w:t>
        </w:r>
        <w:r w:rsidRPr="008E13F1">
          <w:t>gene surveys</w:t>
        </w:r>
        <w:r w:rsidRPr="00AB31D9">
          <w:rPr>
            <w:rFonts w:eastAsia="Trebuchet MS"/>
            <w:color w:val="000000" w:themeColor="text1"/>
            <w:szCs w:val="22"/>
          </w:rPr>
          <w:t xml:space="preserve">, </w:t>
        </w:r>
        <w:r>
          <w:rPr>
            <w:rFonts w:eastAsia="Trebuchet MS"/>
            <w:color w:val="000000" w:themeColor="text1"/>
            <w:szCs w:val="22"/>
          </w:rPr>
          <w:t xml:space="preserve">microbial </w:t>
        </w:r>
        <w:r w:rsidRPr="008E13F1">
          <w:t xml:space="preserve">diversity studies, and a variety of </w:t>
        </w:r>
        <w:proofErr w:type="spellStart"/>
        <w:r w:rsidRPr="00AB31D9">
          <w:rPr>
            <w:rFonts w:eastAsia="Trebuchet MS"/>
            <w:color w:val="000000" w:themeColor="text1"/>
            <w:szCs w:val="22"/>
          </w:rPr>
          <w:t>metabolomics</w:t>
        </w:r>
        <w:proofErr w:type="spellEnd"/>
        <w:r w:rsidRPr="00AB31D9">
          <w:rPr>
            <w:rFonts w:eastAsia="Trebuchet MS"/>
            <w:color w:val="000000" w:themeColor="text1"/>
            <w:szCs w:val="22"/>
          </w:rPr>
          <w:t xml:space="preserve"> and </w:t>
        </w:r>
        <w:proofErr w:type="spellStart"/>
        <w:r w:rsidRPr="00AB31D9">
          <w:rPr>
            <w:rFonts w:eastAsia="Trebuchet MS"/>
            <w:color w:val="000000" w:themeColor="text1"/>
            <w:szCs w:val="22"/>
          </w:rPr>
          <w:t>metagenomics</w:t>
        </w:r>
        <w:proofErr w:type="spellEnd"/>
        <w:r w:rsidRPr="008E13F1">
          <w:rPr>
            <w:rFonts w:eastAsia="Trebuchet MS"/>
            <w:color w:val="000000" w:themeColor="text1"/>
            <w:szCs w:val="22"/>
          </w:rPr>
          <w:t xml:space="preserve">-based studies </w:t>
        </w:r>
        <w:r>
          <w:rPr>
            <w:rFonts w:eastAsia="Trebuchet MS"/>
            <w:color w:val="000000" w:themeColor="text1"/>
            <w:szCs w:val="22"/>
          </w:rPr>
          <w:t>to</w:t>
        </w:r>
        <w:r w:rsidRPr="008E13F1">
          <w:rPr>
            <w:rFonts w:eastAsia="Trebuchet MS"/>
            <w:color w:val="000000" w:themeColor="text1"/>
            <w:szCs w:val="22"/>
          </w:rPr>
          <w:t xml:space="preserve"> maintai</w:t>
        </w:r>
        <w:r>
          <w:rPr>
            <w:rFonts w:eastAsia="Trebuchet MS"/>
            <w:color w:val="000000" w:themeColor="text1"/>
            <w:szCs w:val="22"/>
          </w:rPr>
          <w:t>n</w:t>
        </w:r>
        <w:r w:rsidRPr="008E13F1">
          <w:rPr>
            <w:rFonts w:eastAsia="Trebuchet MS"/>
            <w:color w:val="000000" w:themeColor="text1"/>
            <w:szCs w:val="22"/>
          </w:rPr>
          <w:t xml:space="preserve"> cross-domain compatibility in the way the experimental context is described</w:t>
        </w:r>
        <w:r>
          <w:rPr>
            <w:rFonts w:eastAsia="Trebuchet MS"/>
            <w:color w:val="000000" w:themeColor="text1"/>
            <w:szCs w:val="22"/>
          </w:rPr>
          <w:t xml:space="preserve">. </w:t>
        </w:r>
      </w:ins>
    </w:p>
    <w:p w:rsidR="00B00A9A" w:rsidRDefault="00B00A9A" w:rsidP="00B00A9A">
      <w:pPr>
        <w:rPr>
          <w:ins w:id="383" w:author="Philippe Rocca-Serra" w:date="2011-05-16T14:23:00Z"/>
        </w:rPr>
      </w:pPr>
      <w:ins w:id="384" w:author="Philippe Rocca-Serra" w:date="2011-05-16T14:23:00Z">
        <w:r w:rsidRPr="008E13F1">
          <w:t>In its most basic form, OBI is used as a source of controlled terminology to describe assays and instruments, as well as biological material and data manipulation protocols. One of the ISA software</w:t>
        </w:r>
        <w:r>
          <w:t xml:space="preserve"> </w:t>
        </w:r>
        <w:proofErr w:type="gramStart"/>
        <w:r>
          <w:t>component</w:t>
        </w:r>
        <w:proofErr w:type="gramEnd"/>
        <w:r w:rsidRPr="008E13F1">
          <w:t xml:space="preserve">, </w:t>
        </w:r>
        <w:proofErr w:type="spellStart"/>
        <w:r w:rsidRPr="008E13F1">
          <w:t>ISAconfigurator</w:t>
        </w:r>
        <w:proofErr w:type="spellEnd"/>
        <w:r w:rsidRPr="008E13F1">
          <w:t xml:space="preserve">, ties up relevant OBI entities in ISA table definitions, via calls to NCBO BioPortal [6]. </w:t>
        </w:r>
        <w:r w:rsidRPr="00BB6686">
          <w:rPr>
            <w:highlight w:val="yellow"/>
          </w:rPr>
          <w:t xml:space="preserve">Figure </w:t>
        </w:r>
        <w:proofErr w:type="spellStart"/>
        <w:r w:rsidRPr="00BB6686">
          <w:rPr>
            <w:highlight w:val="yellow"/>
          </w:rPr>
          <w:t>Xa</w:t>
        </w:r>
        <w:proofErr w:type="spellEnd"/>
        <w:r w:rsidRPr="00BB6686">
          <w:rPr>
            <w:highlight w:val="yellow"/>
          </w:rPr>
          <w:t xml:space="preserve"> details how assay tables can be declared while figure </w:t>
        </w:r>
        <w:proofErr w:type="spellStart"/>
        <w:r w:rsidRPr="00BB6686">
          <w:rPr>
            <w:highlight w:val="yellow"/>
          </w:rPr>
          <w:t>Xb</w:t>
        </w:r>
        <w:proofErr w:type="spellEnd"/>
        <w:r w:rsidRPr="00BB6686">
          <w:rPr>
            <w:highlight w:val="yellow"/>
          </w:rPr>
          <w:t xml:space="preserve"> shows how protocols, used in canonical ISA workflows, may be typed with OBI process classes.</w:t>
        </w:r>
        <w:r>
          <w:t xml:space="preserve"> Uploaded to the </w:t>
        </w:r>
        <w:proofErr w:type="spellStart"/>
        <w:r w:rsidRPr="008E13F1">
          <w:t>ISAcreator</w:t>
        </w:r>
        <w:proofErr w:type="spellEnd"/>
        <w:r w:rsidRPr="008E13F1">
          <w:t>, the editor</w:t>
        </w:r>
        <w:r>
          <w:t xml:space="preserve"> component</w:t>
        </w:r>
        <w:r w:rsidRPr="008E13F1">
          <w:t>, th</w:t>
        </w:r>
        <w:r>
          <w:t>ese</w:t>
        </w:r>
        <w:r w:rsidRPr="008E13F1">
          <w:t xml:space="preserve"> configurations guide </w:t>
        </w:r>
        <w:r>
          <w:t xml:space="preserve">the </w:t>
        </w:r>
        <w:r w:rsidRPr="008E13F1">
          <w:t>users in the annotation process</w:t>
        </w:r>
        <w:r>
          <w:t>, enabling curation at the sources</w:t>
        </w:r>
        <w:r w:rsidRPr="008E13F1">
          <w:t>.</w:t>
        </w:r>
        <w:r>
          <w:t xml:space="preserve"> This novel approach </w:t>
        </w:r>
        <w:r w:rsidRPr="008F596E">
          <w:rPr>
            <w:rFonts w:eastAsia="Trebuchet MS"/>
            <w:color w:val="000000" w:themeColor="text1"/>
            <w:szCs w:val="22"/>
          </w:rPr>
          <w:t>offers</w:t>
        </w:r>
        <w:r w:rsidRPr="008F596E">
          <w:rPr>
            <w:color w:val="000000" w:themeColor="text1"/>
            <w:szCs w:val="22"/>
          </w:rPr>
          <w:t xml:space="preserve"> </w:t>
        </w:r>
        <w:r>
          <w:rPr>
            <w:color w:val="000000" w:themeColor="text1"/>
            <w:szCs w:val="22"/>
          </w:rPr>
          <w:t>experimentalists</w:t>
        </w:r>
        <w:r w:rsidRPr="008F596E">
          <w:rPr>
            <w:color w:val="000000" w:themeColor="text1"/>
            <w:szCs w:val="22"/>
          </w:rPr>
          <w:t xml:space="preserve"> the opportunity </w:t>
        </w:r>
        <w:r w:rsidRPr="008F596E">
          <w:rPr>
            <w:rFonts w:eastAsia="Trebuchet MS"/>
            <w:color w:val="000000" w:themeColor="text1"/>
            <w:szCs w:val="22"/>
          </w:rPr>
          <w:t xml:space="preserve">to start taking data management into their own hands, becoming </w:t>
        </w:r>
        <w:r w:rsidRPr="008F596E">
          <w:rPr>
            <w:color w:val="000000" w:themeColor="text1"/>
            <w:szCs w:val="22"/>
          </w:rPr>
          <w:t xml:space="preserve">active consumers of </w:t>
        </w:r>
        <w:r w:rsidRPr="008F596E">
          <w:rPr>
            <w:rFonts w:eastAsia="Trebuchet MS"/>
            <w:color w:val="000000" w:themeColor="text1"/>
            <w:szCs w:val="22"/>
          </w:rPr>
          <w:t xml:space="preserve">community </w:t>
        </w:r>
        <w:r>
          <w:rPr>
            <w:rFonts w:eastAsia="Trebuchet MS"/>
            <w:color w:val="000000" w:themeColor="text1"/>
            <w:szCs w:val="22"/>
          </w:rPr>
          <w:t>terminologies.</w:t>
        </w:r>
        <w:r w:rsidRPr="004E3476">
          <w:t xml:space="preserve"> In a more advanced use, </w:t>
        </w:r>
        <w:r>
          <w:t xml:space="preserve">the </w:t>
        </w:r>
        <w:proofErr w:type="spellStart"/>
        <w:r w:rsidRPr="004E3476">
          <w:t>ISAvalidator</w:t>
        </w:r>
        <w:proofErr w:type="spellEnd"/>
        <w:r>
          <w:t xml:space="preserve"> component reads the </w:t>
        </w:r>
        <w:r w:rsidRPr="005A6F09">
          <w:t>configurations</w:t>
        </w:r>
        <w:r>
          <w:t xml:space="preserve"> files and </w:t>
        </w:r>
        <w:r w:rsidRPr="004E3476">
          <w:t>relies on OBI to carry out semantic validation and error detection</w:t>
        </w:r>
        <w:r>
          <w:t xml:space="preserve">, </w:t>
        </w:r>
        <w:r w:rsidRPr="008E13F1">
          <w:rPr>
            <w:i/>
          </w:rPr>
          <w:t>e.g.</w:t>
        </w:r>
        <w:r>
          <w:t xml:space="preserve">, </w:t>
        </w:r>
        <w:r w:rsidRPr="004E3476">
          <w:t xml:space="preserve">by inspecting protocols referenced between elements </w:t>
        </w:r>
        <w:r>
          <w:t xml:space="preserve">of the </w:t>
        </w:r>
        <w:r w:rsidRPr="004E3476">
          <w:t xml:space="preserve">ISA </w:t>
        </w:r>
        <w:r>
          <w:t>structure</w:t>
        </w:r>
        <w:r w:rsidRPr="004E3476">
          <w:t xml:space="preserve">. Developments are ongoing to further check the semantics of data matrices by inspecting reported data transformations and data matrix quantitation types (e.g. a </w:t>
        </w:r>
        <w:r w:rsidRPr="004E3476">
          <w:rPr>
            <w:i/>
          </w:rPr>
          <w:t>q-value</w:t>
        </w:r>
        <w:r w:rsidRPr="004E3476">
          <w:t xml:space="preserve"> (OBI_ 0001442) should be present in the data matrix file if a </w:t>
        </w:r>
        <w:r w:rsidRPr="004E3476">
          <w:rPr>
            <w:i/>
          </w:rPr>
          <w:t>false discovery rate correction method</w:t>
        </w:r>
        <w:r w:rsidRPr="004E3476">
          <w:t xml:space="preserve"> (OBI_0200163) is reported).</w:t>
        </w:r>
        <w:r>
          <w:t xml:space="preserve"> </w:t>
        </w:r>
      </w:ins>
    </w:p>
    <w:p w:rsidR="00B00A9A" w:rsidRPr="006F7AB5" w:rsidRDefault="00B00A9A" w:rsidP="00B00A9A">
      <w:pPr>
        <w:rPr>
          <w:ins w:id="385" w:author="Philippe Rocca-Serra" w:date="2011-05-16T14:23:00Z"/>
          <w:rFonts w:ascii="Arial" w:hAnsi="Arial"/>
          <w:highlight w:val="yellow"/>
        </w:rPr>
      </w:pPr>
      <w:ins w:id="386" w:author="Philippe Rocca-Serra" w:date="2011-05-16T14:23:00Z">
        <w:r>
          <w:rPr>
            <w:color w:val="000000" w:themeColor="text1"/>
            <w:szCs w:val="22"/>
          </w:rPr>
          <w:t>The combination of ISA and OBI</w:t>
        </w:r>
        <w:r w:rsidRPr="008F596E">
          <w:rPr>
            <w:rFonts w:eastAsia="Trebuchet MS"/>
            <w:color w:val="000000" w:themeColor="text1"/>
            <w:szCs w:val="22"/>
          </w:rPr>
          <w:t xml:space="preserve"> </w:t>
        </w:r>
        <w:r>
          <w:rPr>
            <w:rFonts w:eastAsia="Trebuchet MS"/>
            <w:color w:val="000000" w:themeColor="text1"/>
            <w:szCs w:val="22"/>
          </w:rPr>
          <w:t>illustrates</w:t>
        </w:r>
        <w:r w:rsidRPr="008F596E">
          <w:rPr>
            <w:rFonts w:eastAsia="Trebuchet MS"/>
            <w:color w:val="000000" w:themeColor="text1"/>
            <w:szCs w:val="22"/>
          </w:rPr>
          <w:t xml:space="preserve"> the power </w:t>
        </w:r>
        <w:r w:rsidRPr="008F596E">
          <w:rPr>
            <w:color w:val="000000" w:themeColor="text1"/>
            <w:szCs w:val="22"/>
          </w:rPr>
          <w:t xml:space="preserve">of a ‘horizontal’ synergistic approach to engender networks that </w:t>
        </w:r>
        <w:r>
          <w:rPr>
            <w:color w:val="000000" w:themeColor="text1"/>
            <w:szCs w:val="22"/>
          </w:rPr>
          <w:t>go beyond</w:t>
        </w:r>
        <w:r w:rsidRPr="008F596E">
          <w:rPr>
            <w:color w:val="000000" w:themeColor="text1"/>
            <w:szCs w:val="22"/>
          </w:rPr>
          <w:t xml:space="preserve"> individual life science domain- or assay technology-focused communities.</w:t>
        </w:r>
        <w:r>
          <w:rPr>
            <w:color w:val="000000" w:themeColor="text1"/>
            <w:szCs w:val="22"/>
          </w:rPr>
          <w:t xml:space="preserve"> As the ISA community works to</w:t>
        </w:r>
        <w:r>
          <w:t xml:space="preserve"> </w:t>
        </w:r>
        <w:r w:rsidRPr="00BB6686">
          <w:t>exp</w:t>
        </w:r>
        <w:r>
          <w:t>ose the</w:t>
        </w:r>
        <w:r w:rsidRPr="00BB6686">
          <w:t xml:space="preserve"> experimental metadata to the world of Linked Data</w:t>
        </w:r>
        <w:r>
          <w:t xml:space="preserve">, </w:t>
        </w:r>
        <w:r w:rsidRPr="00BB6686">
          <w:t xml:space="preserve">OBI </w:t>
        </w:r>
        <w:r>
          <w:t>is set to</w:t>
        </w:r>
        <w:r w:rsidRPr="00BB6686">
          <w:t xml:space="preserve"> provide</w:t>
        </w:r>
        <w:r>
          <w:t xml:space="preserve"> the</w:t>
        </w:r>
        <w:r w:rsidRPr="00BB6686">
          <w:t xml:space="preserve"> backbone classes for RDF representation </w:t>
        </w:r>
        <w:r>
          <w:t xml:space="preserve">and its </w:t>
        </w:r>
        <w:r w:rsidRPr="00BB6686">
          <w:t>object properties</w:t>
        </w:r>
        <w:r>
          <w:t xml:space="preserve"> are used to</w:t>
        </w:r>
        <w:r w:rsidRPr="00BB6686">
          <w:t xml:space="preserve"> make explicit the relations between ISA syntactic elements.</w:t>
        </w:r>
      </w:ins>
    </w:p>
    <w:p w:rsidR="00B00A9A" w:rsidRPr="00ED67A7" w:rsidRDefault="00B00A9A" w:rsidP="00B00A9A">
      <w:pPr>
        <w:pStyle w:val="HTMLPreformatted"/>
        <w:tabs>
          <w:tab w:val="clear" w:pos="916"/>
          <w:tab w:val="left" w:pos="426"/>
          <w:tab w:val="left" w:pos="993"/>
        </w:tabs>
        <w:rPr>
          <w:ins w:id="387" w:author="Philippe Rocca-Serra" w:date="2011-05-16T14:23:00Z"/>
          <w:rFonts w:ascii="Times New Roman" w:eastAsia="Trebuchet MS" w:hAnsi="Times New Roman"/>
          <w:color w:val="000000"/>
          <w:sz w:val="22"/>
          <w:szCs w:val="22"/>
        </w:rPr>
      </w:pPr>
      <w:ins w:id="388" w:author="Philippe Rocca-Serra" w:date="2011-05-16T14:23:00Z">
        <w:r w:rsidRPr="00ED67A7">
          <w:rPr>
            <w:rFonts w:ascii="Times New Roman" w:eastAsia="Trebuchet MS" w:hAnsi="Times New Roman"/>
            <w:color w:val="000000"/>
            <w:sz w:val="22"/>
            <w:szCs w:val="22"/>
            <w:lang w:val="en-GB"/>
          </w:rPr>
          <w:t xml:space="preserve">[1] </w:t>
        </w:r>
        <w:r w:rsidRPr="00ED67A7">
          <w:rPr>
            <w:rFonts w:ascii="Times New Roman" w:eastAsia="Trebuchet MS" w:hAnsi="Times New Roman"/>
            <w:color w:val="000000"/>
            <w:sz w:val="22"/>
            <w:szCs w:val="22"/>
          </w:rPr>
          <w:t>Data's shameful neglect, Nature 461, 145 (2009)</w:t>
        </w:r>
      </w:ins>
    </w:p>
    <w:p w:rsidR="00B00A9A" w:rsidRPr="00ED67A7" w:rsidRDefault="00B00A9A" w:rsidP="00B00A9A">
      <w:pPr>
        <w:pStyle w:val="HTMLPreformatted"/>
        <w:tabs>
          <w:tab w:val="clear" w:pos="916"/>
          <w:tab w:val="left" w:pos="426"/>
          <w:tab w:val="left" w:pos="993"/>
        </w:tabs>
        <w:rPr>
          <w:ins w:id="389" w:author="Philippe Rocca-Serra" w:date="2011-05-16T14:23:00Z"/>
          <w:rFonts w:ascii="Times New Roman" w:eastAsia="Trebuchet MS" w:hAnsi="Times New Roman"/>
          <w:color w:val="000000"/>
          <w:sz w:val="22"/>
          <w:szCs w:val="22"/>
        </w:rPr>
      </w:pPr>
      <w:ins w:id="390" w:author="Philippe Rocca-Serra" w:date="2011-05-16T14:23:00Z">
        <w:r w:rsidRPr="00ED67A7">
          <w:rPr>
            <w:rFonts w:ascii="Times New Roman" w:eastAsia="Trebuchet MS" w:hAnsi="Times New Roman"/>
            <w:color w:val="000000"/>
            <w:sz w:val="22"/>
            <w:szCs w:val="22"/>
            <w:lang w:val="en-GB"/>
          </w:rPr>
          <w:t xml:space="preserve">[2] </w:t>
        </w:r>
        <w:r w:rsidRPr="00ED67A7">
          <w:rPr>
            <w:rFonts w:ascii="Times New Roman" w:eastAsia="Trebuchet MS" w:hAnsi="Times New Roman"/>
            <w:color w:val="000000"/>
            <w:sz w:val="22"/>
            <w:szCs w:val="22"/>
          </w:rPr>
          <w:t xml:space="preserve">Dealing with data, Science, 331, </w:t>
        </w:r>
        <w:r w:rsidRPr="00ED67A7">
          <w:rPr>
            <w:rStyle w:val="slug-pages"/>
            <w:rFonts w:ascii="Times New Roman" w:hAnsi="Times New Roman"/>
            <w:iCs/>
            <w:sz w:val="22"/>
            <w:szCs w:val="22"/>
          </w:rPr>
          <w:t xml:space="preserve">692 (2011). </w:t>
        </w:r>
      </w:ins>
    </w:p>
    <w:p w:rsidR="00B00A9A" w:rsidRPr="00ED67A7" w:rsidRDefault="00B00A9A" w:rsidP="00B00A9A">
      <w:pPr>
        <w:spacing w:after="0"/>
        <w:rPr>
          <w:ins w:id="391" w:author="Philippe Rocca-Serra" w:date="2011-05-16T14:23:00Z"/>
        </w:rPr>
      </w:pPr>
      <w:ins w:id="392" w:author="Philippe Rocca-Serra" w:date="2011-05-16T14:23:00Z">
        <w:r w:rsidRPr="00ED67A7">
          <w:t xml:space="preserve">[3] Field D, </w:t>
        </w:r>
        <w:proofErr w:type="spellStart"/>
        <w:r w:rsidRPr="00ED67A7">
          <w:t>Sansone</w:t>
        </w:r>
        <w:proofErr w:type="spellEnd"/>
        <w:r w:rsidRPr="00ED67A7">
          <w:t xml:space="preserve"> SA, Collis A, Booth T, Dukes P, </w:t>
        </w:r>
        <w:proofErr w:type="spellStart"/>
        <w:r w:rsidRPr="00ED67A7">
          <w:t>Gregurick</w:t>
        </w:r>
        <w:proofErr w:type="spellEnd"/>
        <w:r w:rsidRPr="00ED67A7">
          <w:t xml:space="preserve"> SK, Kennedy K, </w:t>
        </w:r>
        <w:proofErr w:type="spellStart"/>
        <w:r w:rsidRPr="00ED67A7">
          <w:t>Kolar</w:t>
        </w:r>
        <w:proofErr w:type="spellEnd"/>
        <w:r w:rsidRPr="00ED67A7">
          <w:t xml:space="preserve"> P, </w:t>
        </w:r>
        <w:proofErr w:type="spellStart"/>
        <w:r w:rsidRPr="00ED67A7">
          <w:t>Kolker</w:t>
        </w:r>
        <w:proofErr w:type="spellEnd"/>
        <w:r w:rsidRPr="00ED67A7">
          <w:t xml:space="preserve"> E, </w:t>
        </w:r>
        <w:proofErr w:type="spellStart"/>
        <w:r w:rsidRPr="00ED67A7">
          <w:t>Maxon</w:t>
        </w:r>
        <w:proofErr w:type="spellEnd"/>
        <w:r w:rsidRPr="00ED67A7">
          <w:t xml:space="preserve"> M, Millard S, </w:t>
        </w:r>
        <w:proofErr w:type="spellStart"/>
        <w:r w:rsidRPr="00ED67A7">
          <w:t>Mugabushaka</w:t>
        </w:r>
        <w:proofErr w:type="spellEnd"/>
        <w:r w:rsidRPr="00ED67A7">
          <w:t xml:space="preserve"> AM, Perrin N, </w:t>
        </w:r>
        <w:proofErr w:type="spellStart"/>
        <w:r w:rsidRPr="00ED67A7">
          <w:t>Remacle</w:t>
        </w:r>
        <w:proofErr w:type="spellEnd"/>
        <w:r w:rsidRPr="00ED67A7">
          <w:t xml:space="preserve"> JE, Remington K, </w:t>
        </w:r>
        <w:proofErr w:type="spellStart"/>
        <w:r w:rsidRPr="00ED67A7">
          <w:t>Rocca</w:t>
        </w:r>
        <w:proofErr w:type="spellEnd"/>
        <w:r w:rsidRPr="00ED67A7">
          <w:t xml:space="preserve">-Serra P, Taylor CF, Thorley M, </w:t>
        </w:r>
        <w:proofErr w:type="spellStart"/>
        <w:r w:rsidRPr="00ED67A7">
          <w:t>Tiwari</w:t>
        </w:r>
        <w:proofErr w:type="spellEnd"/>
        <w:r w:rsidRPr="00ED67A7">
          <w:t xml:space="preserve"> B, </w:t>
        </w:r>
        <w:proofErr w:type="spellStart"/>
        <w:r w:rsidRPr="00ED67A7">
          <w:t>Wilbanks</w:t>
        </w:r>
        <w:proofErr w:type="spellEnd"/>
        <w:r w:rsidRPr="00ED67A7">
          <w:t xml:space="preserve"> J. </w:t>
        </w:r>
        <w:proofErr w:type="spellStart"/>
        <w:r w:rsidRPr="00ED67A7">
          <w:t>Megascience</w:t>
        </w:r>
        <w:proofErr w:type="spellEnd"/>
        <w:r w:rsidRPr="00ED67A7">
          <w:t xml:space="preserve">. </w:t>
        </w:r>
        <w:proofErr w:type="gramStart"/>
        <w:r w:rsidRPr="00ED67A7">
          <w:t>'</w:t>
        </w:r>
        <w:proofErr w:type="spellStart"/>
        <w:r w:rsidRPr="00ED67A7">
          <w:t>Omics</w:t>
        </w:r>
        <w:proofErr w:type="spellEnd"/>
        <w:r w:rsidRPr="00ED67A7">
          <w:t xml:space="preserve"> data sharing.</w:t>
        </w:r>
        <w:proofErr w:type="gramEnd"/>
        <w:r w:rsidRPr="00ED67A7">
          <w:t xml:space="preserve"> Science. 2009 Oct 9</w:t>
        </w:r>
        <w:proofErr w:type="gramStart"/>
        <w:r w:rsidRPr="00ED67A7">
          <w:t>;326</w:t>
        </w:r>
        <w:proofErr w:type="gramEnd"/>
        <w:r w:rsidRPr="00ED67A7">
          <w:t>(5950):234-6.</w:t>
        </w:r>
      </w:ins>
    </w:p>
    <w:p w:rsidR="00B00A9A" w:rsidRPr="004E3476" w:rsidRDefault="00B00A9A" w:rsidP="00B00A9A">
      <w:pPr>
        <w:spacing w:after="0"/>
        <w:rPr>
          <w:ins w:id="393" w:author="Philippe Rocca-Serra" w:date="2011-05-16T14:23:00Z"/>
        </w:rPr>
      </w:pPr>
      <w:ins w:id="394" w:author="Philippe Rocca-Serra" w:date="2011-05-16T14:23:00Z">
        <w:r w:rsidRPr="00ED67A7">
          <w:t xml:space="preserve">[4] </w:t>
        </w:r>
        <w:proofErr w:type="spellStart"/>
        <w:r w:rsidRPr="00ED67A7">
          <w:t>Rocca</w:t>
        </w:r>
        <w:proofErr w:type="spellEnd"/>
        <w:r w:rsidRPr="00ED67A7">
          <w:t xml:space="preserve">-Serra P, </w:t>
        </w:r>
        <w:proofErr w:type="spellStart"/>
        <w:r w:rsidRPr="00ED67A7">
          <w:t>Brandizi</w:t>
        </w:r>
        <w:proofErr w:type="spellEnd"/>
        <w:r w:rsidRPr="00ED67A7">
          <w:t xml:space="preserve"> M, Maguire E, </w:t>
        </w:r>
        <w:proofErr w:type="spellStart"/>
        <w:r w:rsidRPr="00ED67A7">
          <w:t>Sklyar</w:t>
        </w:r>
        <w:proofErr w:type="spellEnd"/>
        <w:r w:rsidRPr="00ED67A7">
          <w:t xml:space="preserve"> N, Taylor C, Begley K, Field D, Harris S, Hide W, </w:t>
        </w:r>
        <w:r w:rsidRPr="00AB31D9">
          <w:t xml:space="preserve">Hofmann O, Neumann S, </w:t>
        </w:r>
        <w:proofErr w:type="spellStart"/>
        <w:r w:rsidRPr="00AB31D9">
          <w:t>Sterk</w:t>
        </w:r>
        <w:proofErr w:type="spellEnd"/>
        <w:r w:rsidRPr="00AB31D9">
          <w:t xml:space="preserve"> P, Tong W, </w:t>
        </w:r>
        <w:proofErr w:type="spellStart"/>
        <w:r w:rsidRPr="00AB31D9">
          <w:t>Sansone</w:t>
        </w:r>
        <w:proofErr w:type="spellEnd"/>
        <w:r w:rsidRPr="00AB31D9">
          <w:t xml:space="preserve"> SA.ISA software suite: supporting standards-compliant experimental annotation and enabling curation at the community level. Bioinformatics. 2010 Sep 15</w:t>
        </w:r>
        <w:proofErr w:type="gramStart"/>
        <w:r w:rsidRPr="00AB31D9">
          <w:t>;26</w:t>
        </w:r>
        <w:proofErr w:type="gramEnd"/>
        <w:r w:rsidRPr="00AB31D9">
          <w:t xml:space="preserve">(18):2354-6. </w:t>
        </w:r>
        <w:proofErr w:type="spellStart"/>
        <w:r w:rsidRPr="00AB31D9">
          <w:t>Epub</w:t>
        </w:r>
        <w:proofErr w:type="spellEnd"/>
        <w:r w:rsidRPr="00AB31D9">
          <w:t xml:space="preserve"> 2010 Aug 2.</w:t>
        </w:r>
      </w:ins>
    </w:p>
    <w:p w:rsidR="00B00A9A" w:rsidRPr="004E3476" w:rsidRDefault="00B00A9A" w:rsidP="00B00A9A">
      <w:pPr>
        <w:spacing w:after="0"/>
        <w:rPr>
          <w:ins w:id="395" w:author="Philippe Rocca-Serra" w:date="2011-05-16T14:23:00Z"/>
        </w:rPr>
      </w:pPr>
      <w:ins w:id="396" w:author="Philippe Rocca-Serra" w:date="2011-05-16T14:23:00Z">
        <w:r w:rsidRPr="004E3476">
          <w:t>[5] ISA communities</w:t>
        </w:r>
        <w:r>
          <w:t xml:space="preserve"> and data resources</w:t>
        </w:r>
        <w:r w:rsidRPr="004E3476">
          <w:t xml:space="preserve">: </w:t>
        </w:r>
        <w:r w:rsidR="00B42443" w:rsidRPr="00B42443">
          <w:fldChar w:fldCharType="begin"/>
        </w:r>
        <w:r>
          <w:instrText xml:space="preserve"> HYPERLINK "http://www.isa-tools.org/case_studies.html" </w:instrText>
        </w:r>
        <w:r w:rsidR="00B42443" w:rsidRPr="00B42443">
          <w:fldChar w:fldCharType="separate"/>
        </w:r>
        <w:r w:rsidRPr="00E844B2">
          <w:rPr>
            <w:rStyle w:val="Hyperlink"/>
          </w:rPr>
          <w:t>http://www.isa-tools.org/case_studies.html</w:t>
        </w:r>
        <w:r w:rsidR="00B42443">
          <w:rPr>
            <w:rStyle w:val="Hyperlink"/>
          </w:rPr>
          <w:fldChar w:fldCharType="end"/>
        </w:r>
        <w:r>
          <w:t xml:space="preserve"> </w:t>
        </w:r>
      </w:ins>
    </w:p>
    <w:p w:rsidR="00B00A9A" w:rsidRDefault="00B00A9A" w:rsidP="00B00A9A">
      <w:pPr>
        <w:spacing w:after="0"/>
        <w:rPr>
          <w:ins w:id="397" w:author="Philippe Rocca-Serra" w:date="2011-05-16T14:23:00Z"/>
        </w:rPr>
      </w:pPr>
      <w:ins w:id="398" w:author="Philippe Rocca-Serra" w:date="2011-05-16T14:23:00Z">
        <w:r w:rsidRPr="004E3476">
          <w:lastRenderedPageBreak/>
          <w:t xml:space="preserve">[6] </w:t>
        </w:r>
        <w:proofErr w:type="spellStart"/>
        <w:r w:rsidRPr="00AB31D9">
          <w:t>Noy</w:t>
        </w:r>
        <w:proofErr w:type="spellEnd"/>
        <w:r w:rsidRPr="00AB31D9">
          <w:t xml:space="preserve"> NF, Shah NH, </w:t>
        </w:r>
        <w:proofErr w:type="spellStart"/>
        <w:r w:rsidRPr="00AB31D9">
          <w:t>Whetzel</w:t>
        </w:r>
        <w:proofErr w:type="spellEnd"/>
        <w:r w:rsidRPr="00AB31D9">
          <w:t xml:space="preserve"> PL, Dai B, </w:t>
        </w:r>
        <w:proofErr w:type="spellStart"/>
        <w:r w:rsidRPr="00AB31D9">
          <w:t>Dorf</w:t>
        </w:r>
        <w:proofErr w:type="spellEnd"/>
        <w:r w:rsidRPr="00AB31D9">
          <w:t xml:space="preserve"> M, Griffith N, </w:t>
        </w:r>
        <w:proofErr w:type="spellStart"/>
        <w:r w:rsidRPr="00AB31D9">
          <w:t>J</w:t>
        </w:r>
        <w:bookmarkStart w:id="399" w:name="_GoBack"/>
        <w:bookmarkEnd w:id="399"/>
        <w:r w:rsidRPr="00AB31D9">
          <w:t>onquet</w:t>
        </w:r>
        <w:proofErr w:type="spellEnd"/>
        <w:r w:rsidRPr="00AB31D9">
          <w:t xml:space="preserve"> C, Rubin DL, Storey MA, Chute CG, </w:t>
        </w:r>
        <w:proofErr w:type="spellStart"/>
        <w:r w:rsidRPr="00AB31D9">
          <w:t>Musen</w:t>
        </w:r>
        <w:proofErr w:type="spellEnd"/>
        <w:r w:rsidRPr="00AB31D9">
          <w:t xml:space="preserve"> MA. BioPortal: ontologies and integrated data resources at the click of a mouse. Nucleic Acids Res. 2009 Jul 1</w:t>
        </w:r>
        <w:proofErr w:type="gramStart"/>
        <w:r w:rsidRPr="00AB31D9">
          <w:t>;37</w:t>
        </w:r>
        <w:proofErr w:type="gramEnd"/>
        <w:r w:rsidRPr="00AB31D9">
          <w:t xml:space="preserve">(Web Server issue):W170-3. </w:t>
        </w:r>
        <w:proofErr w:type="spellStart"/>
        <w:r w:rsidRPr="00AB31D9">
          <w:t>Epub</w:t>
        </w:r>
        <w:proofErr w:type="spellEnd"/>
        <w:r w:rsidRPr="00AB31D9">
          <w:t xml:space="preserve"> 2009 May 29.</w:t>
        </w:r>
      </w:ins>
    </w:p>
    <w:p w:rsidR="003E44C9" w:rsidRDefault="003E44C9" w:rsidP="00B00A9A">
      <w:pPr>
        <w:rPr>
          <w:ins w:id="400" w:author="Marcus Chibucos" w:date="2011-05-27T14:23:00Z"/>
          <w:b/>
          <w:bCs/>
          <w:szCs w:val="28"/>
          <w:u w:val="single"/>
        </w:rPr>
      </w:pPr>
    </w:p>
    <w:p w:rsidR="003E44C9" w:rsidRPr="00C6519E" w:rsidRDefault="003E44C9" w:rsidP="003E44C9">
      <w:pPr>
        <w:rPr>
          <w:ins w:id="401" w:author="Marcus Chibucos" w:date="2011-05-27T14:23:00Z"/>
          <w:b/>
          <w:bCs/>
          <w:szCs w:val="28"/>
          <w:u w:val="single"/>
        </w:rPr>
      </w:pPr>
      <w:ins w:id="402" w:author="Marcus Chibucos" w:date="2011-05-27T14:23:00Z">
        <w:r>
          <w:rPr>
            <w:b/>
            <w:bCs/>
            <w:szCs w:val="28"/>
            <w:u w:val="single"/>
          </w:rPr>
          <w:t>Expanding types and clarifying the meaning of “evidence” in the Evidence Code Ontology</w:t>
        </w:r>
      </w:ins>
    </w:p>
    <w:p w:rsidR="003E44C9" w:rsidRDefault="003E44C9" w:rsidP="003E44C9">
      <w:pPr>
        <w:rPr>
          <w:ins w:id="403" w:author="Marcus Chibucos" w:date="2011-05-27T14:23:00Z"/>
        </w:rPr>
      </w:pPr>
      <w:ins w:id="404" w:author="Marcus Chibucos" w:date="2011-05-27T14:23:00Z">
        <w:r>
          <w:t>The Evidence Code Ontology (ECO</w:t>
        </w:r>
      </w:ins>
      <w:ins w:id="405" w:author="Marcus Chibucos" w:date="2011-05-27T15:53:00Z">
        <w:r w:rsidR="0050028D">
          <w:t xml:space="preserve">; </w:t>
        </w:r>
        <w:r w:rsidR="0050028D" w:rsidRPr="0050028D">
          <w:t>http://www.obofoundry.org/cgi-bin/detail.cgi?id=evidence_code</w:t>
        </w:r>
      </w:ins>
      <w:ins w:id="406" w:author="Marcus Chibucos" w:date="2011-05-27T14:23:00Z">
        <w:r>
          <w:t xml:space="preserve">) is a rich ontology for making statements about </w:t>
        </w:r>
        <w:del w:id="407" w:author="Michelle Giglio" w:date="2011-05-27T15:29:00Z">
          <w:r w:rsidDel="004311B4">
            <w:delText xml:space="preserve">experimental and other </w:delText>
          </w:r>
        </w:del>
        <w:r>
          <w:t xml:space="preserve">types </w:t>
        </w:r>
      </w:ins>
      <w:ins w:id="408" w:author="Michelle Giglio" w:date="2011-05-27T15:29:00Z">
        <w:r w:rsidR="004311B4">
          <w:t xml:space="preserve">of </w:t>
        </w:r>
      </w:ins>
      <w:ins w:id="409" w:author="Marcus Chibucos" w:date="2011-05-27T14:23:00Z">
        <w:r>
          <w:t xml:space="preserve">evidence, where the root class </w:t>
        </w:r>
        <w:r w:rsidRPr="00567E73">
          <w:rPr>
            <w:i/>
          </w:rPr>
          <w:t>evidence</w:t>
        </w:r>
        <w:r>
          <w:t xml:space="preserve"> is defined as “a type of information that is used to support an assertion.” Originally ECO grew out of a list of evidence types that were used to qualify Gene Ontology (GO) annotations at participating databases, such as The </w:t>
        </w:r>
        <w:r w:rsidRPr="00567E73">
          <w:rPr>
            <w:i/>
          </w:rPr>
          <w:t>Arabidopsis</w:t>
        </w:r>
        <w:r>
          <w:t xml:space="preserve"> Information Resource (TAIR</w:t>
        </w:r>
      </w:ins>
      <w:ins w:id="410" w:author="Marcus Chibucos" w:date="2011-05-27T15:58:00Z">
        <w:r w:rsidR="0050028D">
          <w:t>; http://www.arabidopsis.org</w:t>
        </w:r>
      </w:ins>
      <w:ins w:id="411" w:author="Marcus Chibucos" w:date="2011-05-27T14:23:00Z">
        <w:r>
          <w:t>), with respect to different experimental types.</w:t>
        </w:r>
      </w:ins>
      <w:ins w:id="412" w:author="Marcus Chibucos" w:date="2011-05-27T15:54:00Z">
        <w:r w:rsidR="0050028D">
          <w:rPr>
            <w:vertAlign w:val="superscript"/>
          </w:rPr>
          <w:t>1</w:t>
        </w:r>
      </w:ins>
      <w:ins w:id="413" w:author="Marcus Chibucos" w:date="2011-05-27T14:23:00Z">
        <w:r>
          <w:t xml:space="preserve"> The </w:t>
        </w:r>
        <w:del w:id="414" w:author="Michelle Giglio" w:date="2011-05-27T15:30:00Z">
          <w:r w:rsidDel="004311B4">
            <w:delText>goal</w:delText>
          </w:r>
        </w:del>
      </w:ins>
      <w:ins w:id="415" w:author="Michelle Giglio" w:date="2011-05-27T15:30:00Z">
        <w:r w:rsidR="004311B4">
          <w:t>original intent</w:t>
        </w:r>
      </w:ins>
      <w:ins w:id="416" w:author="Marcus Chibucos" w:date="2011-05-27T14:23:00Z">
        <w:r>
          <w:t xml:space="preserve"> of ECO </w:t>
        </w:r>
        <w:del w:id="417" w:author="Michelle Giglio" w:date="2011-05-27T15:30:00Z">
          <w:r w:rsidDel="004311B4">
            <w:delText xml:space="preserve">from the outset </w:delText>
          </w:r>
        </w:del>
        <w:r>
          <w:t>was to provide a set of evidence codes that could be used in conjunction with GO terms, and which were not to be considered outside of the context of GO</w:t>
        </w:r>
        <w:del w:id="418" w:author="Michelle Giglio" w:date="2011-05-27T15:30:00Z">
          <w:r w:rsidDel="004311B4">
            <w:delText xml:space="preserve"> terms</w:delText>
          </w:r>
        </w:del>
        <w:r>
          <w:t xml:space="preserve">. In its first release on </w:t>
        </w:r>
        <w:proofErr w:type="spellStart"/>
        <w:r>
          <w:t>SourceForge</w:t>
        </w:r>
        <w:proofErr w:type="spellEnd"/>
        <w:r>
          <w:t xml:space="preserve"> ECO contained some 125 terms, which contained the subset of </w:t>
        </w:r>
      </w:ins>
      <w:ins w:id="419" w:author="Marcus Chibucos" w:date="2011-05-27T15:50:00Z">
        <w:r w:rsidR="0050028D">
          <w:t>well-known</w:t>
        </w:r>
      </w:ins>
      <w:ins w:id="420" w:author="Marcus Chibucos" w:date="2011-05-27T14:23:00Z">
        <w:r>
          <w:t xml:space="preserve"> GO terms (</w:t>
        </w:r>
        <w:r w:rsidR="00B42443">
          <w:fldChar w:fldCharType="begin"/>
        </w:r>
        <w:r>
          <w:instrText xml:space="preserve"> HYPERLINK "</w:instrText>
        </w:r>
        <w:r w:rsidRPr="002B5D1E">
          <w:instrText>http://www.geneontology.org/GO.evidence.shtml</w:instrText>
        </w:r>
        <w:r>
          <w:instrText xml:space="preserve">" </w:instrText>
        </w:r>
        <w:r w:rsidR="00B42443">
          <w:fldChar w:fldCharType="separate"/>
        </w:r>
        <w:r w:rsidRPr="004A2D5C">
          <w:rPr>
            <w:rStyle w:val="Hyperlink"/>
          </w:rPr>
          <w:t>http://www.geneontology.org/GO.evidence.shtml</w:t>
        </w:r>
        <w:r w:rsidR="00B42443">
          <w:fldChar w:fldCharType="end"/>
        </w:r>
        <w:r>
          <w:t>).</w:t>
        </w:r>
      </w:ins>
    </w:p>
    <w:p w:rsidR="003E44C9" w:rsidRDefault="003E44C9" w:rsidP="003E44C9">
      <w:pPr>
        <w:rPr>
          <w:ins w:id="421" w:author="Marcus Chibucos" w:date="2011-05-27T14:23:00Z"/>
        </w:rPr>
      </w:pPr>
      <w:ins w:id="422" w:author="Marcus Chibucos" w:date="2011-05-27T14:23:00Z">
        <w:r>
          <w:t xml:space="preserve">Eventually, however, the need has arisen for more detailed evidence types for use not only by model organism databases that perform GO annotation and projects related to GO such as </w:t>
        </w:r>
        <w:proofErr w:type="spellStart"/>
        <w:r>
          <w:t>Phylogenetic</w:t>
        </w:r>
        <w:proofErr w:type="spellEnd"/>
        <w:r>
          <w:t xml:space="preserve"> Annotation and </w:t>
        </w:r>
        <w:proofErr w:type="spellStart"/>
        <w:r>
          <w:t>INference</w:t>
        </w:r>
        <w:proofErr w:type="spellEnd"/>
        <w:r>
          <w:t xml:space="preserve"> Tool (PAINT; </w:t>
        </w:r>
        <w:r w:rsidRPr="00E4467C">
          <w:t>http://wiki.geneontology.org/index.php/PAINT</w:t>
        </w:r>
        <w:r>
          <w:t xml:space="preserve">), but also by external groups such as the </w:t>
        </w:r>
        <w:commentRangeStart w:id="423"/>
        <w:commentRangeStart w:id="424"/>
        <w:r>
          <w:t>Universal Protein Resource (UniProt; http://www.uniprot.org)</w:t>
        </w:r>
      </w:ins>
      <w:ins w:id="425" w:author="Marcus Chibucos" w:date="2011-05-27T15:56:00Z">
        <w:r w:rsidR="0050028D">
          <w:t>,</w:t>
        </w:r>
      </w:ins>
      <w:commentRangeEnd w:id="423"/>
      <w:ins w:id="426" w:author="Marcus Chibucos" w:date="2011-05-27T16:05:00Z">
        <w:r w:rsidR="009336A3">
          <w:rPr>
            <w:rStyle w:val="CommentReference"/>
          </w:rPr>
          <w:commentReference w:id="423"/>
        </w:r>
      </w:ins>
      <w:ins w:id="427" w:author="Marcus Chibucos" w:date="2011-05-27T14:23:00Z">
        <w:r>
          <w:t xml:space="preserve"> Ontology of Microbial Phenotypes (</w:t>
        </w:r>
        <w:r w:rsidR="00B42443">
          <w:fldChar w:fldCharType="begin"/>
        </w:r>
        <w:r>
          <w:instrText xml:space="preserve"> HYPERLINK "http://www.microbialphenotypes.org" </w:instrText>
        </w:r>
        <w:r w:rsidR="00B42443">
          <w:fldChar w:fldCharType="separate"/>
        </w:r>
        <w:r w:rsidRPr="004A2D5C">
          <w:rPr>
            <w:rStyle w:val="Hyperlink"/>
          </w:rPr>
          <w:t>http://www.microbialphenotypes.org</w:t>
        </w:r>
        <w:r w:rsidR="00B42443">
          <w:fldChar w:fldCharType="end"/>
        </w:r>
        <w:r>
          <w:t>)</w:t>
        </w:r>
      </w:ins>
      <w:ins w:id="428" w:author="Marcus Chibucos" w:date="2011-05-27T15:56:00Z">
        <w:r w:rsidR="0050028D">
          <w:t xml:space="preserve">, </w:t>
        </w:r>
        <w:proofErr w:type="spellStart"/>
        <w:r w:rsidR="0050028D" w:rsidRPr="0050028D">
          <w:t>Ascidian</w:t>
        </w:r>
        <w:proofErr w:type="spellEnd"/>
        <w:r w:rsidR="0050028D" w:rsidRPr="0050028D">
          <w:t xml:space="preserve"> Network for </w:t>
        </w:r>
        <w:r w:rsidR="00B42443" w:rsidRPr="00B42443">
          <w:rPr>
            <w:i/>
            <w:rPrChange w:id="429" w:author="Marcus Chibucos" w:date="2011-05-27T15:56:00Z">
              <w:rPr/>
            </w:rPrChange>
          </w:rPr>
          <w:t>In Situ</w:t>
        </w:r>
        <w:r w:rsidR="0050028D" w:rsidRPr="0050028D">
          <w:t xml:space="preserve"> Expression and Embryological Data</w:t>
        </w:r>
        <w:r w:rsidR="0050028D">
          <w:t xml:space="preserve"> (ANISEED; </w:t>
        </w:r>
      </w:ins>
      <w:ins w:id="430" w:author="Marcus Chibucos" w:date="2011-05-27T16:06:00Z">
        <w:r w:rsidR="00B42443">
          <w:fldChar w:fldCharType="begin"/>
        </w:r>
        <w:r w:rsidR="00E94C6F">
          <w:instrText xml:space="preserve"> HYPERLINK "</w:instrText>
        </w:r>
      </w:ins>
      <w:ins w:id="431" w:author="Marcus Chibucos" w:date="2011-05-27T15:57:00Z">
        <w:r w:rsidR="00E94C6F">
          <w:instrText>http://aniseed-ibdm.univ-mrs.fr</w:instrText>
        </w:r>
      </w:ins>
      <w:ins w:id="432" w:author="Marcus Chibucos" w:date="2011-05-27T16:06:00Z">
        <w:r w:rsidR="00E94C6F">
          <w:instrText xml:space="preserve">" </w:instrText>
        </w:r>
        <w:r w:rsidR="00B42443">
          <w:fldChar w:fldCharType="separate"/>
        </w:r>
      </w:ins>
      <w:ins w:id="433" w:author="Marcus Chibucos" w:date="2011-05-27T15:57:00Z">
        <w:r w:rsidR="00E94C6F" w:rsidRPr="00AF78EF">
          <w:rPr>
            <w:rStyle w:val="Hyperlink"/>
          </w:rPr>
          <w:t>http://aniseed-ibdm.univ-mrs.fr</w:t>
        </w:r>
      </w:ins>
      <w:ins w:id="434" w:author="Marcus Chibucos" w:date="2011-05-27T16:06:00Z">
        <w:r w:rsidR="00B42443">
          <w:fldChar w:fldCharType="end"/>
        </w:r>
      </w:ins>
      <w:ins w:id="435" w:author="Marcus Chibucos" w:date="2011-05-27T15:57:00Z">
        <w:r w:rsidR="0050028D">
          <w:t>)</w:t>
        </w:r>
      </w:ins>
      <w:ins w:id="436" w:author="Marcus Chibucos" w:date="2011-05-27T16:06:00Z">
        <w:r w:rsidR="00E94C6F">
          <w:t xml:space="preserve">, and various independent </w:t>
        </w:r>
      </w:ins>
      <w:ins w:id="437" w:author="Marcus Chibucos" w:date="2011-05-27T16:07:00Z">
        <w:r w:rsidR="00E94C6F">
          <w:t>laboratories</w:t>
        </w:r>
      </w:ins>
      <w:ins w:id="438" w:author="Marcus Chibucos" w:date="2011-05-27T16:06:00Z">
        <w:r w:rsidR="00E94C6F">
          <w:t xml:space="preserve"> engaged in independent research programs</w:t>
        </w:r>
      </w:ins>
      <w:ins w:id="439" w:author="Marcus Chibucos" w:date="2011-05-27T14:23:00Z">
        <w:r>
          <w:t xml:space="preserve">. </w:t>
        </w:r>
      </w:ins>
      <w:commentRangeEnd w:id="424"/>
      <w:r w:rsidR="004311B4">
        <w:rPr>
          <w:rStyle w:val="CommentReference"/>
          <w:vanish/>
        </w:rPr>
        <w:commentReference w:id="424"/>
      </w:r>
      <w:ins w:id="440" w:author="Marcus Chibucos" w:date="2011-05-27T14:23:00Z">
        <w:r>
          <w:t xml:space="preserve">The maintainers of ECO have been simultaneously engaged in creating terms to meet the needs of users while attempting to broaden the scope of ECO to allow for general compatibility with groups outside of GO. To that end, we performed </w:t>
        </w:r>
        <w:del w:id="441" w:author="Michelle Giglio" w:date="2011-05-27T15:28:00Z">
          <w:r w:rsidDel="004311B4">
            <w:delText xml:space="preserve">an </w:delText>
          </w:r>
        </w:del>
        <w:del w:id="442" w:author="Michelle Giglio" w:date="2011-05-27T15:24:00Z">
          <w:r w:rsidDel="00554E63">
            <w:delText xml:space="preserve">initial </w:delText>
          </w:r>
        </w:del>
        <w:r>
          <w:t>revision</w:t>
        </w:r>
      </w:ins>
      <w:ins w:id="443" w:author="Michelle Giglio" w:date="2011-05-27T15:24:00Z">
        <w:r w:rsidR="00554E63">
          <w:t>s</w:t>
        </w:r>
      </w:ins>
      <w:ins w:id="444" w:author="Marcus Chibucos" w:date="2011-05-27T14:23:00Z">
        <w:r>
          <w:t xml:space="preserve"> of ECO</w:t>
        </w:r>
      </w:ins>
      <w:ins w:id="445" w:author="Michelle Giglio" w:date="2011-05-27T15:21:00Z">
        <w:r w:rsidR="00554E63">
          <w:t xml:space="preserve"> </w:t>
        </w:r>
      </w:ins>
      <w:ins w:id="446" w:author="Michelle Giglio" w:date="2011-05-27T15:23:00Z">
        <w:r w:rsidR="00554E63">
          <w:t xml:space="preserve">which </w:t>
        </w:r>
      </w:ins>
      <w:ins w:id="447" w:author="Michelle Giglio" w:date="2011-05-27T15:24:00Z">
        <w:r w:rsidR="00554E63">
          <w:t xml:space="preserve">have </w:t>
        </w:r>
      </w:ins>
      <w:ins w:id="448" w:author="Marcus Chibucos" w:date="2011-05-27T14:23:00Z">
        <w:del w:id="449" w:author="Michelle Giglio" w:date="2011-05-27T15:22:00Z">
          <w:r w:rsidDel="00554E63">
            <w:delText xml:space="preserve"> </w:delText>
          </w:r>
        </w:del>
      </w:ins>
      <w:ins w:id="450" w:author="Michelle Giglio" w:date="2011-05-27T15:23:00Z">
        <w:r w:rsidR="00554E63">
          <w:t>resulted in the creation of Ar</w:t>
        </w:r>
        <w:r w:rsidR="004311B4">
          <w:t>istotelian definitions</w:t>
        </w:r>
        <w:r w:rsidR="00554E63">
          <w:t>, the removal</w:t>
        </w:r>
      </w:ins>
      <w:ins w:id="451" w:author="Marcus Chibucos" w:date="2011-05-27T14:23:00Z">
        <w:del w:id="452" w:author="Michelle Giglio" w:date="2011-05-27T15:22:00Z">
          <w:r w:rsidDel="00554E63">
            <w:delText xml:space="preserve">where </w:delText>
          </w:r>
        </w:del>
        <w:del w:id="453" w:author="Michelle Giglio" w:date="2011-05-27T15:23:00Z">
          <w:r w:rsidDel="00554E63">
            <w:delText>an effort was made to convert long text definitions into Aristotelian definitions that did not make</w:delText>
          </w:r>
        </w:del>
      </w:ins>
      <w:ins w:id="454" w:author="Michelle Giglio" w:date="2011-05-27T15:19:00Z">
        <w:r w:rsidR="00554E63">
          <w:t xml:space="preserve"> </w:t>
        </w:r>
      </w:ins>
      <w:ins w:id="455" w:author="Michelle Giglio" w:date="2011-05-27T15:23:00Z">
        <w:r w:rsidR="00554E63">
          <w:t xml:space="preserve">of </w:t>
        </w:r>
      </w:ins>
      <w:ins w:id="456" w:author="Marcus Chibucos" w:date="2011-05-27T14:23:00Z">
        <w:del w:id="457" w:author="Michelle Giglio" w:date="2011-05-27T15:23:00Z">
          <w:r w:rsidDel="00554E63">
            <w:delText xml:space="preserve"> </w:delText>
          </w:r>
        </w:del>
        <w:r>
          <w:t>overt references to G</w:t>
        </w:r>
      </w:ins>
      <w:ins w:id="458" w:author="Michelle Giglio" w:date="2011-05-27T15:23:00Z">
        <w:r w:rsidR="00554E63">
          <w:t>O</w:t>
        </w:r>
      </w:ins>
      <w:ins w:id="459" w:author="Marcus Chibucos" w:date="2011-05-27T14:23:00Z">
        <w:del w:id="460" w:author="Michelle Giglio" w:date="2011-05-27T15:23:00Z">
          <w:r w:rsidDel="00554E63">
            <w:delText>O, in addition to many other improvements</w:delText>
          </w:r>
        </w:del>
      </w:ins>
      <w:ins w:id="461" w:author="Michelle Giglio" w:date="2011-05-27T15:25:00Z">
        <w:r w:rsidR="00554E63">
          <w:t>, and the</w:t>
        </w:r>
      </w:ins>
      <w:ins w:id="462" w:author="Marcus Chibucos" w:date="2011-05-27T14:23:00Z">
        <w:del w:id="463" w:author="Michelle Giglio" w:date="2011-05-27T15:25:00Z">
          <w:r w:rsidDel="00554E63">
            <w:delText>.</w:delText>
          </w:r>
        </w:del>
        <w:r>
          <w:t xml:space="preserve"> </w:t>
        </w:r>
        <w:del w:id="464" w:author="Michelle Giglio" w:date="2011-05-27T15:25:00Z">
          <w:r w:rsidDel="00554E63">
            <w:delText xml:space="preserve">During </w:delText>
          </w:r>
        </w:del>
        <w:del w:id="465" w:author="Michelle Giglio" w:date="2011-05-27T15:24:00Z">
          <w:r w:rsidDel="00554E63">
            <w:delText xml:space="preserve">the </w:delText>
          </w:r>
        </w:del>
        <w:del w:id="466" w:author="Michelle Giglio" w:date="2011-05-27T15:25:00Z">
          <w:r w:rsidDel="00554E63">
            <w:delText xml:space="preserve">the initial cleanup of ECO, it became apparent that ECO was unintentionally representing several mixed concepts, including type of evidence, evaluation of evidence, assignment of evidence, and inference. Eventually a new root class was added in addition to </w:delText>
          </w:r>
          <w:r w:rsidDel="00554E63">
            <w:rPr>
              <w:i/>
            </w:rPr>
            <w:delText>evidence</w:delText>
          </w:r>
        </w:del>
      </w:ins>
      <w:ins w:id="467" w:author="Michelle Giglio" w:date="2011-05-27T15:25:00Z">
        <w:r w:rsidR="00554E63">
          <w:t>addition of a second root class</w:t>
        </w:r>
      </w:ins>
      <w:ins w:id="468" w:author="Marcus Chibucos" w:date="2011-05-27T14:23:00Z">
        <w:r>
          <w:t xml:space="preserve"> called </w:t>
        </w:r>
        <w:r>
          <w:rPr>
            <w:i/>
          </w:rPr>
          <w:t>assertion method</w:t>
        </w:r>
        <w:r>
          <w:t xml:space="preserve">, defined as “a means by which a statement is made about an entity.” All terms in ECO now are a type of evidence, an assertion method (manual or automatic), or an internal cross product of </w:t>
        </w:r>
        <w:r>
          <w:rPr>
            <w:i/>
          </w:rPr>
          <w:t xml:space="preserve">assertion method </w:t>
        </w:r>
        <w:r>
          <w:t xml:space="preserve">and </w:t>
        </w:r>
        <w:r>
          <w:rPr>
            <w:i/>
          </w:rPr>
          <w:t>evidence</w:t>
        </w:r>
        <w:r>
          <w:t>, i.e. how a given type of evidence is applied to make a given statement.</w:t>
        </w:r>
      </w:ins>
      <w:ins w:id="469" w:author="Marcus Chibucos" w:date="2011-05-27T16:11:00Z">
        <w:r w:rsidR="00696687">
          <w:t xml:space="preserve"> At present, there are 257 terms in ECO.</w:t>
        </w:r>
      </w:ins>
    </w:p>
    <w:p w:rsidR="003E44C9" w:rsidRDefault="003E44C9" w:rsidP="003E44C9">
      <w:pPr>
        <w:rPr>
          <w:ins w:id="470" w:author="Marcus Chibucos" w:date="2011-05-27T14:23:00Z"/>
        </w:rPr>
      </w:pPr>
      <w:ins w:id="471" w:author="Marcus Chibucos" w:date="2011-05-27T14:23:00Z">
        <w:r>
          <w:t xml:space="preserve">Despite progress in clarifying what ECO represents, a critical area that needs </w:t>
        </w:r>
        <w:del w:id="472" w:author="Michelle Giglio" w:date="2011-05-27T15:31:00Z">
          <w:r w:rsidDel="004311B4">
            <w:delText xml:space="preserve">much </w:delText>
          </w:r>
        </w:del>
        <w:r>
          <w:t xml:space="preserve">more work is to distill what is meant by “evidence” itself. Indeed, at least four meanings of “evidence” are present in the ontology at present (with example term names in italics): </w:t>
        </w:r>
        <w:r w:rsidRPr="00BC12E5">
          <w:t xml:space="preserve">class of evidence (e.g. </w:t>
        </w:r>
        <w:r w:rsidRPr="00BC12E5">
          <w:rPr>
            <w:i/>
          </w:rPr>
          <w:t xml:space="preserve">phylogenetic evidence, experimental evidence, </w:t>
        </w:r>
        <w:r>
          <w:t xml:space="preserve">or </w:t>
        </w:r>
        <w:r w:rsidRPr="00BC12E5">
          <w:rPr>
            <w:i/>
          </w:rPr>
          <w:t>expression pattern evidence</w:t>
        </w:r>
        <w:r w:rsidRPr="00BC12E5">
          <w:t xml:space="preserve">), type of analysis performed (e.g. </w:t>
        </w:r>
        <w:r w:rsidRPr="00BC12E5">
          <w:rPr>
            <w:i/>
          </w:rPr>
          <w:t xml:space="preserve">combinatorial analysis, protein binding experiment, </w:t>
        </w:r>
        <w:r w:rsidRPr="00BC12E5">
          <w:t>or</w:t>
        </w:r>
        <w:r w:rsidRPr="00BC12E5">
          <w:rPr>
            <w:i/>
          </w:rPr>
          <w:t xml:space="preserve"> tissue ablation</w:t>
        </w:r>
        <w:r w:rsidRPr="00BC12E5">
          <w:t xml:space="preserve">), type of data output from an experiment (e.g. </w:t>
        </w:r>
        <w:r w:rsidRPr="00BC12E5">
          <w:rPr>
            <w:i/>
          </w:rPr>
          <w:t xml:space="preserve">flow </w:t>
        </w:r>
        <w:proofErr w:type="spellStart"/>
        <w:r w:rsidRPr="00BC12E5">
          <w:rPr>
            <w:i/>
          </w:rPr>
          <w:t>cytometry</w:t>
        </w:r>
        <w:proofErr w:type="spellEnd"/>
        <w:r w:rsidRPr="00BC12E5">
          <w:rPr>
            <w:i/>
          </w:rPr>
          <w:t xml:space="preserve"> data, chain termination sequencing result, </w:t>
        </w:r>
        <w:r>
          <w:t xml:space="preserve">or </w:t>
        </w:r>
        <w:r w:rsidRPr="00BC12E5">
          <w:rPr>
            <w:i/>
          </w:rPr>
          <w:t>sequence alignment evidence</w:t>
        </w:r>
        <w:r w:rsidRPr="00BC12E5">
          <w:t xml:space="preserve">), or the statement of fact that the data support (e.g. </w:t>
        </w:r>
        <w:r>
          <w:rPr>
            <w:i/>
          </w:rPr>
          <w:t xml:space="preserve">motif similarity </w:t>
        </w:r>
        <w:r>
          <w:t>or</w:t>
        </w:r>
        <w:r w:rsidRPr="00BC12E5">
          <w:rPr>
            <w:i/>
          </w:rPr>
          <w:t xml:space="preserve"> structural similarity</w:t>
        </w:r>
        <w:r w:rsidRPr="00BC12E5">
          <w:t>)</w:t>
        </w:r>
        <w:r>
          <w:t xml:space="preserve">. Clearly there is a need to distinguish among the currently used meanings of “evidence” in order to achieve better internal consistency, which will result in an ontology that is easier to develop and maintain, as well as understand by users. To this end, we are using the carefully defined classes of OBI to refine our term meanings and will eventually </w:t>
        </w:r>
        <w:del w:id="473" w:author="Michelle Giglio" w:date="2011-05-27T15:33:00Z">
          <w:r w:rsidDel="00F51ABD">
            <w:delText>import</w:delText>
          </w:r>
        </w:del>
      </w:ins>
      <w:ins w:id="474" w:author="Michelle Giglio" w:date="2011-05-27T15:33:00Z">
        <w:r w:rsidR="00F51ABD">
          <w:t>create ECO terms based on</w:t>
        </w:r>
      </w:ins>
      <w:ins w:id="475" w:author="Marcus Chibucos" w:date="2011-05-27T14:23:00Z">
        <w:r>
          <w:t xml:space="preserve"> OBI terms to expand the types of evidence the ECO covers.</w:t>
        </w:r>
      </w:ins>
      <w:ins w:id="476" w:author="Michelle Giglio" w:date="2011-05-27T15:33:00Z">
        <w:r w:rsidR="00F51ABD">
          <w:t xml:space="preserve"> Likewise, OBI will benefit from incorporating the types of experiments and processes used to generate evidence types found in ECO, that are not yet found in OBI.</w:t>
        </w:r>
      </w:ins>
      <w:ins w:id="477" w:author="Michelle Giglio" w:date="2011-05-27T15:34:00Z">
        <w:r w:rsidR="00F51ABD">
          <w:t xml:space="preserve"> In this way both ontologies will benefit.</w:t>
        </w:r>
      </w:ins>
    </w:p>
    <w:p w:rsidR="003E44C9" w:rsidRDefault="003E44C9" w:rsidP="003E44C9">
      <w:pPr>
        <w:rPr>
          <w:ins w:id="478" w:author="Marcus Chibucos" w:date="2011-05-27T14:26:00Z"/>
        </w:rPr>
      </w:pPr>
      <w:ins w:id="479" w:author="Marcus Chibucos" w:date="2011-05-27T14:23:00Z">
        <w:r>
          <w:t xml:space="preserve">ECO and OBI are orthogonal ontologies because OBI is built around planned processes, whereas ECO classes are information artifacts. We intend for many ECO </w:t>
        </w:r>
        <w:r>
          <w:rPr>
            <w:i/>
          </w:rPr>
          <w:t xml:space="preserve">evidence </w:t>
        </w:r>
        <w:r>
          <w:t xml:space="preserve">types to be defined as specified outputs of OBI </w:t>
        </w:r>
        <w:r w:rsidRPr="002438FC">
          <w:rPr>
            <w:i/>
          </w:rPr>
          <w:t>planned process</w:t>
        </w:r>
        <w:r>
          <w:rPr>
            <w:i/>
          </w:rPr>
          <w:t xml:space="preserve"> </w:t>
        </w:r>
        <w:r>
          <w:t xml:space="preserve">and its subtypes, including </w:t>
        </w:r>
        <w:r>
          <w:rPr>
            <w:i/>
          </w:rPr>
          <w:t xml:space="preserve">assay </w:t>
        </w:r>
        <w:r>
          <w:t xml:space="preserve">and </w:t>
        </w:r>
        <w:r>
          <w:rPr>
            <w:i/>
          </w:rPr>
          <w:t>data transformation</w:t>
        </w:r>
        <w:r>
          <w:t>.</w:t>
        </w:r>
        <w:r>
          <w:rPr>
            <w:i/>
          </w:rPr>
          <w:t xml:space="preserve"> </w:t>
        </w:r>
        <w:r>
          <w:t xml:space="preserve">For example, ECO:0000224 </w:t>
        </w:r>
        <w:proofErr w:type="spellStart"/>
        <w:r>
          <w:rPr>
            <w:i/>
          </w:rPr>
          <w:t>SOLiD</w:t>
        </w:r>
        <w:proofErr w:type="spellEnd"/>
        <w:r w:rsidRPr="00AA0A9C">
          <w:rPr>
            <w:i/>
          </w:rPr>
          <w:t xml:space="preserve"> sequencing result</w:t>
        </w:r>
        <w:r>
          <w:rPr>
            <w:i/>
          </w:rPr>
          <w:t xml:space="preserve"> </w:t>
        </w:r>
        <w:r>
          <w:t xml:space="preserve">would be a specified output of the OBI class </w:t>
        </w:r>
        <w:proofErr w:type="spellStart"/>
        <w:r>
          <w:rPr>
            <w:i/>
          </w:rPr>
          <w:t>SOLiD</w:t>
        </w:r>
        <w:proofErr w:type="spellEnd"/>
        <w:r>
          <w:rPr>
            <w:i/>
          </w:rPr>
          <w:t xml:space="preserve"> sequencing</w:t>
        </w:r>
        <w:r>
          <w:t xml:space="preserve"> </w:t>
        </w:r>
      </w:ins>
      <w:ins w:id="480" w:author="Marcus Chibucos" w:date="2011-05-27T14:29:00Z">
        <w:r>
          <w:t xml:space="preserve">(Figure). </w:t>
        </w:r>
      </w:ins>
      <w:ins w:id="481" w:author="Marcus Chibucos" w:date="2011-05-27T14:23:00Z">
        <w:r>
          <w:t>The ECO term would carry the database cross reference (</w:t>
        </w:r>
        <w:proofErr w:type="spellStart"/>
        <w:r>
          <w:t>dbxref</w:t>
        </w:r>
        <w:proofErr w:type="spellEnd"/>
        <w:r>
          <w:t xml:space="preserve">) to its OBI counterpart </w:t>
        </w:r>
        <w:proofErr w:type="spellStart"/>
        <w:r>
          <w:rPr>
            <w:i/>
          </w:rPr>
          <w:t>SOLiD</w:t>
        </w:r>
        <w:proofErr w:type="spellEnd"/>
        <w:r>
          <w:rPr>
            <w:i/>
          </w:rPr>
          <w:t xml:space="preserve"> sequencing</w:t>
        </w:r>
        <w:r>
          <w:t xml:space="preserve">. </w:t>
        </w:r>
      </w:ins>
    </w:p>
    <w:p w:rsidR="003E44C9" w:rsidRDefault="00AC2B4F" w:rsidP="003E44C9">
      <w:pPr>
        <w:rPr>
          <w:ins w:id="482" w:author="Marcus Chibucos" w:date="2011-05-27T14:44:00Z"/>
        </w:rPr>
      </w:pPr>
      <w:ins w:id="483" w:author="Marcus Chibucos" w:date="2011-05-27T14:43:00Z">
        <w:r>
          <w:rPr>
            <w:noProof/>
            <w:lang w:eastAsia="en-US"/>
          </w:rPr>
          <w:lastRenderedPageBreak/>
          <w:drawing>
            <wp:inline distT="0" distB="0" distL="0" distR="0">
              <wp:extent cx="4249302" cy="2675255"/>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50575" cy="2676056"/>
                      </a:xfrm>
                      <a:prstGeom prst="rect">
                        <a:avLst/>
                      </a:prstGeom>
                      <a:noFill/>
                      <a:ln>
                        <a:noFill/>
                      </a:ln>
                    </pic:spPr>
                  </pic:pic>
                </a:graphicData>
              </a:graphic>
            </wp:inline>
          </w:drawing>
        </w:r>
      </w:ins>
    </w:p>
    <w:p w:rsidR="00BF711C" w:rsidRDefault="00B42443" w:rsidP="003E44C9">
      <w:pPr>
        <w:rPr>
          <w:ins w:id="484" w:author="Marcus Chibucos" w:date="2011-05-27T14:48:00Z"/>
        </w:rPr>
      </w:pPr>
      <w:ins w:id="485" w:author="Marcus Chibucos" w:date="2011-05-27T14:44:00Z">
        <w:r w:rsidRPr="00B42443">
          <w:rPr>
            <w:b/>
            <w:rPrChange w:id="486" w:author="Marcus Chibucos" w:date="2011-05-27T14:44:00Z">
              <w:rPr/>
            </w:rPrChange>
          </w:rPr>
          <w:t>Figure</w:t>
        </w:r>
        <w:r w:rsidR="00BF711C">
          <w:t xml:space="preserve">. Many ECO terms will be created or validated against OBI, by making ECO terms specified outputs of OBI planned processes. </w:t>
        </w:r>
      </w:ins>
      <w:ins w:id="487" w:author="Marcus Chibucos" w:date="2011-05-27T14:45:00Z">
        <w:r w:rsidR="00BF711C">
          <w:t xml:space="preserve">ECO:0000224 </w:t>
        </w:r>
      </w:ins>
      <w:proofErr w:type="spellStart"/>
      <w:ins w:id="488" w:author="Marcus Chibucos" w:date="2011-05-27T14:44:00Z">
        <w:r w:rsidR="00BF711C">
          <w:t>SOLiD</w:t>
        </w:r>
        <w:proofErr w:type="spellEnd"/>
        <w:r w:rsidR="00BF711C">
          <w:t xml:space="preserve"> sequencing result</w:t>
        </w:r>
      </w:ins>
      <w:ins w:id="489" w:author="Marcus Chibucos" w:date="2011-05-27T14:45:00Z">
        <w:r w:rsidR="00BF711C">
          <w:t xml:space="preserve"> is an output from the </w:t>
        </w:r>
        <w:r w:rsidR="00BF711C">
          <w:rPr>
            <w:i/>
          </w:rPr>
          <w:t xml:space="preserve">planned process </w:t>
        </w:r>
        <w:proofErr w:type="spellStart"/>
        <w:r w:rsidR="00BF711C">
          <w:rPr>
            <w:i/>
          </w:rPr>
          <w:t>SOLiD</w:t>
        </w:r>
        <w:proofErr w:type="spellEnd"/>
        <w:r w:rsidR="00BF711C">
          <w:rPr>
            <w:i/>
          </w:rPr>
          <w:t xml:space="preserve"> </w:t>
        </w:r>
        <w:proofErr w:type="spellStart"/>
        <w:r w:rsidR="00BF711C">
          <w:rPr>
            <w:i/>
          </w:rPr>
          <w:t>seuquencing</w:t>
        </w:r>
        <w:proofErr w:type="spellEnd"/>
        <w:r w:rsidR="00BF711C">
          <w:rPr>
            <w:i/>
          </w:rPr>
          <w:t xml:space="preserve"> </w:t>
        </w:r>
        <w:r w:rsidR="00BF711C">
          <w:t xml:space="preserve">in OBI. The connection will be made in the </w:t>
        </w:r>
        <w:proofErr w:type="spellStart"/>
        <w:r w:rsidR="00BF711C">
          <w:t>xref</w:t>
        </w:r>
        <w:proofErr w:type="spellEnd"/>
        <w:r w:rsidR="00BF711C">
          <w:t xml:space="preserve"> field of the ECO term, shown here in OBO-Edit. Viewed in light of OBI, terms like </w:t>
        </w:r>
      </w:ins>
      <w:ins w:id="490" w:author="Marcus Chibucos" w:date="2011-05-27T14:46:00Z">
        <w:r w:rsidR="00BF711C">
          <w:t xml:space="preserve">ECO:0000229 </w:t>
        </w:r>
        <w:r w:rsidR="00BF711C">
          <w:rPr>
            <w:i/>
          </w:rPr>
          <w:t xml:space="preserve">chromatin </w:t>
        </w:r>
        <w:proofErr w:type="spellStart"/>
        <w:r w:rsidR="00BF711C">
          <w:rPr>
            <w:i/>
          </w:rPr>
          <w:t>immunoprecipiation-seq</w:t>
        </w:r>
        <w:proofErr w:type="spellEnd"/>
        <w:r w:rsidR="00BF711C">
          <w:rPr>
            <w:i/>
          </w:rPr>
          <w:t xml:space="preserve"> experiment</w:t>
        </w:r>
      </w:ins>
      <w:ins w:id="491" w:author="Marcus Chibucos" w:date="2011-05-27T14:47:00Z">
        <w:r w:rsidR="00BF711C">
          <w:rPr>
            <w:i/>
          </w:rPr>
          <w:t xml:space="preserve">, </w:t>
        </w:r>
        <w:r w:rsidR="00BF711C">
          <w:t>highlighted in red, immediately appear as inconsistent with other terms in ECO, and would be targets for correction to achieve consistency.</w:t>
        </w:r>
      </w:ins>
    </w:p>
    <w:p w:rsidR="003907BD" w:rsidRPr="00BF711C" w:rsidRDefault="003907BD" w:rsidP="003E44C9">
      <w:pPr>
        <w:rPr>
          <w:ins w:id="492" w:author="Marcus Chibucos" w:date="2011-05-27T14:26:00Z"/>
        </w:rPr>
      </w:pPr>
    </w:p>
    <w:p w:rsidR="003E44C9" w:rsidRDefault="00554E63" w:rsidP="003E44C9">
      <w:pPr>
        <w:rPr>
          <w:ins w:id="493" w:author="Marcus Chibucos" w:date="2011-05-27T14:23:00Z"/>
        </w:rPr>
      </w:pPr>
      <w:ins w:id="494" w:author="Michelle Giglio" w:date="2011-05-27T15:17:00Z">
        <w:r>
          <w:t xml:space="preserve">Although we don’t expect </w:t>
        </w:r>
        <w:r w:rsidR="00F51ABD">
          <w:t>that all types of evidence in ECO</w:t>
        </w:r>
        <w:r>
          <w:t xml:space="preserve"> will have counterpart elements in OBI (for example </w:t>
        </w:r>
        <w:r w:rsidR="00B42443" w:rsidRPr="00B42443">
          <w:rPr>
            <w:i/>
            <w:rPrChange w:id="495" w:author="Michelle Giglio" w:date="2011-05-27T15:19:00Z">
              <w:rPr/>
            </w:rPrChange>
          </w:rPr>
          <w:t>curator inference</w:t>
        </w:r>
      </w:ins>
      <w:ins w:id="496" w:author="Michelle Giglio" w:date="2011-05-27T15:26:00Z">
        <w:r w:rsidR="004311B4">
          <w:rPr>
            <w:i/>
          </w:rPr>
          <w:t xml:space="preserve"> </w:t>
        </w:r>
        <w:r w:rsidR="00B42443" w:rsidRPr="00B42443">
          <w:rPr>
            <w:rPrChange w:id="497" w:author="Michelle Giglio" w:date="2011-05-27T15:27:00Z">
              <w:rPr>
                <w:i/>
              </w:rPr>
            </w:rPrChange>
          </w:rPr>
          <w:t>will not</w:t>
        </w:r>
      </w:ins>
      <w:ins w:id="498" w:author="Michelle Giglio" w:date="2011-05-27T15:17:00Z">
        <w:r>
          <w:t>)</w:t>
        </w:r>
      </w:ins>
      <w:ins w:id="499" w:author="Michelle Giglio" w:date="2011-05-27T15:35:00Z">
        <w:r w:rsidR="00F51ABD">
          <w:t>,</w:t>
        </w:r>
      </w:ins>
      <w:ins w:id="500" w:author="Michelle Giglio" w:date="2011-05-27T15:17:00Z">
        <w:r>
          <w:t xml:space="preserve"> </w:t>
        </w:r>
      </w:ins>
      <w:ins w:id="501" w:author="Marcus Chibucos" w:date="2011-05-27T14:23:00Z">
        <w:del w:id="502" w:author="Michelle Giglio" w:date="2011-05-27T15:18:00Z">
          <w:r w:rsidR="003E44C9" w:rsidDel="00554E63">
            <w:delText xml:space="preserve">Further issues require clarification, such as whether all of the types of evidence in ECO, such as </w:delText>
          </w:r>
          <w:r w:rsidR="003E44C9" w:rsidDel="00554E63">
            <w:rPr>
              <w:i/>
            </w:rPr>
            <w:delText>curator inference,</w:delText>
          </w:r>
          <w:r w:rsidR="003E44C9" w:rsidDel="00554E63">
            <w:delText xml:space="preserve"> have a counterpart in OBI. Still, </w:delText>
          </w:r>
        </w:del>
        <w:r w:rsidR="003E44C9">
          <w:t xml:space="preserve">we </w:t>
        </w:r>
      </w:ins>
      <w:ins w:id="503" w:author="Michelle Giglio" w:date="2011-05-27T15:18:00Z">
        <w:r>
          <w:t xml:space="preserve">still </w:t>
        </w:r>
      </w:ins>
      <w:ins w:id="504" w:author="Marcus Chibucos" w:date="2011-05-27T14:23:00Z">
        <w:r w:rsidR="003E44C9">
          <w:t xml:space="preserve">believe that it is feasible to make certain domains within ECO and OBI completely </w:t>
        </w:r>
        <w:del w:id="505" w:author="Michelle Giglio" w:date="2011-05-27T15:19:00Z">
          <w:r w:rsidR="003E44C9" w:rsidDel="00554E63">
            <w:delText>interoperable</w:delText>
          </w:r>
        </w:del>
      </w:ins>
      <w:ins w:id="506" w:author="Michelle Giglio" w:date="2011-05-27T15:19:00Z">
        <w:r>
          <w:t>synergistic</w:t>
        </w:r>
      </w:ins>
      <w:ins w:id="507" w:author="Marcus Chibucos" w:date="2011-05-27T14:23:00Z">
        <w:r w:rsidR="003E44C9">
          <w:t>.</w:t>
        </w:r>
      </w:ins>
    </w:p>
    <w:p w:rsidR="003E44C9" w:rsidRDefault="003E44C9" w:rsidP="003E44C9">
      <w:pPr>
        <w:rPr>
          <w:ins w:id="508" w:author="Marcus Chibucos" w:date="2011-05-27T14:23:00Z"/>
        </w:rPr>
      </w:pPr>
      <w:ins w:id="509" w:author="Marcus Chibucos" w:date="2011-05-27T14:23:00Z">
        <w:r>
          <w:t xml:space="preserve">1. </w:t>
        </w:r>
        <w:r w:rsidRPr="00567E73">
          <w:t>[Nucleic Acids Res. 2004 January; 32(Database issue): D258–D261]</w:t>
        </w:r>
      </w:ins>
    </w:p>
    <w:p w:rsidR="003E44C9" w:rsidRDefault="003E44C9" w:rsidP="00B00A9A">
      <w:pPr>
        <w:rPr>
          <w:ins w:id="510" w:author="Marcus Chibucos" w:date="2011-05-27T14:23:00Z"/>
          <w:b/>
          <w:bCs/>
          <w:szCs w:val="28"/>
          <w:u w:val="single"/>
        </w:rPr>
      </w:pPr>
    </w:p>
    <w:p w:rsidR="00BE0A77" w:rsidRPr="00C6519E" w:rsidDel="00B00A9A" w:rsidRDefault="00BE0A77" w:rsidP="00B00A9A">
      <w:pPr>
        <w:rPr>
          <w:del w:id="511" w:author="Philippe Rocca-Serra" w:date="2011-05-16T14:23:00Z"/>
          <w:b/>
          <w:bCs/>
          <w:szCs w:val="28"/>
          <w:u w:val="single"/>
        </w:rPr>
      </w:pPr>
      <w:del w:id="512" w:author="Philippe Rocca-Serra" w:date="2011-05-16T14:23:00Z">
        <w:r w:rsidRPr="00C6519E" w:rsidDel="00B00A9A">
          <w:rPr>
            <w:b/>
            <w:bCs/>
            <w:szCs w:val="28"/>
            <w:u w:val="single"/>
          </w:rPr>
          <w:delText xml:space="preserve">ISA tools and annotation of functional genomics experiments </w:delText>
        </w:r>
      </w:del>
    </w:p>
    <w:p w:rsidR="00BE0A77" w:rsidRPr="0005483E" w:rsidDel="00B00A9A" w:rsidRDefault="00BE0A77" w:rsidP="00B00A9A">
      <w:pPr>
        <w:rPr>
          <w:del w:id="513" w:author="Philippe Rocca-Serra" w:date="2011-05-16T14:23:00Z"/>
          <w:rFonts w:ascii="Arial" w:hAnsi="Arial"/>
        </w:rPr>
      </w:pPr>
      <w:del w:id="514" w:author="Philippe Rocca-Serra" w:date="2011-05-16T14:23:00Z">
        <w:r w:rsidRPr="0005483E" w:rsidDel="00B00A9A">
          <w:rPr>
            <w:rFonts w:ascii="Arial" w:hAnsi="Arial"/>
          </w:rPr>
          <w:delText xml:space="preserve">Use case </w:delText>
        </w:r>
        <w:r w:rsidR="00BD5DEC" w:rsidDel="00B00A9A">
          <w:rPr>
            <w:rFonts w:ascii="Arial" w:hAnsi="Arial"/>
          </w:rPr>
          <w:delText>4</w:delText>
        </w:r>
        <w:r w:rsidRPr="0005483E" w:rsidDel="00B00A9A">
          <w:rPr>
            <w:rFonts w:ascii="Arial" w:hAnsi="Arial"/>
          </w:rPr>
          <w:delText>: ISA-OBI synergy to provide a common annotation framework for reporting biological studies</w:delText>
        </w:r>
      </w:del>
    </w:p>
    <w:p w:rsidR="00BE0A77" w:rsidDel="00B00A9A" w:rsidRDefault="00BE0A77" w:rsidP="00B00A9A">
      <w:pPr>
        <w:rPr>
          <w:del w:id="515" w:author="Philippe Rocca-Serra" w:date="2011-05-16T14:23:00Z"/>
        </w:rPr>
      </w:pPr>
    </w:p>
    <w:p w:rsidR="00BE0A77" w:rsidDel="00B00A9A" w:rsidRDefault="00BE0A77" w:rsidP="00B00A9A">
      <w:pPr>
        <w:rPr>
          <w:del w:id="516" w:author="Philippe Rocca-Serra" w:date="2011-05-16T14:23:00Z"/>
        </w:rPr>
      </w:pPr>
    </w:p>
    <w:p w:rsidR="00BE0A77" w:rsidRPr="0005483E" w:rsidDel="00B00A9A" w:rsidRDefault="00BE0A77" w:rsidP="00B00A9A">
      <w:pPr>
        <w:rPr>
          <w:del w:id="517" w:author="Philippe Rocca-Serra" w:date="2011-05-16T14:23:00Z"/>
          <w:rFonts w:ascii="Arial" w:hAnsi="Arial"/>
        </w:rPr>
      </w:pPr>
      <w:del w:id="518" w:author="Philippe Rocca-Serra" w:date="2011-05-16T14:23:00Z">
        <w:r w:rsidRPr="0005483E" w:rsidDel="00B00A9A">
          <w:rPr>
            <w:rFonts w:ascii="Arial" w:hAnsi="Arial"/>
          </w:rPr>
          <w:delText xml:space="preserve">Funders and journals require that researchers share their data, and encourage the enrichment and standardization of experimental context </w:delText>
        </w:r>
      </w:del>
      <w:del w:id="519" w:author="Philippe Rocca-Serra" w:date="2011-05-15T06:34:00Z">
        <w:r w:rsidRPr="0005483E" w:rsidDel="00B03311">
          <w:rPr>
            <w:rFonts w:ascii="Arial" w:hAnsi="Arial"/>
          </w:rPr>
          <w:delText xml:space="preserve">or metadata </w:delText>
        </w:r>
      </w:del>
      <w:del w:id="520" w:author="Philippe Rocca-Serra" w:date="2011-05-16T14:23:00Z">
        <w:r w:rsidDel="00B00A9A">
          <w:rPr>
            <w:rFonts w:ascii="Arial" w:hAnsi="Arial"/>
          </w:rPr>
          <w:delText>[ref-</w:delText>
        </w:r>
        <w:r w:rsidRPr="0005483E" w:rsidDel="00B00A9A">
          <w:rPr>
            <w:rFonts w:ascii="Arial" w:hAnsi="Arial"/>
          </w:rPr>
          <w:delText xml:space="preserve">1] to make datasets reliable and reusable, particularly if used as the underpinnings of future investigations. This situation demands better annotation at source (by data generators or community-based curation efforts), using </w:delText>
        </w:r>
      </w:del>
      <w:del w:id="521" w:author="Philippe Rocca-Serra" w:date="2011-05-15T06:34:00Z">
        <w:r w:rsidRPr="0005483E" w:rsidDel="00B03311">
          <w:rPr>
            <w:rFonts w:ascii="Arial" w:hAnsi="Arial"/>
          </w:rPr>
          <w:delText xml:space="preserve">open source </w:delText>
        </w:r>
      </w:del>
      <w:del w:id="522" w:author="Philippe Rocca-Serra" w:date="2011-05-16T14:23:00Z">
        <w:r w:rsidRPr="0005483E" w:rsidDel="00B00A9A">
          <w:rPr>
            <w:rFonts w:ascii="Arial" w:hAnsi="Arial"/>
          </w:rPr>
          <w:delText xml:space="preserve">software with automated content validation </w:delText>
        </w:r>
        <w:r w:rsidDel="00B00A9A">
          <w:rPr>
            <w:rFonts w:ascii="Arial" w:hAnsi="Arial"/>
          </w:rPr>
          <w:delText>[ref-</w:delText>
        </w:r>
        <w:r w:rsidRPr="0005483E" w:rsidDel="00B00A9A">
          <w:rPr>
            <w:rFonts w:ascii="Arial" w:hAnsi="Arial"/>
          </w:rPr>
          <w:delText xml:space="preserve">2]. The </w:delText>
        </w:r>
      </w:del>
      <w:del w:id="523" w:author="Philippe Rocca-Serra" w:date="2011-05-15T06:44:00Z">
        <w:r w:rsidRPr="0005483E" w:rsidDel="00A079ED">
          <w:rPr>
            <w:rFonts w:ascii="Arial" w:hAnsi="Arial"/>
          </w:rPr>
          <w:delText xml:space="preserve">ISA </w:delText>
        </w:r>
      </w:del>
      <w:del w:id="524" w:author="Philippe Rocca-Serra" w:date="2011-05-16T14:23:00Z">
        <w:r w:rsidRPr="0005483E" w:rsidDel="00B00A9A">
          <w:rPr>
            <w:rFonts w:ascii="Arial" w:hAnsi="Arial"/>
          </w:rPr>
          <w:delText xml:space="preserve">community is an example of a growing number of international public and internal resources that implement and contribute to the development of the ISA tools </w:delText>
        </w:r>
        <w:r w:rsidDel="00B00A9A">
          <w:rPr>
            <w:rFonts w:ascii="Arial" w:hAnsi="Arial"/>
          </w:rPr>
          <w:delText>[</w:delText>
        </w:r>
        <w:r w:rsidRPr="0005483E" w:rsidDel="00B00A9A">
          <w:rPr>
            <w:rFonts w:ascii="Arial" w:hAnsi="Arial"/>
          </w:rPr>
          <w:delText>ref</w:delText>
        </w:r>
        <w:r w:rsidDel="00B00A9A">
          <w:rPr>
            <w:rFonts w:ascii="Arial" w:hAnsi="Arial"/>
          </w:rPr>
          <w:delText>-</w:delText>
        </w:r>
        <w:r w:rsidRPr="0005483E" w:rsidDel="00B00A9A">
          <w:rPr>
            <w:rFonts w:ascii="Arial" w:hAnsi="Arial"/>
          </w:rPr>
          <w:delText xml:space="preserve">3] - the ISA-Tab format and ISA software components - in diverse life science scenarios, </w:delText>
        </w:r>
      </w:del>
      <w:del w:id="525" w:author="Philippe Rocca-Serra" w:date="2011-05-15T06:35:00Z">
        <w:r w:rsidR="00B42443" w:rsidRPr="00B42443">
          <w:rPr>
            <w:rFonts w:ascii="Arial" w:hAnsi="Arial"/>
            <w:i/>
            <w:rPrChange w:id="526" w:author="Philippe Rocca-Serra" w:date="2011-05-15T06:48:00Z">
              <w:rPr>
                <w:rFonts w:ascii="Arial" w:hAnsi="Arial"/>
              </w:rPr>
            </w:rPrChange>
          </w:rPr>
          <w:delText xml:space="preserve">including </w:delText>
        </w:r>
      </w:del>
      <w:del w:id="527" w:author="Philippe Rocca-Serra" w:date="2011-05-16T14:23:00Z">
        <w:r w:rsidR="00B42443" w:rsidRPr="00B42443">
          <w:rPr>
            <w:rFonts w:ascii="Arial" w:hAnsi="Arial"/>
            <w:i/>
            <w:rPrChange w:id="528" w:author="Philippe Rocca-Serra" w:date="2011-05-15T06:48:00Z">
              <w:rPr>
                <w:rFonts w:ascii="Arial" w:hAnsi="Arial"/>
              </w:rPr>
            </w:rPrChange>
          </w:rPr>
          <w:delText xml:space="preserve">toxicogenomics, stem cell genomics, environmental genomics </w:delText>
        </w:r>
      </w:del>
      <w:del w:id="529" w:author="Philippe Rocca-Serra" w:date="2011-05-15T06:35:00Z">
        <w:r w:rsidR="00B42443" w:rsidRPr="00B42443">
          <w:rPr>
            <w:rFonts w:ascii="Arial" w:hAnsi="Arial"/>
            <w:i/>
            <w:rPrChange w:id="530" w:author="Philippe Rocca-Serra" w:date="2011-05-15T06:48:00Z">
              <w:rPr>
                <w:rFonts w:ascii="Arial" w:hAnsi="Arial"/>
              </w:rPr>
            </w:rPrChange>
          </w:rPr>
          <w:delText xml:space="preserve">and </w:delText>
        </w:r>
      </w:del>
      <w:del w:id="531" w:author="Philippe Rocca-Serra" w:date="2011-05-16T14:23:00Z">
        <w:r w:rsidR="00B42443" w:rsidRPr="00B42443">
          <w:rPr>
            <w:rFonts w:ascii="Arial" w:hAnsi="Arial"/>
            <w:i/>
            <w:rPrChange w:id="532" w:author="Philippe Rocca-Serra" w:date="2011-05-15T06:48:00Z">
              <w:rPr>
                <w:rFonts w:ascii="Arial" w:hAnsi="Arial"/>
              </w:rPr>
            </w:rPrChange>
          </w:rPr>
          <w:delText>metagenomics</w:delText>
        </w:r>
        <w:r w:rsidRPr="0005483E" w:rsidDel="00B00A9A">
          <w:rPr>
            <w:rFonts w:ascii="Arial" w:hAnsi="Arial"/>
          </w:rPr>
          <w:delText xml:space="preserve"> </w:delText>
        </w:r>
        <w:r w:rsidDel="00B00A9A">
          <w:rPr>
            <w:rFonts w:ascii="Arial" w:hAnsi="Arial"/>
          </w:rPr>
          <w:delText>[ref-</w:delText>
        </w:r>
        <w:r w:rsidRPr="0005483E" w:rsidDel="00B00A9A">
          <w:rPr>
            <w:rFonts w:ascii="Arial" w:hAnsi="Arial"/>
          </w:rPr>
          <w:delText>4].</w:delText>
        </w:r>
      </w:del>
    </w:p>
    <w:p w:rsidR="00BE0A77" w:rsidRPr="0005483E" w:rsidDel="00A079ED" w:rsidRDefault="00BE0A77" w:rsidP="00B00A9A">
      <w:pPr>
        <w:rPr>
          <w:del w:id="533" w:author="Philippe Rocca-Serra" w:date="2011-05-15T06:49:00Z"/>
          <w:rFonts w:ascii="Arial" w:hAnsi="Arial"/>
        </w:rPr>
      </w:pPr>
      <w:del w:id="534" w:author="Philippe Rocca-Serra" w:date="2011-05-15T06:35:00Z">
        <w:r w:rsidRPr="0005483E" w:rsidDel="00B03311">
          <w:rPr>
            <w:rFonts w:ascii="Arial" w:hAnsi="Arial"/>
          </w:rPr>
          <w:delText xml:space="preserve">In this context, </w:delText>
        </w:r>
      </w:del>
      <w:del w:id="535" w:author="Philippe Rocca-Serra" w:date="2011-05-15T06:46:00Z">
        <w:r w:rsidRPr="0005483E" w:rsidDel="00A079ED">
          <w:rPr>
            <w:rFonts w:ascii="Arial" w:hAnsi="Arial"/>
          </w:rPr>
          <w:delText xml:space="preserve">ISA can </w:delText>
        </w:r>
      </w:del>
      <w:del w:id="536" w:author="Philippe Rocca-Serra" w:date="2011-05-15T06:43:00Z">
        <w:r w:rsidRPr="0005483E" w:rsidDel="00A079ED">
          <w:rPr>
            <w:rFonts w:ascii="Arial" w:hAnsi="Arial"/>
          </w:rPr>
          <w:delText>rely on</w:delText>
        </w:r>
      </w:del>
      <w:del w:id="537" w:author="Philippe Rocca-Serra" w:date="2011-05-15T06:46:00Z">
        <w:r w:rsidRPr="0005483E" w:rsidDel="00A079ED">
          <w:rPr>
            <w:rFonts w:ascii="Arial" w:hAnsi="Arial"/>
          </w:rPr>
          <w:delText xml:space="preserve"> </w:delText>
        </w:r>
      </w:del>
      <w:del w:id="538" w:author="Philippe Rocca-Serra" w:date="2011-05-16T14:23:00Z">
        <w:r w:rsidRPr="0005483E" w:rsidDel="00B00A9A">
          <w:rPr>
            <w:rFonts w:ascii="Arial" w:hAnsi="Arial"/>
          </w:rPr>
          <w:delText xml:space="preserve">OBI ontology in several ways. In its most basic form, </w:delText>
        </w:r>
      </w:del>
      <w:del w:id="539" w:author="Philippe Rocca-Serra" w:date="2011-05-15T06:46:00Z">
        <w:r w:rsidRPr="0005483E" w:rsidDel="00A079ED">
          <w:rPr>
            <w:rFonts w:ascii="Arial" w:hAnsi="Arial"/>
          </w:rPr>
          <w:delText xml:space="preserve">ISA tools uses </w:delText>
        </w:r>
      </w:del>
      <w:del w:id="540" w:author="Philippe Rocca-Serra" w:date="2011-05-16T14:23:00Z">
        <w:r w:rsidRPr="0005483E" w:rsidDel="00B00A9A">
          <w:rPr>
            <w:rFonts w:ascii="Arial" w:hAnsi="Arial"/>
          </w:rPr>
          <w:delText xml:space="preserve">OBI </w:delText>
        </w:r>
      </w:del>
      <w:del w:id="541" w:author="Philippe Rocca-Serra" w:date="2011-05-15T06:46:00Z">
        <w:r w:rsidRPr="0005483E" w:rsidDel="00A079ED">
          <w:rPr>
            <w:rFonts w:ascii="Arial" w:hAnsi="Arial"/>
          </w:rPr>
          <w:delText>a</w:delText>
        </w:r>
      </w:del>
      <w:del w:id="542" w:author="Philippe Rocca-Serra" w:date="2011-05-16T14:23:00Z">
        <w:r w:rsidRPr="0005483E" w:rsidDel="00B00A9A">
          <w:rPr>
            <w:rFonts w:ascii="Arial" w:hAnsi="Arial"/>
          </w:rPr>
          <w:delText xml:space="preserve">s a controlled </w:delText>
        </w:r>
      </w:del>
      <w:del w:id="543" w:author="Philippe Rocca-Serra" w:date="2011-05-15T06:42:00Z">
        <w:r w:rsidRPr="0005483E" w:rsidDel="00A079ED">
          <w:rPr>
            <w:rFonts w:ascii="Arial" w:hAnsi="Arial"/>
          </w:rPr>
          <w:delText xml:space="preserve">vocabulary </w:delText>
        </w:r>
      </w:del>
      <w:del w:id="544" w:author="Philippe Rocca-Serra" w:date="2011-05-16T14:23:00Z">
        <w:r w:rsidRPr="0005483E" w:rsidDel="00B00A9A">
          <w:rPr>
            <w:rFonts w:ascii="Arial" w:hAnsi="Arial"/>
          </w:rPr>
          <w:delText xml:space="preserve">to describe assays and instruments, as well as biological material and data manipulation protocols. </w:delText>
        </w:r>
      </w:del>
      <w:del w:id="545" w:author="Philippe Rocca-Serra" w:date="2011-05-15T06:48:00Z">
        <w:r w:rsidRPr="0005483E" w:rsidDel="00A079ED">
          <w:rPr>
            <w:rFonts w:ascii="Arial" w:hAnsi="Arial"/>
          </w:rPr>
          <w:delText>In practice</w:delText>
        </w:r>
      </w:del>
      <w:del w:id="546" w:author="Philippe Rocca-Serra" w:date="2011-05-16T14:23:00Z">
        <w:r w:rsidRPr="0005483E" w:rsidDel="00B00A9A">
          <w:rPr>
            <w:rFonts w:ascii="Arial" w:hAnsi="Arial"/>
          </w:rPr>
          <w:delText xml:space="preserve">, ISAconfigurator tool ties up relevant OBI entities in ISA table definitions, via calls to NCBO bioportal </w:delText>
        </w:r>
        <w:r w:rsidDel="00B00A9A">
          <w:rPr>
            <w:rFonts w:ascii="Arial" w:hAnsi="Arial"/>
          </w:rPr>
          <w:delText>[ref-</w:delText>
        </w:r>
        <w:r w:rsidRPr="0005483E" w:rsidDel="00B00A9A">
          <w:rPr>
            <w:rFonts w:ascii="Arial" w:hAnsi="Arial"/>
          </w:rPr>
          <w:delText>5]. Figure Xa details how assay tables can be declared  while figure Xb shows how protocols, used in</w:delText>
        </w:r>
      </w:del>
      <w:del w:id="547" w:author="Philippe Rocca-Serra" w:date="2011-05-15T06:27:00Z">
        <w:r w:rsidRPr="0005483E" w:rsidDel="00BD5DEC">
          <w:rPr>
            <w:rFonts w:ascii="Arial" w:hAnsi="Arial"/>
          </w:rPr>
          <w:delText xml:space="preserve"> a</w:delText>
        </w:r>
      </w:del>
      <w:del w:id="548" w:author="Philippe Rocca-Serra" w:date="2011-05-16T14:23:00Z">
        <w:r w:rsidRPr="0005483E" w:rsidDel="00B00A9A">
          <w:rPr>
            <w:rFonts w:ascii="Arial" w:hAnsi="Arial"/>
          </w:rPr>
          <w:delText xml:space="preserve"> canonical ISA workflows, may be typed with OBI process classes</w:delText>
        </w:r>
      </w:del>
      <w:del w:id="549" w:author="Philippe Rocca-Serra" w:date="2011-05-15T06:27:00Z">
        <w:r w:rsidRPr="0005483E" w:rsidDel="00BD5DEC">
          <w:rPr>
            <w:rFonts w:ascii="Arial" w:hAnsi="Arial"/>
          </w:rPr>
          <w:delText xml:space="preserve"> for each assay worflow</w:delText>
        </w:r>
      </w:del>
      <w:del w:id="550" w:author="Philippe Rocca-Serra" w:date="2011-05-16T14:23:00Z">
        <w:r w:rsidRPr="0005483E" w:rsidDel="00B00A9A">
          <w:rPr>
            <w:rFonts w:ascii="Arial" w:hAnsi="Arial"/>
          </w:rPr>
          <w:delText xml:space="preserve">. </w:delText>
        </w:r>
      </w:del>
    </w:p>
    <w:p w:rsidR="005977D1" w:rsidRDefault="00BE0A77">
      <w:pPr>
        <w:rPr>
          <w:del w:id="551" w:author="Philippe Rocca-Serra" w:date="2011-05-16T14:23:00Z"/>
          <w:rFonts w:ascii="Arial" w:hAnsi="Arial"/>
        </w:rPr>
      </w:pPr>
      <w:del w:id="552" w:author="Philippe Rocca-Serra" w:date="2011-05-16T14:23:00Z">
        <w:r w:rsidRPr="0005483E" w:rsidDel="00B00A9A">
          <w:rPr>
            <w:rFonts w:ascii="Arial" w:hAnsi="Arial"/>
          </w:rPr>
          <w:delText>When used in ISAcreator, the ISA format editor, those configurations guide users in their annotation process. ISA approach has been validated by managing experimental metadata from various domains, from environmental gene survey</w:delText>
        </w:r>
      </w:del>
      <w:ins w:id="553" w:author="Bjoern Peters" w:date="2011-04-24T21:26:00Z">
        <w:del w:id="554" w:author="Philippe Rocca-Serra" w:date="2011-05-16T14:23:00Z">
          <w:r w:rsidR="00923A63" w:rsidDel="00B00A9A">
            <w:rPr>
              <w:rFonts w:ascii="Arial" w:hAnsi="Arial"/>
            </w:rPr>
            <w:delText>s</w:delText>
          </w:r>
        </w:del>
      </w:ins>
      <w:del w:id="555" w:author="Philippe Rocca-Serra" w:date="2011-05-16T14:23:00Z">
        <w:r w:rsidRPr="0005483E" w:rsidDel="00B00A9A">
          <w:rPr>
            <w:rFonts w:ascii="Arial" w:hAnsi="Arial"/>
          </w:rPr>
          <w:delText xml:space="preserve"> (OBI:to be submitted) used in microbial diversity studies  to mult</w:delText>
        </w:r>
        <w:r w:rsidDel="00B00A9A">
          <w:rPr>
            <w:rFonts w:ascii="Arial" w:hAnsi="Arial"/>
          </w:rPr>
          <w:delText>i-omics toxicogenomics studies [ref-6</w:delText>
        </w:r>
        <w:r w:rsidRPr="0005483E" w:rsidDel="00B00A9A">
          <w:rPr>
            <w:rFonts w:ascii="Arial" w:hAnsi="Arial"/>
          </w:rPr>
          <w:delText>,</w:delText>
        </w:r>
        <w:r w:rsidDel="00B00A9A">
          <w:rPr>
            <w:rFonts w:ascii="Arial" w:hAnsi="Arial"/>
          </w:rPr>
          <w:delText>7,</w:delText>
        </w:r>
        <w:r w:rsidRPr="0005483E" w:rsidDel="00B00A9A">
          <w:rPr>
            <w:rFonts w:ascii="Arial" w:hAnsi="Arial"/>
          </w:rPr>
          <w:delText xml:space="preserve">8] and </w:delText>
        </w:r>
        <w:r w:rsidR="00B42443" w:rsidRPr="00B42443">
          <w:rPr>
            <w:rFonts w:ascii="Arial" w:hAnsi="Arial"/>
            <w:i/>
            <w:rPrChange w:id="556" w:author="Philippe Rocca-Serra" w:date="2011-05-15T06:59:00Z">
              <w:rPr>
                <w:rFonts w:ascii="Arial" w:hAnsi="Arial"/>
              </w:rPr>
            </w:rPrChange>
          </w:rPr>
          <w:delText>single nucleotide resolution nucleic acid structure mapping assay</w:delText>
        </w:r>
        <w:r w:rsidRPr="0005483E" w:rsidDel="00B00A9A">
          <w:rPr>
            <w:rFonts w:ascii="Arial" w:hAnsi="Arial"/>
          </w:rPr>
          <w:delText xml:space="preserve">s (OBI_0000870) (Rocca-Serra et al, </w:delText>
        </w:r>
      </w:del>
      <w:del w:id="557" w:author="Philippe Rocca-Serra" w:date="2011-05-15T06:22:00Z">
        <w:r w:rsidRPr="0005483E" w:rsidDel="00BD5DEC">
          <w:rPr>
            <w:rFonts w:ascii="Arial" w:hAnsi="Arial"/>
          </w:rPr>
          <w:delText>submitted</w:delText>
        </w:r>
      </w:del>
      <w:del w:id="558" w:author="Philippe Rocca-Serra" w:date="2011-05-16T14:23:00Z">
        <w:r w:rsidRPr="0005483E" w:rsidDel="00B00A9A">
          <w:rPr>
            <w:rFonts w:ascii="Arial" w:hAnsi="Arial"/>
          </w:rPr>
          <w:delText>). We have also demonstrated how the tools could be used recording flow cytometry data and are currently working with the MIBBI [</w:delText>
        </w:r>
        <w:r w:rsidDel="00B00A9A">
          <w:rPr>
            <w:rFonts w:ascii="Arial" w:hAnsi="Arial"/>
          </w:rPr>
          <w:delText>ref-</w:delText>
        </w:r>
        <w:r w:rsidRPr="0005483E" w:rsidDel="00B00A9A">
          <w:rPr>
            <w:rFonts w:ascii="Arial" w:hAnsi="Arial"/>
          </w:rPr>
          <w:delText>9] project to extend to other domains and convince of the usefulness of OBI as core resources for data integration.</w:delText>
        </w:r>
      </w:del>
    </w:p>
    <w:p w:rsidR="005977D1" w:rsidRDefault="005977D1">
      <w:pPr>
        <w:rPr>
          <w:del w:id="559" w:author="Philippe Rocca-Serra" w:date="2011-05-16T14:23:00Z"/>
          <w:rFonts w:ascii="Arial" w:hAnsi="Arial"/>
        </w:rPr>
      </w:pPr>
    </w:p>
    <w:p w:rsidR="00BE0A77" w:rsidRPr="0005483E" w:rsidDel="00B00A9A" w:rsidRDefault="00BE0A77" w:rsidP="00B00A9A">
      <w:pPr>
        <w:rPr>
          <w:del w:id="560" w:author="Philippe Rocca-Serra" w:date="2011-05-16T14:23:00Z"/>
          <w:rFonts w:ascii="Arial" w:hAnsi="Arial"/>
        </w:rPr>
      </w:pPr>
      <w:del w:id="561" w:author="Philippe Rocca-Serra" w:date="2011-05-16T14:23:00Z">
        <w:r w:rsidRPr="0005483E" w:rsidDel="00B00A9A">
          <w:rPr>
            <w:rFonts w:ascii="Arial" w:hAnsi="Arial"/>
          </w:rPr>
          <w:delText xml:space="preserve">In a more advanced use, ISAvalidator, reading ISAconfigurations, relies on OBI to carry out semantic validation and error detection by inspecting protocols referenced between ISA node elements. Developments are ongoing to further check the semantics of data matrices by inspecting reported data transformations and data matrix quantitation types (e.g. a </w:delText>
        </w:r>
        <w:r w:rsidR="00B42443" w:rsidRPr="00B42443">
          <w:rPr>
            <w:rFonts w:ascii="Arial" w:hAnsi="Arial"/>
            <w:i/>
            <w:rPrChange w:id="562" w:author="Philippe Rocca-Serra" w:date="2011-05-15T06:59:00Z">
              <w:rPr>
                <w:rFonts w:ascii="Arial" w:hAnsi="Arial"/>
              </w:rPr>
            </w:rPrChange>
          </w:rPr>
          <w:delText>q-value</w:delText>
        </w:r>
        <w:r w:rsidDel="00B00A9A">
          <w:rPr>
            <w:rFonts w:ascii="Arial" w:hAnsi="Arial"/>
          </w:rPr>
          <w:delText xml:space="preserve"> (OBI_</w:delText>
        </w:r>
      </w:del>
      <w:del w:id="563" w:author="Philippe Rocca-Serra" w:date="2011-05-15T06:57:00Z">
        <w:r w:rsidDel="00A67D2C">
          <w:rPr>
            <w:rFonts w:ascii="Arial" w:hAnsi="Arial"/>
          </w:rPr>
          <w:delText>xxx</w:delText>
        </w:r>
      </w:del>
      <w:del w:id="564" w:author="Philippe Rocca-Serra" w:date="2011-05-16T14:23:00Z">
        <w:r w:rsidDel="00B00A9A">
          <w:rPr>
            <w:rFonts w:ascii="Arial" w:hAnsi="Arial"/>
          </w:rPr>
          <w:delText>)</w:delText>
        </w:r>
        <w:r w:rsidRPr="0005483E" w:rsidDel="00B00A9A">
          <w:rPr>
            <w:rFonts w:ascii="Arial" w:hAnsi="Arial"/>
          </w:rPr>
          <w:delText xml:space="preserve"> should be present in the data matrix file if a </w:delText>
        </w:r>
        <w:r w:rsidR="00B42443" w:rsidRPr="00B42443">
          <w:rPr>
            <w:rFonts w:ascii="Arial" w:hAnsi="Arial"/>
            <w:i/>
            <w:rPrChange w:id="565" w:author="Philippe Rocca-Serra" w:date="2011-05-15T06:59:00Z">
              <w:rPr>
                <w:rFonts w:ascii="Arial" w:hAnsi="Arial"/>
              </w:rPr>
            </w:rPrChange>
          </w:rPr>
          <w:delText>false discovery rate correction method</w:delText>
        </w:r>
        <w:r w:rsidDel="00B00A9A">
          <w:rPr>
            <w:rFonts w:ascii="Arial" w:hAnsi="Arial"/>
          </w:rPr>
          <w:delText xml:space="preserve"> (OBI_0200163)</w:delText>
        </w:r>
      </w:del>
      <w:del w:id="566" w:author="Philippe Rocca-Serra" w:date="2011-05-15T06:50:00Z">
        <w:r w:rsidDel="00A67D2C">
          <w:rPr>
            <w:rFonts w:ascii="Arial" w:hAnsi="Arial"/>
          </w:rPr>
          <w:delText xml:space="preserve"> </w:delText>
        </w:r>
      </w:del>
      <w:del w:id="567" w:author="Philippe Rocca-Serra" w:date="2011-05-16T14:23:00Z">
        <w:r w:rsidRPr="0005483E" w:rsidDel="00B00A9A">
          <w:rPr>
            <w:rFonts w:ascii="Arial" w:hAnsi="Arial"/>
          </w:rPr>
          <w:delText xml:space="preserve"> is </w:delText>
        </w:r>
      </w:del>
      <w:del w:id="568" w:author="Philippe Rocca-Serra" w:date="2011-05-15T06:59:00Z">
        <w:r w:rsidRPr="0005483E" w:rsidDel="00A67D2C">
          <w:rPr>
            <w:rFonts w:ascii="Arial" w:hAnsi="Arial"/>
          </w:rPr>
          <w:delText>declared</w:delText>
        </w:r>
      </w:del>
      <w:del w:id="569" w:author="Philippe Rocca-Serra" w:date="2011-05-16T14:23:00Z">
        <w:r w:rsidRPr="0005483E" w:rsidDel="00B00A9A">
          <w:rPr>
            <w:rFonts w:ascii="Arial" w:hAnsi="Arial"/>
          </w:rPr>
          <w:delText>).</w:delText>
        </w:r>
      </w:del>
    </w:p>
    <w:p w:rsidR="00BE0A77" w:rsidRPr="0005483E" w:rsidDel="00B00A9A" w:rsidRDefault="00BE0A77" w:rsidP="00B00A9A">
      <w:pPr>
        <w:rPr>
          <w:del w:id="570" w:author="Philippe Rocca-Serra" w:date="2011-05-16T14:23:00Z"/>
          <w:rFonts w:ascii="Arial" w:hAnsi="Arial"/>
        </w:rPr>
      </w:pPr>
    </w:p>
    <w:p w:rsidR="00BE0A77" w:rsidRPr="0005483E" w:rsidDel="00B00A9A" w:rsidRDefault="00BE0A77" w:rsidP="00B00A9A">
      <w:pPr>
        <w:rPr>
          <w:del w:id="571" w:author="Philippe Rocca-Serra" w:date="2011-05-16T14:23:00Z"/>
          <w:rFonts w:ascii="Arial" w:hAnsi="Arial"/>
        </w:rPr>
      </w:pPr>
      <w:del w:id="572" w:author="Philippe Rocca-Serra" w:date="2011-05-16T14:23:00Z">
        <w:r w:rsidRPr="0005483E" w:rsidDel="00B00A9A">
          <w:rPr>
            <w:rFonts w:ascii="Arial" w:hAnsi="Arial"/>
          </w:rPr>
          <w:delText xml:space="preserve">Finally, a more complex use of OBI in ISA infrastructure can be found in the ISAconverter RDF conversion component. This module exposes experimental metadata to the world of Linked Data. OBI then provides backbone classes for RDF representation of ISA studies while OBI object properties </w:delText>
        </w:r>
      </w:del>
      <w:del w:id="573" w:author="Philippe Rocca-Serra" w:date="2011-05-15T06:33:00Z">
        <w:r w:rsidRPr="0005483E" w:rsidDel="00B03311">
          <w:rPr>
            <w:rFonts w:ascii="Arial" w:hAnsi="Arial"/>
          </w:rPr>
          <w:delText xml:space="preserve">can be use to </w:delText>
        </w:r>
      </w:del>
      <w:del w:id="574" w:author="Philippe Rocca-Serra" w:date="2011-05-16T14:23:00Z">
        <w:r w:rsidRPr="0005483E" w:rsidDel="00B00A9A">
          <w:rPr>
            <w:rFonts w:ascii="Arial" w:hAnsi="Arial"/>
          </w:rPr>
          <w:delText>make explicit the relations between ISA syntactic elements</w:delText>
        </w:r>
      </w:del>
      <w:del w:id="575" w:author="Philippe Rocca-Serra" w:date="2011-05-15T06:33:00Z">
        <w:r w:rsidRPr="0005483E" w:rsidDel="00B03311">
          <w:rPr>
            <w:rFonts w:ascii="Arial" w:hAnsi="Arial"/>
          </w:rPr>
          <w:delText xml:space="preserve"> without necessarily having to resort to the OWL expressivity and possibly complexity</w:delText>
        </w:r>
      </w:del>
      <w:del w:id="576" w:author="Philippe Rocca-Serra" w:date="2011-05-16T14:23:00Z">
        <w:r w:rsidRPr="0005483E" w:rsidDel="00B00A9A">
          <w:rPr>
            <w:rFonts w:ascii="Arial" w:hAnsi="Arial"/>
          </w:rPr>
          <w:delText xml:space="preserve">. </w:delText>
        </w:r>
      </w:del>
    </w:p>
    <w:p w:rsidR="00BE0A77" w:rsidRPr="0005483E" w:rsidDel="00B00A9A" w:rsidRDefault="00BE0A77" w:rsidP="00B00A9A">
      <w:pPr>
        <w:rPr>
          <w:del w:id="577" w:author="Philippe Rocca-Serra" w:date="2011-05-16T14:23:00Z"/>
          <w:rFonts w:ascii="Arial" w:hAnsi="Arial"/>
        </w:rPr>
      </w:pPr>
    </w:p>
    <w:p w:rsidR="00BE0A77" w:rsidDel="00B00A9A" w:rsidRDefault="00BE0A77" w:rsidP="00B00A9A">
      <w:pPr>
        <w:rPr>
          <w:del w:id="578" w:author="Philippe Rocca-Serra" w:date="2011-05-16T14:23:00Z"/>
        </w:rPr>
      </w:pPr>
    </w:p>
    <w:p w:rsidR="00BE0A77" w:rsidDel="00B00A9A" w:rsidRDefault="00BE0A77" w:rsidP="00B00A9A">
      <w:pPr>
        <w:rPr>
          <w:del w:id="579" w:author="Philippe Rocca-Serra" w:date="2011-05-16T14:23:00Z"/>
        </w:rPr>
      </w:pPr>
    </w:p>
    <w:p w:rsidR="00BE0A77" w:rsidDel="00B00A9A" w:rsidRDefault="00BE0A77" w:rsidP="00B00A9A">
      <w:pPr>
        <w:rPr>
          <w:del w:id="580" w:author="Philippe Rocca-Serra" w:date="2011-05-16T14:23:00Z"/>
        </w:rPr>
      </w:pPr>
    </w:p>
    <w:p w:rsidR="00BE0A77" w:rsidDel="00B00A9A" w:rsidRDefault="00BE0A77" w:rsidP="00B00A9A">
      <w:pPr>
        <w:rPr>
          <w:del w:id="581" w:author="Philippe Rocca-Serra" w:date="2011-05-16T14:23:00Z"/>
        </w:rPr>
      </w:pPr>
    </w:p>
    <w:p w:rsidR="00BE0A77" w:rsidRPr="0005483E" w:rsidDel="00B00A9A" w:rsidRDefault="00BE0A77" w:rsidP="00B00A9A">
      <w:pPr>
        <w:rPr>
          <w:del w:id="582" w:author="Philippe Rocca-Serra" w:date="2011-05-16T14:23:00Z"/>
          <w:rFonts w:ascii="Arial" w:hAnsi="Arial"/>
        </w:rPr>
      </w:pPr>
      <w:del w:id="583" w:author="Philippe Rocca-Serra" w:date="2011-05-16T14:23:00Z">
        <w:r w:rsidRPr="0005483E" w:rsidDel="00B00A9A">
          <w:rPr>
            <w:rFonts w:ascii="Arial" w:hAnsi="Arial"/>
          </w:rPr>
          <w:delText>1.</w:delText>
        </w:r>
      </w:del>
    </w:p>
    <w:p w:rsidR="00BE0A77" w:rsidRPr="0005483E" w:rsidDel="00B00A9A" w:rsidRDefault="00BE0A77" w:rsidP="00B00A9A">
      <w:pPr>
        <w:rPr>
          <w:del w:id="584" w:author="Philippe Rocca-Serra" w:date="2011-05-16T14:23:00Z"/>
          <w:rFonts w:ascii="Arial" w:hAnsi="Arial"/>
        </w:rPr>
      </w:pPr>
      <w:del w:id="585" w:author="Philippe Rocca-Serra" w:date="2011-05-16T14:23:00Z">
        <w:r w:rsidRPr="0005483E" w:rsidDel="00B00A9A">
          <w:rPr>
            <w:rFonts w:ascii="Arial" w:hAnsi="Arial"/>
          </w:rPr>
          <w:delText>PMID:19815759</w:delText>
        </w:r>
      </w:del>
    </w:p>
    <w:p w:rsidR="00BE0A77" w:rsidRPr="0005483E" w:rsidDel="00B00A9A" w:rsidRDefault="00BE0A77" w:rsidP="00B00A9A">
      <w:pPr>
        <w:rPr>
          <w:del w:id="586" w:author="Philippe Rocca-Serra" w:date="2011-05-16T14:23:00Z"/>
          <w:rFonts w:ascii="Arial" w:hAnsi="Arial"/>
        </w:rPr>
      </w:pPr>
      <w:del w:id="587" w:author="Philippe Rocca-Serra" w:date="2011-05-16T14:23:00Z">
        <w:r w:rsidRPr="0005483E" w:rsidDel="00B00A9A">
          <w:rPr>
            <w:rFonts w:ascii="Arial" w:hAnsi="Arial"/>
          </w:rPr>
          <w:delText>Field D, Sansone SA, Collis A, Booth T, Dukes P, Gregurick SK, Kennedy K, Kolar P, Kolker E, Maxon M, Millard S, Mugabushaka AM, Perrin N, Remacle JE, Remington K, Rocca-Serra P, Taylor CF, Thorley M, Tiwari B, Wilbanks J. Megascience. 'Omics data sharing. Science. 2009 Oct 9;326(5950):234-6.</w:delText>
        </w:r>
      </w:del>
    </w:p>
    <w:p w:rsidR="00BE0A77" w:rsidRPr="0005483E" w:rsidDel="00B00A9A" w:rsidRDefault="00BE0A77" w:rsidP="00B00A9A">
      <w:pPr>
        <w:rPr>
          <w:del w:id="588" w:author="Philippe Rocca-Serra" w:date="2011-05-16T14:23:00Z"/>
          <w:rFonts w:ascii="Arial" w:hAnsi="Arial"/>
        </w:rPr>
      </w:pPr>
      <w:del w:id="589" w:author="Philippe Rocca-Serra" w:date="2011-05-16T14:23:00Z">
        <w:r w:rsidRPr="0005483E" w:rsidDel="00B00A9A">
          <w:rPr>
            <w:rFonts w:ascii="Arial" w:hAnsi="Arial"/>
          </w:rPr>
          <w:delText xml:space="preserve"> </w:delText>
        </w:r>
      </w:del>
    </w:p>
    <w:p w:rsidR="00BE0A77" w:rsidRPr="0005483E" w:rsidDel="00B00A9A" w:rsidRDefault="00BE0A77" w:rsidP="00B00A9A">
      <w:pPr>
        <w:rPr>
          <w:del w:id="590" w:author="Philippe Rocca-Serra" w:date="2011-05-16T14:23:00Z"/>
          <w:rFonts w:ascii="Arial" w:hAnsi="Arial"/>
        </w:rPr>
      </w:pPr>
      <w:del w:id="591" w:author="Philippe Rocca-Serra" w:date="2011-05-16T14:23:00Z">
        <w:r w:rsidRPr="0005483E" w:rsidDel="00B00A9A">
          <w:rPr>
            <w:rFonts w:ascii="Arial" w:hAnsi="Arial"/>
          </w:rPr>
          <w:delText xml:space="preserve">2. </w:delText>
        </w:r>
      </w:del>
    </w:p>
    <w:p w:rsidR="00BE0A77" w:rsidRPr="0005483E" w:rsidDel="00B00A9A" w:rsidRDefault="00BE0A77" w:rsidP="00B00A9A">
      <w:pPr>
        <w:rPr>
          <w:del w:id="592" w:author="Philippe Rocca-Serra" w:date="2011-05-16T14:23:00Z"/>
          <w:rFonts w:ascii="Arial" w:hAnsi="Arial"/>
        </w:rPr>
      </w:pPr>
      <w:del w:id="593" w:author="Philippe Rocca-Serra" w:date="2011-05-16T14:23:00Z">
        <w:r w:rsidRPr="0005483E" w:rsidDel="00B00A9A">
          <w:rPr>
            <w:rFonts w:ascii="Arial" w:hAnsi="Arial"/>
          </w:rPr>
          <w:delText xml:space="preserve">PMID: 18769432 </w:delText>
        </w:r>
      </w:del>
    </w:p>
    <w:p w:rsidR="00BE0A77" w:rsidRPr="0005483E" w:rsidDel="00B00A9A" w:rsidRDefault="00BE0A77" w:rsidP="00B00A9A">
      <w:pPr>
        <w:rPr>
          <w:del w:id="594" w:author="Philippe Rocca-Serra" w:date="2011-05-16T14:23:00Z"/>
          <w:rFonts w:ascii="Arial" w:hAnsi="Arial"/>
        </w:rPr>
      </w:pPr>
      <w:del w:id="595" w:author="Philippe Rocca-Serra" w:date="2011-05-16T14:23:00Z">
        <w:r w:rsidRPr="0005483E" w:rsidDel="00B00A9A">
          <w:rPr>
            <w:rFonts w:ascii="Arial" w:hAnsi="Arial"/>
          </w:rPr>
          <w:delText>Howe D, Costanzo M, Fey P, Gojobori T, Hannick L, Hide W, Hill DP, Kania R, Schaeffer M, St Pierre S, Twigger S, White O, Rhee SY. Big data: The future of biocuration. Nature. 2008 Sep 4;455(7209):47-50.</w:delText>
        </w:r>
      </w:del>
    </w:p>
    <w:p w:rsidR="00BE0A77" w:rsidRPr="0005483E" w:rsidDel="00B00A9A" w:rsidRDefault="00BE0A77" w:rsidP="00B00A9A">
      <w:pPr>
        <w:rPr>
          <w:del w:id="596" w:author="Philippe Rocca-Serra" w:date="2011-05-16T14:23:00Z"/>
          <w:rFonts w:ascii="Arial" w:hAnsi="Arial"/>
        </w:rPr>
      </w:pPr>
    </w:p>
    <w:p w:rsidR="00BE0A77" w:rsidRPr="0005483E" w:rsidDel="00B00A9A" w:rsidRDefault="00BE0A77" w:rsidP="00B00A9A">
      <w:pPr>
        <w:rPr>
          <w:del w:id="597" w:author="Philippe Rocca-Serra" w:date="2011-05-16T14:23:00Z"/>
          <w:rFonts w:ascii="Arial" w:hAnsi="Arial"/>
        </w:rPr>
      </w:pPr>
    </w:p>
    <w:p w:rsidR="00BE0A77" w:rsidRPr="0005483E" w:rsidDel="00B00A9A" w:rsidRDefault="00BE0A77" w:rsidP="00B00A9A">
      <w:pPr>
        <w:rPr>
          <w:del w:id="598" w:author="Philippe Rocca-Serra" w:date="2011-05-16T14:23:00Z"/>
          <w:rFonts w:ascii="Arial" w:hAnsi="Arial"/>
        </w:rPr>
      </w:pPr>
      <w:del w:id="599" w:author="Philippe Rocca-Serra" w:date="2011-05-16T14:23:00Z">
        <w:r w:rsidRPr="0005483E" w:rsidDel="00B00A9A">
          <w:rPr>
            <w:rFonts w:ascii="Arial" w:hAnsi="Arial"/>
          </w:rPr>
          <w:delText>3.</w:delText>
        </w:r>
      </w:del>
    </w:p>
    <w:p w:rsidR="00BE0A77" w:rsidRPr="0005483E" w:rsidDel="00B00A9A" w:rsidRDefault="00BE0A77" w:rsidP="00B00A9A">
      <w:pPr>
        <w:rPr>
          <w:del w:id="600" w:author="Philippe Rocca-Serra" w:date="2011-05-16T14:23:00Z"/>
          <w:rFonts w:ascii="Arial" w:hAnsi="Arial"/>
        </w:rPr>
      </w:pPr>
      <w:del w:id="601" w:author="Philippe Rocca-Serra" w:date="2011-05-16T14:23:00Z">
        <w:r w:rsidRPr="0005483E" w:rsidDel="00B00A9A">
          <w:rPr>
            <w:rFonts w:ascii="Arial" w:hAnsi="Arial"/>
          </w:rPr>
          <w:delText>PMID:20679334</w:delText>
        </w:r>
      </w:del>
    </w:p>
    <w:p w:rsidR="00BE0A77" w:rsidRPr="0005483E" w:rsidDel="00B00A9A" w:rsidRDefault="00BE0A77" w:rsidP="00B00A9A">
      <w:pPr>
        <w:rPr>
          <w:del w:id="602" w:author="Philippe Rocca-Serra" w:date="2011-05-16T14:23:00Z"/>
          <w:rFonts w:ascii="Arial" w:hAnsi="Arial"/>
        </w:rPr>
      </w:pPr>
      <w:del w:id="603" w:author="Philippe Rocca-Serra" w:date="2011-05-16T14:23:00Z">
        <w:r w:rsidRPr="0005483E" w:rsidDel="00B00A9A">
          <w:rPr>
            <w:rFonts w:ascii="Arial" w:hAnsi="Arial"/>
          </w:rPr>
          <w:delText>Rocca-Serra P, Brandizi M, Maguire E, Sklyar N, Taylor C, Begley K, Field D, Harris S, Hide W, Hofmann O, Neumann S, Sterk P, Tong W, Sansone SA.ISA software suite: supporting standards-compliant experimental annotation and enabling curation at the community level. Bioinformatics. 2010 Sep 15;26(18):2354-6. Epub 2010 Aug 2.</w:delText>
        </w:r>
      </w:del>
    </w:p>
    <w:p w:rsidR="00BE0A77" w:rsidRPr="0005483E" w:rsidDel="00B00A9A" w:rsidRDefault="00BE0A77" w:rsidP="00B00A9A">
      <w:pPr>
        <w:rPr>
          <w:del w:id="604" w:author="Philippe Rocca-Serra" w:date="2011-05-16T14:23:00Z"/>
          <w:rFonts w:ascii="Arial" w:hAnsi="Arial"/>
        </w:rPr>
      </w:pPr>
    </w:p>
    <w:p w:rsidR="00BE0A77" w:rsidRPr="0005483E" w:rsidDel="00B00A9A" w:rsidRDefault="00BE0A77" w:rsidP="00B00A9A">
      <w:pPr>
        <w:rPr>
          <w:del w:id="605" w:author="Philippe Rocca-Serra" w:date="2011-05-16T14:23:00Z"/>
          <w:rFonts w:ascii="Arial" w:hAnsi="Arial"/>
        </w:rPr>
      </w:pPr>
    </w:p>
    <w:p w:rsidR="00BE0A77" w:rsidRPr="0005483E" w:rsidDel="00B00A9A" w:rsidRDefault="00BE0A77" w:rsidP="00B00A9A">
      <w:pPr>
        <w:rPr>
          <w:del w:id="606" w:author="Philippe Rocca-Serra" w:date="2011-05-16T14:23:00Z"/>
          <w:rFonts w:ascii="Arial" w:hAnsi="Arial"/>
        </w:rPr>
      </w:pPr>
      <w:del w:id="607" w:author="Philippe Rocca-Serra" w:date="2011-05-16T14:23:00Z">
        <w:r w:rsidRPr="0005483E" w:rsidDel="00B00A9A">
          <w:rPr>
            <w:rFonts w:ascii="Arial" w:hAnsi="Arial"/>
          </w:rPr>
          <w:delText>4. ISA community and case studies: http://www.isa-tools.org/case_studies.html</w:delText>
        </w:r>
      </w:del>
    </w:p>
    <w:p w:rsidR="00BE0A77" w:rsidRPr="0005483E" w:rsidDel="00B00A9A" w:rsidRDefault="00BE0A77" w:rsidP="00B00A9A">
      <w:pPr>
        <w:rPr>
          <w:del w:id="608" w:author="Philippe Rocca-Serra" w:date="2011-05-16T14:23:00Z"/>
          <w:rFonts w:ascii="Arial" w:hAnsi="Arial"/>
        </w:rPr>
      </w:pPr>
    </w:p>
    <w:p w:rsidR="00BE0A77" w:rsidRPr="0005483E" w:rsidDel="00B00A9A" w:rsidRDefault="00BE0A77" w:rsidP="00B00A9A">
      <w:pPr>
        <w:rPr>
          <w:del w:id="609" w:author="Philippe Rocca-Serra" w:date="2011-05-16T14:23:00Z"/>
          <w:rFonts w:ascii="Arial" w:hAnsi="Arial"/>
        </w:rPr>
      </w:pPr>
      <w:del w:id="610" w:author="Philippe Rocca-Serra" w:date="2011-05-16T14:23:00Z">
        <w:r w:rsidRPr="0005483E" w:rsidDel="00B00A9A">
          <w:rPr>
            <w:rFonts w:ascii="Arial" w:hAnsi="Arial"/>
          </w:rPr>
          <w:delText>5.</w:delText>
        </w:r>
      </w:del>
    </w:p>
    <w:p w:rsidR="00BE0A77" w:rsidRPr="0005483E" w:rsidDel="00B00A9A" w:rsidRDefault="00BE0A77" w:rsidP="00B00A9A">
      <w:pPr>
        <w:rPr>
          <w:del w:id="611" w:author="Philippe Rocca-Serra" w:date="2011-05-16T14:23:00Z"/>
          <w:rFonts w:ascii="Arial" w:hAnsi="Arial"/>
        </w:rPr>
      </w:pPr>
      <w:del w:id="612" w:author="Philippe Rocca-Serra" w:date="2011-05-16T14:23:00Z">
        <w:r w:rsidRPr="0005483E" w:rsidDel="00B00A9A">
          <w:rPr>
            <w:rFonts w:ascii="Arial" w:hAnsi="Arial"/>
          </w:rPr>
          <w:delText xml:space="preserve">PMID: 19483092 </w:delText>
        </w:r>
      </w:del>
    </w:p>
    <w:p w:rsidR="00BE0A77" w:rsidRPr="0005483E" w:rsidDel="00B00A9A" w:rsidRDefault="00BE0A77" w:rsidP="00B00A9A">
      <w:pPr>
        <w:rPr>
          <w:del w:id="613" w:author="Philippe Rocca-Serra" w:date="2011-05-16T14:23:00Z"/>
          <w:rFonts w:ascii="Arial" w:hAnsi="Arial"/>
        </w:rPr>
      </w:pPr>
      <w:del w:id="614" w:author="Philippe Rocca-Serra" w:date="2011-05-16T14:23:00Z">
        <w:r w:rsidRPr="0005483E" w:rsidDel="00B00A9A">
          <w:rPr>
            <w:rFonts w:ascii="Arial" w:hAnsi="Arial"/>
          </w:rPr>
          <w:delText>Noy NF, Shah NH, Whetzel PL, Dai B, Dorf M, Griffith N, Jonquet C, Rubin DL, Storey MA, Chute CG, Musen MA. BioPortal: ontologies and integrated data resources at the click of a mouse. Nucleic Acids Res. 2009 Jul 1;37(Web Server issue):W170-3. Epub 2009 May 29.</w:delText>
        </w:r>
      </w:del>
    </w:p>
    <w:p w:rsidR="00BE0A77" w:rsidRPr="0005483E" w:rsidDel="00B00A9A" w:rsidRDefault="00BE0A77" w:rsidP="00B00A9A">
      <w:pPr>
        <w:rPr>
          <w:del w:id="615" w:author="Philippe Rocca-Serra" w:date="2011-05-16T14:23:00Z"/>
          <w:rFonts w:ascii="Arial" w:hAnsi="Arial"/>
        </w:rPr>
      </w:pPr>
    </w:p>
    <w:p w:rsidR="00BE0A77" w:rsidRPr="0005483E" w:rsidDel="00B00A9A" w:rsidRDefault="00BE0A77" w:rsidP="00B00A9A">
      <w:pPr>
        <w:rPr>
          <w:del w:id="616" w:author="Philippe Rocca-Serra" w:date="2011-05-16T14:23:00Z"/>
          <w:rFonts w:ascii="Arial" w:hAnsi="Arial"/>
        </w:rPr>
      </w:pPr>
      <w:del w:id="617" w:author="Philippe Rocca-Serra" w:date="2011-05-16T14:23:00Z">
        <w:r w:rsidRPr="0005483E" w:rsidDel="00B00A9A">
          <w:rPr>
            <w:rFonts w:ascii="Arial" w:hAnsi="Arial"/>
          </w:rPr>
          <w:delText>6.</w:delText>
        </w:r>
      </w:del>
    </w:p>
    <w:p w:rsidR="00BE0A77" w:rsidRPr="0005483E" w:rsidDel="00B00A9A" w:rsidRDefault="00BE0A77" w:rsidP="00B00A9A">
      <w:pPr>
        <w:rPr>
          <w:del w:id="618" w:author="Philippe Rocca-Serra" w:date="2011-05-16T14:23:00Z"/>
          <w:rFonts w:ascii="Arial" w:hAnsi="Arial"/>
        </w:rPr>
      </w:pPr>
      <w:del w:id="619" w:author="Philippe Rocca-Serra" w:date="2011-05-16T14:23:00Z">
        <w:r w:rsidRPr="0005483E" w:rsidDel="00B00A9A">
          <w:rPr>
            <w:rFonts w:ascii="Arial" w:hAnsi="Arial"/>
          </w:rPr>
          <w:delText>PMID: 20888850</w:delText>
        </w:r>
      </w:del>
    </w:p>
    <w:p w:rsidR="00BE0A77" w:rsidRPr="0005483E" w:rsidDel="00B00A9A" w:rsidRDefault="00BE0A77" w:rsidP="00B00A9A">
      <w:pPr>
        <w:rPr>
          <w:del w:id="620" w:author="Philippe Rocca-Serra" w:date="2011-05-16T14:23:00Z"/>
          <w:rFonts w:ascii="Arial" w:hAnsi="Arial"/>
        </w:rPr>
      </w:pPr>
      <w:del w:id="621" w:author="Philippe Rocca-Serra" w:date="2011-05-16T14:23:00Z">
        <w:r w:rsidRPr="0005483E" w:rsidDel="00B00A9A">
          <w:rPr>
            <w:rFonts w:ascii="Arial" w:hAnsi="Arial"/>
          </w:rPr>
          <w:delText>Ellinger-Ziegelbauer H, Adler M, Amberg A, Brandenburg A, Callanan JJ, Connor S, Fountoulakis M, Gmuender H, Gruhler A, Hewitt P, Hodson M, Matheis KA, McCarthy D, Raschke M, Riefke B, Schmitt CS, Sieber M, Sposny A, Suter L, Sweatman B, Mally A. The enhanced value of combining conventional and "omics" analyses in early assessment of drug-induced hepatobiliary injury. Toxicol Appl Pharmacol. 2011 Apr 15;252(2):97-111. Epub 2010 Oct 1.</w:delText>
        </w:r>
      </w:del>
    </w:p>
    <w:p w:rsidR="00BE0A77" w:rsidRPr="0005483E" w:rsidDel="00B00A9A" w:rsidRDefault="00BE0A77" w:rsidP="00B00A9A">
      <w:pPr>
        <w:rPr>
          <w:del w:id="622" w:author="Philippe Rocca-Serra" w:date="2011-05-16T14:23:00Z"/>
          <w:rFonts w:ascii="Arial" w:hAnsi="Arial"/>
        </w:rPr>
      </w:pPr>
    </w:p>
    <w:p w:rsidR="00BE0A77" w:rsidRPr="0005483E" w:rsidDel="00B00A9A" w:rsidRDefault="00BE0A77" w:rsidP="00B00A9A">
      <w:pPr>
        <w:rPr>
          <w:del w:id="623" w:author="Philippe Rocca-Serra" w:date="2011-05-16T14:23:00Z"/>
          <w:rFonts w:ascii="Arial" w:hAnsi="Arial"/>
        </w:rPr>
      </w:pPr>
      <w:del w:id="624" w:author="Philippe Rocca-Serra" w:date="2011-05-16T14:23:00Z">
        <w:r w:rsidRPr="0005483E" w:rsidDel="00B00A9A">
          <w:rPr>
            <w:rFonts w:ascii="Arial" w:hAnsi="Arial"/>
          </w:rPr>
          <w:delText xml:space="preserve">7. </w:delText>
        </w:r>
      </w:del>
    </w:p>
    <w:p w:rsidR="00BE0A77" w:rsidRPr="0005483E" w:rsidDel="00B00A9A" w:rsidRDefault="00BE0A77" w:rsidP="00B00A9A">
      <w:pPr>
        <w:rPr>
          <w:del w:id="625" w:author="Philippe Rocca-Serra" w:date="2011-05-16T14:23:00Z"/>
          <w:rFonts w:ascii="Arial" w:hAnsi="Arial"/>
        </w:rPr>
      </w:pPr>
      <w:del w:id="626" w:author="Philippe Rocca-Serra" w:date="2011-05-16T14:23:00Z">
        <w:r w:rsidRPr="0005483E" w:rsidDel="00B00A9A">
          <w:rPr>
            <w:rFonts w:ascii="Arial" w:hAnsi="Arial"/>
          </w:rPr>
          <w:delText>PMID: 21081137</w:delText>
        </w:r>
      </w:del>
    </w:p>
    <w:p w:rsidR="00BE0A77" w:rsidRPr="0005483E" w:rsidDel="00B00A9A" w:rsidRDefault="00BE0A77" w:rsidP="00B00A9A">
      <w:pPr>
        <w:rPr>
          <w:del w:id="627" w:author="Philippe Rocca-Serra" w:date="2011-05-16T14:23:00Z"/>
          <w:rFonts w:ascii="Arial" w:hAnsi="Arial"/>
        </w:rPr>
      </w:pPr>
      <w:del w:id="628" w:author="Philippe Rocca-Serra" w:date="2011-05-16T14:23:00Z">
        <w:r w:rsidRPr="0005483E" w:rsidDel="00B00A9A">
          <w:rPr>
            <w:rFonts w:ascii="Arial" w:hAnsi="Arial"/>
          </w:rPr>
          <w:delText>Matheis KA, Com E, Gautier JC, Guerreiro N, Brandenburg A, Gmuender H, Sposny A, Hewitt P, Amberg A, Boernsen O, Riefke B, Hoffmann D, Mally A, Kalkuhl A, Suter L, Dieterle F, Staedtler F. Cross-study and cross-omics comparisons of three nephrotoxic compounds reveal mechanistic insights and new candidate biomarkers. Toxicol Appl Pharmacol. 2011 Apr 15;252(2):112-22. Epub 2010 Nov 21.</w:delText>
        </w:r>
      </w:del>
    </w:p>
    <w:p w:rsidR="00BE0A77" w:rsidRPr="0005483E" w:rsidDel="00B00A9A" w:rsidRDefault="00BE0A77" w:rsidP="00B00A9A">
      <w:pPr>
        <w:rPr>
          <w:del w:id="629" w:author="Philippe Rocca-Serra" w:date="2011-05-16T14:23:00Z"/>
          <w:rFonts w:ascii="Arial" w:hAnsi="Arial"/>
        </w:rPr>
      </w:pPr>
    </w:p>
    <w:p w:rsidR="00BE0A77" w:rsidRPr="0005483E" w:rsidDel="00B00A9A" w:rsidRDefault="00BE0A77" w:rsidP="00B00A9A">
      <w:pPr>
        <w:rPr>
          <w:del w:id="630" w:author="Philippe Rocca-Serra" w:date="2011-05-16T14:23:00Z"/>
          <w:rFonts w:ascii="Arial" w:hAnsi="Arial"/>
        </w:rPr>
      </w:pPr>
      <w:del w:id="631" w:author="Philippe Rocca-Serra" w:date="2011-05-16T14:23:00Z">
        <w:r w:rsidRPr="0005483E" w:rsidDel="00B00A9A">
          <w:rPr>
            <w:rFonts w:ascii="Arial" w:hAnsi="Arial"/>
          </w:rPr>
          <w:delText>8.</w:delText>
        </w:r>
      </w:del>
    </w:p>
    <w:p w:rsidR="00BE0A77" w:rsidRPr="0005483E" w:rsidDel="00B00A9A" w:rsidRDefault="00BE0A77" w:rsidP="00B00A9A">
      <w:pPr>
        <w:rPr>
          <w:del w:id="632" w:author="Philippe Rocca-Serra" w:date="2011-05-16T14:23:00Z"/>
          <w:rFonts w:ascii="Arial" w:hAnsi="Arial"/>
        </w:rPr>
      </w:pPr>
      <w:del w:id="633" w:author="Philippe Rocca-Serra" w:date="2011-05-16T14:23:00Z">
        <w:r w:rsidRPr="0005483E" w:rsidDel="00B00A9A">
          <w:rPr>
            <w:rFonts w:ascii="Arial" w:hAnsi="Arial"/>
          </w:rPr>
          <w:delText>PMID: 21315101</w:delText>
        </w:r>
      </w:del>
    </w:p>
    <w:p w:rsidR="00BE0A77" w:rsidRPr="0005483E" w:rsidDel="00B00A9A" w:rsidRDefault="00BE0A77" w:rsidP="00B00A9A">
      <w:pPr>
        <w:rPr>
          <w:del w:id="634" w:author="Philippe Rocca-Serra" w:date="2011-05-16T14:23:00Z"/>
          <w:rFonts w:ascii="Arial" w:hAnsi="Arial"/>
        </w:rPr>
      </w:pPr>
      <w:del w:id="635" w:author="Philippe Rocca-Serra" w:date="2011-05-16T14:23:00Z">
        <w:r w:rsidRPr="0005483E" w:rsidDel="00B00A9A">
          <w:rPr>
            <w:rFonts w:ascii="Arial" w:hAnsi="Arial"/>
          </w:rPr>
          <w:delText>Boitier E, Amberg A, Barbié V, Blichenberg A, Brandenburg A, Gmuender H, Gruhler A, McCarthy D, Meyer K, Riefke B, Raschke M, Schoonen W, Sieber M, Suter L, Thomas CE, Sajot N.A comparative integrated transcript analysis and functional characterization of differential mechanisms for induction of liver hypertrophy in the rat. Toxicol Appl Pharmacol. 2011 Apr 15;252(2):85-96. Epub 2011 Feb 26.</w:delText>
        </w:r>
      </w:del>
    </w:p>
    <w:p w:rsidR="00BE0A77" w:rsidRPr="0005483E" w:rsidDel="00B00A9A" w:rsidRDefault="00BE0A77" w:rsidP="00B00A9A">
      <w:pPr>
        <w:rPr>
          <w:del w:id="636" w:author="Philippe Rocca-Serra" w:date="2011-05-16T14:23:00Z"/>
          <w:rFonts w:ascii="Arial" w:hAnsi="Arial"/>
        </w:rPr>
      </w:pPr>
    </w:p>
    <w:p w:rsidR="00BE0A77" w:rsidRPr="0005483E" w:rsidDel="00B00A9A" w:rsidRDefault="00BE0A77" w:rsidP="00B00A9A">
      <w:pPr>
        <w:rPr>
          <w:del w:id="637" w:author="Philippe Rocca-Serra" w:date="2011-05-16T14:23:00Z"/>
          <w:rFonts w:ascii="Arial" w:hAnsi="Arial"/>
        </w:rPr>
      </w:pPr>
      <w:del w:id="638" w:author="Philippe Rocca-Serra" w:date="2011-05-16T14:23:00Z">
        <w:r w:rsidRPr="0005483E" w:rsidDel="00B00A9A">
          <w:rPr>
            <w:rFonts w:ascii="Arial" w:hAnsi="Arial"/>
          </w:rPr>
          <w:delText>9.</w:delText>
        </w:r>
      </w:del>
    </w:p>
    <w:p w:rsidR="00BE0A77" w:rsidRPr="0005483E" w:rsidDel="00B00A9A" w:rsidRDefault="00BE0A77" w:rsidP="00B00A9A">
      <w:pPr>
        <w:rPr>
          <w:del w:id="639" w:author="Philippe Rocca-Serra" w:date="2011-05-16T14:23:00Z"/>
          <w:rFonts w:ascii="Arial" w:hAnsi="Arial"/>
        </w:rPr>
      </w:pPr>
    </w:p>
    <w:p w:rsidR="00BE0A77" w:rsidRPr="0005483E" w:rsidDel="00B00A9A" w:rsidRDefault="00BE0A77" w:rsidP="00B00A9A">
      <w:pPr>
        <w:rPr>
          <w:del w:id="640" w:author="Philippe Rocca-Serra" w:date="2011-05-16T14:23:00Z"/>
          <w:rFonts w:ascii="Arial" w:hAnsi="Arial"/>
        </w:rPr>
      </w:pPr>
      <w:del w:id="641" w:author="Philippe Rocca-Serra" w:date="2011-05-16T14:23:00Z">
        <w:r w:rsidRPr="0005483E" w:rsidDel="00B00A9A">
          <w:rPr>
            <w:rFonts w:ascii="Arial" w:hAnsi="Arial"/>
          </w:rPr>
          <w:delText>PMID:18688244</w:delText>
        </w:r>
      </w:del>
    </w:p>
    <w:p w:rsidR="00BE0A77" w:rsidRPr="0005483E" w:rsidDel="00B00A9A" w:rsidRDefault="00BE0A77" w:rsidP="00B00A9A">
      <w:pPr>
        <w:rPr>
          <w:del w:id="642" w:author="Philippe Rocca-Serra" w:date="2011-05-16T14:23:00Z"/>
          <w:rFonts w:ascii="Arial" w:hAnsi="Arial"/>
        </w:rPr>
      </w:pPr>
      <w:del w:id="643" w:author="Philippe Rocca-Serra" w:date="2011-05-16T14:23:00Z">
        <w:r w:rsidRPr="0005483E" w:rsidDel="00B00A9A">
          <w:rPr>
            <w:rFonts w:ascii="Arial" w:hAnsi="Arial"/>
          </w:rPr>
          <w:delText xml:space="preserve">Taylor CF, Field D, Sansone SA, Aerts J, Apweiler R, Ashburner M, Ball CA, Binz PA, Bogue M, Booth T, Brazma A, Brinkman RR, Michael Clark A, Deutsch EW, Fiehn O, Fostel J, Ghazal P, Gibson F, Gray T, Grimes G, Hancock JM, Hardy NW, Hermjakob H, Julian RK Jr, Kane M, Kettner C, Kinsinger C, Kolker E, Kuiper M, Le Novère N, Leebens-Mack J, Lewis SE, Lord P, Mallon AM, Marthandan N, Masuya H, McNally R, Mehrle A, Morrison N, Orchard S, Quackenbush J, Reecy JM, Robertson DG, Rocca-Serra P, Rodriguez H, Rosenfelder H, Santoyo-Lopez J, Scheuermann RH, Schober D, Smith B, Snape J, Stoeckert CJ Jr, Tipton K, Sterk P, Untergasser A, Vandesompele J, Wiemann S. Promoting coherent minimum reporting guidelines for biological and biomedical investigations: the MIBBI project.Nat Biotechnol. 2008 Aug;26(8):889-96. </w:delText>
        </w:r>
      </w:del>
    </w:p>
    <w:p w:rsidR="00BE0A77" w:rsidRPr="0005483E" w:rsidDel="00B00A9A" w:rsidRDefault="00BE0A77" w:rsidP="00B00A9A">
      <w:pPr>
        <w:rPr>
          <w:del w:id="644" w:author="Philippe Rocca-Serra" w:date="2011-05-16T14:23:00Z"/>
          <w:rFonts w:ascii="Arial" w:hAnsi="Arial"/>
        </w:rPr>
      </w:pPr>
    </w:p>
    <w:p w:rsidR="00BE0A77" w:rsidDel="00B00A9A" w:rsidRDefault="00BE0A77" w:rsidP="00B00A9A">
      <w:pPr>
        <w:rPr>
          <w:del w:id="645" w:author="Philippe Rocca-Serra" w:date="2011-05-16T14:23:00Z"/>
        </w:rPr>
      </w:pPr>
    </w:p>
    <w:p w:rsidR="00F6128D" w:rsidRDefault="00F6128D" w:rsidP="00B00A9A"/>
    <w:sectPr w:rsidR="00F6128D" w:rsidSect="00F6128D">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hris Stoeckert" w:date="2011-06-13T08:25:00Z" w:initials="CS">
    <w:p w:rsidR="00554E63" w:rsidRDefault="00554E63" w:rsidP="00BE0A77">
      <w:pPr>
        <w:pStyle w:val="CommentText"/>
      </w:pPr>
      <w:r>
        <w:rPr>
          <w:rStyle w:val="CommentReference"/>
        </w:rPr>
        <w:annotationRef/>
      </w:r>
      <w:r>
        <w:t>Based on the proposed OBI tutorial</w:t>
      </w:r>
    </w:p>
  </w:comment>
  <w:comment w:id="362" w:author="Bjoern Peters" w:date="2011-06-13T08:25:00Z" w:initials="BP">
    <w:p w:rsidR="00554E63" w:rsidRDefault="00554E63">
      <w:pPr>
        <w:pStyle w:val="CommentText"/>
      </w:pPr>
      <w:r>
        <w:rPr>
          <w:rStyle w:val="CommentReference"/>
        </w:rPr>
        <w:annotationRef/>
      </w:r>
      <w:r>
        <w:t>I thought we would stress this more in the last paragraph: advantages gained through the use of OBI. Potentially even leave out one of the two examples</w:t>
      </w:r>
    </w:p>
  </w:comment>
  <w:comment w:id="364" w:author="jturner" w:date="2011-06-13T08:25:00Z" w:initials="JT">
    <w:p w:rsidR="00554E63" w:rsidRDefault="00554E63">
      <w:pPr>
        <w:pStyle w:val="CommentText"/>
      </w:pPr>
      <w:r>
        <w:rPr>
          <w:rStyle w:val="CommentReference"/>
        </w:rPr>
        <w:annotationRef/>
      </w:r>
      <w:proofErr w:type="gramStart"/>
      <w:r>
        <w:t>where</w:t>
      </w:r>
      <w:proofErr w:type="gramEnd"/>
      <w:r>
        <w:t xml:space="preserve"> is the rest of this paragraph?</w:t>
      </w:r>
    </w:p>
  </w:comment>
  <w:comment w:id="374" w:author="MHB" w:date="2011-06-13T08:25:00Z" w:initials="MHB">
    <w:p w:rsidR="00554E63" w:rsidRDefault="00554E63" w:rsidP="00E56E77">
      <w:pPr>
        <w:pStyle w:val="CommentText"/>
      </w:pPr>
      <w:r>
        <w:rPr>
          <w:rStyle w:val="CommentReference"/>
        </w:rPr>
        <w:annotationRef/>
      </w:r>
      <w:r>
        <w:t>MATT: This ‘OBI-speak is hard for the layperson to read.  In particular, it is important to make clear what these ‘two properties’ in the composed relation are.  One thing that might help is to distinguish classes (nouns) from properties (verbs) is to use different text format for each (</w:t>
      </w:r>
      <w:proofErr w:type="spellStart"/>
      <w:r>
        <w:t>ie</w:t>
      </w:r>
      <w:proofErr w:type="spellEnd"/>
      <w:r>
        <w:t xml:space="preserve"> italicize only the properties).  This formatting style should hold throughout the paper. MH: this needs to be addressed in the context of the whole paper.</w:t>
      </w:r>
    </w:p>
  </w:comment>
  <w:comment w:id="373" w:author="Carlo Torniai" w:date="2011-06-13T08:25:00Z" w:initials="CT">
    <w:p w:rsidR="00554E63" w:rsidRDefault="00554E63" w:rsidP="00E56E77">
      <w:pPr>
        <w:pStyle w:val="CommentText"/>
      </w:pPr>
      <w:r>
        <w:rPr>
          <w:rStyle w:val="CommentReference"/>
        </w:rPr>
        <w:annotationRef/>
      </w:r>
      <w:r>
        <w:t>We decided to leave this out for a more general part – it can be reused wherever however that goes.</w:t>
      </w:r>
    </w:p>
    <w:p w:rsidR="00554E63" w:rsidRDefault="00554E63" w:rsidP="00E56E77">
      <w:pPr>
        <w:pStyle w:val="CommentText"/>
      </w:pPr>
    </w:p>
    <w:p w:rsidR="00554E63" w:rsidRDefault="00554E63" w:rsidP="00E56E77">
      <w:pPr>
        <w:pStyle w:val="CommentText"/>
      </w:pPr>
      <w:r>
        <w:t>JT: Really? I think it kind of fits here, coming in the manuscript after the description of OBI and after a worked example in eagle-i.</w:t>
      </w:r>
    </w:p>
  </w:comment>
  <w:comment w:id="423" w:author="Marcus Chibucos" w:date="2011-06-13T08:25:00Z" w:initials="MC">
    <w:p w:rsidR="009336A3" w:rsidRDefault="009336A3">
      <w:pPr>
        <w:pStyle w:val="CommentText"/>
      </w:pPr>
      <w:r>
        <w:rPr>
          <w:rStyle w:val="CommentReference"/>
        </w:rPr>
        <w:annotationRef/>
      </w:r>
      <w:r>
        <w:t>Is it OK to say this as such, even though technically UniProt is a GO Consortium member? (I think it’s probably OK, because they transcend just GO.)</w:t>
      </w:r>
    </w:p>
  </w:comment>
  <w:comment w:id="424" w:author="Michelle Giglio" w:date="2011-06-13T08:25:00Z" w:initials="MG">
    <w:p w:rsidR="004311B4" w:rsidRDefault="004311B4">
      <w:pPr>
        <w:pStyle w:val="CommentText"/>
      </w:pPr>
      <w:r>
        <w:rPr>
          <w:rStyle w:val="CommentReference"/>
        </w:rPr>
        <w:annotationRef/>
      </w:r>
      <w:r>
        <w:t>Should you list a few more here?</w:t>
      </w:r>
    </w:p>
    <w:p w:rsidR="001221F6" w:rsidRDefault="001221F6">
      <w:pPr>
        <w:pStyle w:val="CommentText"/>
      </w:pPr>
      <w:r>
        <w:t>MCC update: added ANISEED and “various independent”…</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 w:name="Marker Felt">
    <w:altName w:val="Courier New"/>
    <w:charset w:val="00"/>
    <w:family w:val="auto"/>
    <w:pitch w:val="variable"/>
    <w:sig w:usb0="00000001" w:usb1="00000040" w:usb2="00000000" w:usb3="00000000" w:csb0="0000011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oNotTrackMoves/>
  <w:defaultTabStop w:val="720"/>
  <w:characterSpacingControl w:val="doNotCompress"/>
  <w:compat/>
  <w:rsids>
    <w:rsidRoot w:val="00BE0A77"/>
    <w:rsid w:val="00041335"/>
    <w:rsid w:val="000545CC"/>
    <w:rsid w:val="000F1D3F"/>
    <w:rsid w:val="001221F6"/>
    <w:rsid w:val="001948A7"/>
    <w:rsid w:val="00307AE2"/>
    <w:rsid w:val="00311978"/>
    <w:rsid w:val="003728AC"/>
    <w:rsid w:val="00372B28"/>
    <w:rsid w:val="00376698"/>
    <w:rsid w:val="003907BD"/>
    <w:rsid w:val="003B43F3"/>
    <w:rsid w:val="003C7165"/>
    <w:rsid w:val="003E44C9"/>
    <w:rsid w:val="00416CF2"/>
    <w:rsid w:val="004311B4"/>
    <w:rsid w:val="004E20F6"/>
    <w:rsid w:val="0050028D"/>
    <w:rsid w:val="00554E63"/>
    <w:rsid w:val="00581CA2"/>
    <w:rsid w:val="005977D1"/>
    <w:rsid w:val="005C40D3"/>
    <w:rsid w:val="006159AA"/>
    <w:rsid w:val="00663B1C"/>
    <w:rsid w:val="00696687"/>
    <w:rsid w:val="006A0B4F"/>
    <w:rsid w:val="006A7C7F"/>
    <w:rsid w:val="006C2DC2"/>
    <w:rsid w:val="006E5B6A"/>
    <w:rsid w:val="006E7F56"/>
    <w:rsid w:val="00746E95"/>
    <w:rsid w:val="00765FF8"/>
    <w:rsid w:val="00832AA8"/>
    <w:rsid w:val="00923A63"/>
    <w:rsid w:val="009336A3"/>
    <w:rsid w:val="009C46A2"/>
    <w:rsid w:val="009C6F63"/>
    <w:rsid w:val="00A079ED"/>
    <w:rsid w:val="00A67D2C"/>
    <w:rsid w:val="00AB4E71"/>
    <w:rsid w:val="00AC2B4F"/>
    <w:rsid w:val="00AC3FB8"/>
    <w:rsid w:val="00B00A9A"/>
    <w:rsid w:val="00B03311"/>
    <w:rsid w:val="00B42443"/>
    <w:rsid w:val="00B43D3E"/>
    <w:rsid w:val="00BA6D8E"/>
    <w:rsid w:val="00BD5DEC"/>
    <w:rsid w:val="00BE0A77"/>
    <w:rsid w:val="00BF578D"/>
    <w:rsid w:val="00BF711C"/>
    <w:rsid w:val="00C107A7"/>
    <w:rsid w:val="00C46CEE"/>
    <w:rsid w:val="00C9412E"/>
    <w:rsid w:val="00D8119C"/>
    <w:rsid w:val="00E46879"/>
    <w:rsid w:val="00E56E77"/>
    <w:rsid w:val="00E9360D"/>
    <w:rsid w:val="00E94C6F"/>
    <w:rsid w:val="00EF0E7A"/>
    <w:rsid w:val="00F50823"/>
    <w:rsid w:val="00F51ABD"/>
    <w:rsid w:val="00F6128D"/>
    <w:rsid w:val="00FF26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A77"/>
    <w:pPr>
      <w:suppressAutoHyphens/>
      <w:spacing w:after="120" w:line="240" w:lineRule="auto"/>
      <w:jc w:val="both"/>
    </w:pPr>
    <w:rPr>
      <w:rFonts w:ascii="Times New Roman" w:eastAsia="Times New Roman" w:hAnsi="Times New Roman" w:cs="Times New Roman"/>
      <w:szCs w:val="24"/>
      <w:lang w:eastAsia="ar-SA"/>
    </w:rPr>
  </w:style>
  <w:style w:type="paragraph" w:styleId="Heading3">
    <w:name w:val="heading 3"/>
    <w:basedOn w:val="Normal"/>
    <w:next w:val="Normal"/>
    <w:link w:val="Heading3Char"/>
    <w:qFormat/>
    <w:rsid w:val="00BE0A77"/>
    <w:pPr>
      <w:keepNext/>
      <w:tabs>
        <w:tab w:val="left" w:pos="0"/>
        <w:tab w:val="num" w:pos="720"/>
      </w:tabs>
      <w:spacing w:before="240" w:after="60"/>
      <w:ind w:left="720" w:hanging="720"/>
      <w:outlineLvl w:val="2"/>
    </w:pPr>
    <w:rPr>
      <w:rFonts w:ascii="Arial" w:hAnsi="Arial" w:cs="Arial"/>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E0A77"/>
    <w:rPr>
      <w:rFonts w:ascii="Arial" w:eastAsia="Times New Roman" w:hAnsi="Arial" w:cs="Arial"/>
      <w:b/>
      <w:bCs/>
      <w:sz w:val="28"/>
      <w:szCs w:val="26"/>
      <w:lang w:eastAsia="ar-SA"/>
    </w:rPr>
  </w:style>
  <w:style w:type="character" w:styleId="CommentReference">
    <w:name w:val="annotation reference"/>
    <w:basedOn w:val="DefaultParagraphFont"/>
    <w:rsid w:val="00BE0A77"/>
    <w:rPr>
      <w:rFonts w:cs="Times New Roman"/>
      <w:sz w:val="16"/>
      <w:szCs w:val="16"/>
    </w:rPr>
  </w:style>
  <w:style w:type="paragraph" w:styleId="CommentText">
    <w:name w:val="annotation text"/>
    <w:basedOn w:val="Normal"/>
    <w:link w:val="CommentTextChar"/>
    <w:rsid w:val="00BE0A77"/>
    <w:rPr>
      <w:sz w:val="20"/>
      <w:szCs w:val="20"/>
    </w:rPr>
  </w:style>
  <w:style w:type="character" w:customStyle="1" w:styleId="CommentTextChar">
    <w:name w:val="Comment Text Char"/>
    <w:basedOn w:val="DefaultParagraphFont"/>
    <w:link w:val="CommentText"/>
    <w:rsid w:val="00BE0A77"/>
    <w:rPr>
      <w:rFonts w:ascii="Times New Roman" w:eastAsia="Times New Roman" w:hAnsi="Times New Roman" w:cs="Times New Roman"/>
      <w:sz w:val="20"/>
      <w:szCs w:val="20"/>
      <w:lang w:eastAsia="ar-SA"/>
    </w:rPr>
  </w:style>
  <w:style w:type="paragraph" w:styleId="BalloonText">
    <w:name w:val="Balloon Text"/>
    <w:basedOn w:val="Normal"/>
    <w:link w:val="BalloonTextChar"/>
    <w:uiPriority w:val="99"/>
    <w:semiHidden/>
    <w:unhideWhenUsed/>
    <w:rsid w:val="00BE0A7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A77"/>
    <w:rPr>
      <w:rFonts w:ascii="Tahoma" w:eastAsia="Times New Roman" w:hAnsi="Tahoma" w:cs="Tahoma"/>
      <w:sz w:val="16"/>
      <w:szCs w:val="16"/>
      <w:lang w:eastAsia="ar-SA"/>
    </w:rPr>
  </w:style>
  <w:style w:type="character" w:styleId="Hyperlink">
    <w:name w:val="Hyperlink"/>
    <w:basedOn w:val="DefaultParagraphFont"/>
    <w:rsid w:val="00BE0A77"/>
    <w:rPr>
      <w:color w:val="0000FF"/>
      <w:u w:val="single"/>
    </w:rPr>
  </w:style>
  <w:style w:type="paragraph" w:styleId="CommentSubject">
    <w:name w:val="annotation subject"/>
    <w:basedOn w:val="CommentText"/>
    <w:next w:val="CommentText"/>
    <w:link w:val="CommentSubjectChar"/>
    <w:uiPriority w:val="99"/>
    <w:semiHidden/>
    <w:unhideWhenUsed/>
    <w:rsid w:val="005C40D3"/>
    <w:rPr>
      <w:b/>
      <w:bCs/>
    </w:rPr>
  </w:style>
  <w:style w:type="character" w:customStyle="1" w:styleId="CommentSubjectChar">
    <w:name w:val="Comment Subject Char"/>
    <w:basedOn w:val="CommentTextChar"/>
    <w:link w:val="CommentSubject"/>
    <w:uiPriority w:val="99"/>
    <w:semiHidden/>
    <w:rsid w:val="005C40D3"/>
    <w:rPr>
      <w:rFonts w:ascii="Times New Roman" w:eastAsia="Times New Roman" w:hAnsi="Times New Roman" w:cs="Times New Roman"/>
      <w:b/>
      <w:bCs/>
      <w:sz w:val="20"/>
      <w:szCs w:val="20"/>
      <w:lang w:eastAsia="ar-SA"/>
    </w:rPr>
  </w:style>
  <w:style w:type="character" w:customStyle="1" w:styleId="apple-style-span">
    <w:name w:val="apple-style-span"/>
    <w:rsid w:val="00B00A9A"/>
  </w:style>
  <w:style w:type="paragraph" w:styleId="HTMLPreformatted">
    <w:name w:val="HTML Preformatted"/>
    <w:basedOn w:val="Normal"/>
    <w:link w:val="HTMLPreformattedChar"/>
    <w:uiPriority w:val="99"/>
    <w:unhideWhenUsed/>
    <w:rsid w:val="00B00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B00A9A"/>
    <w:rPr>
      <w:rFonts w:ascii="Courier New" w:eastAsia="Times New Roman" w:hAnsi="Courier New" w:cs="Times New Roman"/>
      <w:sz w:val="20"/>
      <w:szCs w:val="20"/>
    </w:rPr>
  </w:style>
  <w:style w:type="character" w:customStyle="1" w:styleId="slug-pages">
    <w:name w:val="slug-pages"/>
    <w:rsid w:val="00B00A9A"/>
  </w:style>
  <w:style w:type="character" w:styleId="FollowedHyperlink">
    <w:name w:val="FollowedHyperlink"/>
    <w:basedOn w:val="DefaultParagraphFont"/>
    <w:uiPriority w:val="99"/>
    <w:semiHidden/>
    <w:unhideWhenUsed/>
    <w:rsid w:val="00B00A9A"/>
    <w:rPr>
      <w:color w:val="800080" w:themeColor="followedHyperlink"/>
      <w:u w:val="single"/>
    </w:rPr>
  </w:style>
  <w:style w:type="paragraph" w:styleId="Revision">
    <w:name w:val="Revision"/>
    <w:hidden/>
    <w:uiPriority w:val="99"/>
    <w:semiHidden/>
    <w:rsid w:val="00416CF2"/>
    <w:pPr>
      <w:spacing w:after="0" w:line="240" w:lineRule="auto"/>
    </w:pPr>
    <w:rPr>
      <w:rFonts w:ascii="Times New Roman" w:eastAsia="Times New Roman" w:hAnsi="Times New Roman" w:cs="Times New Roman"/>
      <w:szCs w:val="24"/>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A77"/>
    <w:pPr>
      <w:suppressAutoHyphens/>
      <w:spacing w:after="120" w:line="240" w:lineRule="auto"/>
      <w:jc w:val="both"/>
    </w:pPr>
    <w:rPr>
      <w:rFonts w:ascii="Times New Roman" w:eastAsia="Times New Roman" w:hAnsi="Times New Roman" w:cs="Times New Roman"/>
      <w:szCs w:val="24"/>
      <w:lang w:eastAsia="ar-SA"/>
    </w:rPr>
  </w:style>
  <w:style w:type="paragraph" w:styleId="Heading3">
    <w:name w:val="heading 3"/>
    <w:basedOn w:val="Normal"/>
    <w:next w:val="Normal"/>
    <w:link w:val="Heading3Char"/>
    <w:qFormat/>
    <w:rsid w:val="00BE0A77"/>
    <w:pPr>
      <w:keepNext/>
      <w:tabs>
        <w:tab w:val="left" w:pos="0"/>
        <w:tab w:val="num" w:pos="720"/>
      </w:tabs>
      <w:spacing w:before="240" w:after="60"/>
      <w:ind w:left="720" w:hanging="720"/>
      <w:outlineLvl w:val="2"/>
    </w:pPr>
    <w:rPr>
      <w:rFonts w:ascii="Arial" w:hAnsi="Arial" w:cs="Arial"/>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E0A77"/>
    <w:rPr>
      <w:rFonts w:ascii="Arial" w:eastAsia="Times New Roman" w:hAnsi="Arial" w:cs="Arial"/>
      <w:b/>
      <w:bCs/>
      <w:sz w:val="28"/>
      <w:szCs w:val="26"/>
      <w:lang w:eastAsia="ar-SA"/>
    </w:rPr>
  </w:style>
  <w:style w:type="character" w:styleId="CommentReference">
    <w:name w:val="annotation reference"/>
    <w:basedOn w:val="DefaultParagraphFont"/>
    <w:rsid w:val="00BE0A77"/>
    <w:rPr>
      <w:rFonts w:cs="Times New Roman"/>
      <w:sz w:val="16"/>
      <w:szCs w:val="16"/>
    </w:rPr>
  </w:style>
  <w:style w:type="paragraph" w:styleId="CommentText">
    <w:name w:val="annotation text"/>
    <w:basedOn w:val="Normal"/>
    <w:link w:val="CommentTextChar"/>
    <w:rsid w:val="00BE0A77"/>
    <w:rPr>
      <w:sz w:val="20"/>
      <w:szCs w:val="20"/>
    </w:rPr>
  </w:style>
  <w:style w:type="character" w:customStyle="1" w:styleId="CommentTextChar">
    <w:name w:val="Comment Text Char"/>
    <w:basedOn w:val="DefaultParagraphFont"/>
    <w:link w:val="CommentText"/>
    <w:rsid w:val="00BE0A77"/>
    <w:rPr>
      <w:rFonts w:ascii="Times New Roman" w:eastAsia="Times New Roman" w:hAnsi="Times New Roman" w:cs="Times New Roman"/>
      <w:sz w:val="20"/>
      <w:szCs w:val="20"/>
      <w:lang w:eastAsia="ar-SA"/>
    </w:rPr>
  </w:style>
  <w:style w:type="paragraph" w:styleId="BalloonText">
    <w:name w:val="Balloon Text"/>
    <w:basedOn w:val="Normal"/>
    <w:link w:val="BalloonTextChar"/>
    <w:uiPriority w:val="99"/>
    <w:semiHidden/>
    <w:unhideWhenUsed/>
    <w:rsid w:val="00BE0A7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A77"/>
    <w:rPr>
      <w:rFonts w:ascii="Tahoma" w:eastAsia="Times New Roman" w:hAnsi="Tahoma" w:cs="Tahoma"/>
      <w:sz w:val="16"/>
      <w:szCs w:val="16"/>
      <w:lang w:eastAsia="ar-SA"/>
    </w:rPr>
  </w:style>
  <w:style w:type="character" w:styleId="Hyperlink">
    <w:name w:val="Hyperlink"/>
    <w:basedOn w:val="DefaultParagraphFont"/>
    <w:rsid w:val="00BE0A77"/>
    <w:rPr>
      <w:color w:val="0000FF"/>
      <w:u w:val="single"/>
    </w:rPr>
  </w:style>
  <w:style w:type="paragraph" w:styleId="CommentSubject">
    <w:name w:val="annotation subject"/>
    <w:basedOn w:val="CommentText"/>
    <w:next w:val="CommentText"/>
    <w:link w:val="CommentSubjectChar"/>
    <w:uiPriority w:val="99"/>
    <w:semiHidden/>
    <w:unhideWhenUsed/>
    <w:rsid w:val="005C40D3"/>
    <w:rPr>
      <w:b/>
      <w:bCs/>
    </w:rPr>
  </w:style>
  <w:style w:type="character" w:customStyle="1" w:styleId="CommentSubjectChar">
    <w:name w:val="Comment Subject Char"/>
    <w:basedOn w:val="CommentTextChar"/>
    <w:link w:val="CommentSubject"/>
    <w:uiPriority w:val="99"/>
    <w:semiHidden/>
    <w:rsid w:val="005C40D3"/>
    <w:rPr>
      <w:rFonts w:ascii="Times New Roman" w:eastAsia="Times New Roman" w:hAnsi="Times New Roman" w:cs="Times New Roman"/>
      <w:b/>
      <w:bCs/>
      <w:sz w:val="20"/>
      <w:szCs w:val="20"/>
      <w:lang w:eastAsia="ar-SA"/>
    </w:rPr>
  </w:style>
  <w:style w:type="character" w:customStyle="1" w:styleId="apple-style-span">
    <w:name w:val="apple-style-span"/>
    <w:rsid w:val="00B00A9A"/>
  </w:style>
  <w:style w:type="paragraph" w:styleId="HTMLPreformatted">
    <w:name w:val="HTML Preformatted"/>
    <w:basedOn w:val="Normal"/>
    <w:link w:val="HTMLPreformattedChar"/>
    <w:uiPriority w:val="99"/>
    <w:unhideWhenUsed/>
    <w:rsid w:val="00B00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pPr>
    <w:rPr>
      <w:rFonts w:ascii="Courier New" w:hAnsi="Courier New"/>
      <w:sz w:val="20"/>
      <w:szCs w:val="20"/>
      <w:lang w:val="x-none" w:eastAsia="x-none"/>
    </w:rPr>
  </w:style>
  <w:style w:type="character" w:customStyle="1" w:styleId="HTMLPreformattedChar">
    <w:name w:val="HTML Preformatted Char"/>
    <w:basedOn w:val="DefaultParagraphFont"/>
    <w:link w:val="HTMLPreformatted"/>
    <w:uiPriority w:val="99"/>
    <w:rsid w:val="00B00A9A"/>
    <w:rPr>
      <w:rFonts w:ascii="Courier New" w:eastAsia="Times New Roman" w:hAnsi="Courier New" w:cs="Times New Roman"/>
      <w:sz w:val="20"/>
      <w:szCs w:val="20"/>
      <w:lang w:val="x-none" w:eastAsia="x-none"/>
    </w:rPr>
  </w:style>
  <w:style w:type="character" w:customStyle="1" w:styleId="slug-pages">
    <w:name w:val="slug-pages"/>
    <w:rsid w:val="00B00A9A"/>
  </w:style>
  <w:style w:type="character" w:styleId="FollowedHyperlink">
    <w:name w:val="FollowedHyperlink"/>
    <w:basedOn w:val="DefaultParagraphFont"/>
    <w:uiPriority w:val="99"/>
    <w:semiHidden/>
    <w:unhideWhenUsed/>
    <w:rsid w:val="00B00A9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precedings.nature.com/documents/5292/version/1/files/npre20105292-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microsoft.com/office/2007/relationships/stylesWithEffects" Target="stylesWithEffects.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4517</Words>
  <Characters>25752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LIAI</Company>
  <LinksUpToDate>false</LinksUpToDate>
  <CharactersWithSpaces>30209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Bjoern Peters</dc:creator>
  <cp:lastModifiedBy>bpeters</cp:lastModifiedBy>
  <cp:revision>2</cp:revision>
  <cp:lastPrinted>2011-05-27T16:43:00Z</cp:lastPrinted>
  <dcterms:created xsi:type="dcterms:W3CDTF">2011-06-15T01:00:00Z</dcterms:created>
  <dcterms:modified xsi:type="dcterms:W3CDTF">2011-06-15T01:00:00Z</dcterms:modified>
</cp:coreProperties>
</file>