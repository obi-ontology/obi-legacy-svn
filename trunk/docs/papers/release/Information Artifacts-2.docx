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0D" w:rsidRPr="00E82389" w:rsidRDefault="008A500D" w:rsidP="008A500D">
      <w:pPr>
        <w:rPr>
          <w:b/>
          <w:u w:val="single"/>
          <w:lang w:val="en-GB"/>
        </w:rPr>
      </w:pPr>
      <w:r w:rsidRPr="00E82389">
        <w:rPr>
          <w:b/>
          <w:u w:val="single"/>
          <w:lang w:val="en-GB"/>
        </w:rPr>
        <w:t xml:space="preserve">Information </w:t>
      </w:r>
      <w:r w:rsidR="002C617A">
        <w:rPr>
          <w:b/>
          <w:u w:val="single"/>
          <w:lang w:val="en-GB"/>
        </w:rPr>
        <w:t>entities</w:t>
      </w:r>
    </w:p>
    <w:p w:rsidR="008E752B" w:rsidRDefault="008A500D" w:rsidP="00D71FB2">
      <w:pPr>
        <w:rPr>
          <w:ins w:id="0" w:author="Melanie Courtot" w:date="2009-10-16T09:52:00Z"/>
          <w:lang w:val="en-GB"/>
        </w:rPr>
      </w:pPr>
      <w:r>
        <w:rPr>
          <w:lang w:val="en-GB"/>
        </w:rPr>
        <w:t xml:space="preserve">Any ontology of biomedical investigations needs to </w:t>
      </w:r>
      <w:ins w:id="1" w:author="Alan Ruttenberg" w:date="2009-10-16T00:17:00Z">
        <w:r w:rsidR="00823281">
          <w:rPr>
            <w:lang w:val="en-GB"/>
          </w:rPr>
          <w:t>represent pieces of</w:t>
        </w:r>
      </w:ins>
      <w:r>
        <w:rPr>
          <w:lang w:val="en-GB"/>
        </w:rPr>
        <w:t xml:space="preserve"> information such as collected data, investigation</w:t>
      </w:r>
      <w:ins w:id="2" w:author="Alan Ruttenberg" w:date="2009-10-16T00:18:00Z">
        <w:r w:rsidR="00823281">
          <w:rPr>
            <w:lang w:val="en-GB"/>
          </w:rPr>
          <w:t xml:space="preserve"> designs</w:t>
        </w:r>
      </w:ins>
      <w:r>
        <w:rPr>
          <w:lang w:val="en-GB"/>
        </w:rPr>
        <w:t xml:space="preserve">, and reports of investigation results. </w:t>
      </w:r>
      <w:ins w:id="3" w:author="Alan Ruttenberg" w:date="2009-10-16T00:18:00Z">
        <w:r w:rsidR="00823281">
          <w:rPr>
            <w:lang w:val="en-GB"/>
          </w:rPr>
          <w:t xml:space="preserve">When we began our work, the </w:t>
        </w:r>
      </w:ins>
      <w:r>
        <w:rPr>
          <w:lang w:val="en-GB"/>
        </w:rPr>
        <w:t>BFO</w:t>
      </w:r>
      <w:ins w:id="4" w:author="Melanie Courtot" w:date="2009-10-16T09:50:00Z">
        <w:r w:rsidR="00D71FB2">
          <w:rPr>
            <w:lang w:val="en-GB"/>
          </w:rPr>
          <w:t xml:space="preserve">, being </w:t>
        </w:r>
        <w:proofErr w:type="gramStart"/>
        <w:r w:rsidR="00D71FB2">
          <w:rPr>
            <w:lang w:val="en-GB"/>
          </w:rPr>
          <w:t>a re</w:t>
        </w:r>
      </w:ins>
      <w:ins w:id="5" w:author="Alan Ruttenberg" w:date="2009-10-16T16:45:00Z">
        <w:r w:rsidR="001A2FA3">
          <w:rPr>
            <w:lang w:val="en-GB"/>
          </w:rPr>
          <w:t>a</w:t>
        </w:r>
      </w:ins>
      <w:ins w:id="6" w:author="Melanie Courtot" w:date="2009-10-16T09:50:00Z">
        <w:r w:rsidR="00D71FB2">
          <w:rPr>
            <w:lang w:val="en-GB"/>
          </w:rPr>
          <w:t>lism</w:t>
        </w:r>
        <w:proofErr w:type="gramEnd"/>
        <w:r w:rsidR="00D71FB2">
          <w:rPr>
            <w:lang w:val="en-GB"/>
          </w:rPr>
          <w:t xml:space="preserve"> based ontology,</w:t>
        </w:r>
      </w:ins>
      <w:ins w:id="7" w:author="Alan Ruttenberg" w:date="2009-10-16T00:18:00Z">
        <w:r w:rsidR="00823281">
          <w:rPr>
            <w:lang w:val="en-GB"/>
          </w:rPr>
          <w:t xml:space="preserve"> did not have a way of representing of such entitie</w:t>
        </w:r>
      </w:ins>
      <w:ins w:id="8" w:author="Melanie Courtot" w:date="2009-10-16T09:50:00Z">
        <w:r w:rsidR="008E752B">
          <w:rPr>
            <w:lang w:val="en-GB"/>
          </w:rPr>
          <w:t>s.</w:t>
        </w:r>
      </w:ins>
    </w:p>
    <w:p w:rsidR="008E752B" w:rsidDel="00F305FB" w:rsidRDefault="008E752B" w:rsidP="00D71FB2">
      <w:pPr>
        <w:numPr>
          <w:ins w:id="9" w:author="Melanie Courtot" w:date="2009-10-16T09:52:00Z"/>
        </w:numPr>
        <w:rPr>
          <w:ins w:id="10" w:author="Melanie Courtot" w:date="2009-10-16T09:52:00Z"/>
          <w:del w:id="11" w:author="Alan Ruttenberg" w:date="2009-10-18T15:35:00Z"/>
          <w:lang w:val="en-GB"/>
        </w:rPr>
      </w:pPr>
    </w:p>
    <w:p w:rsidR="008E752B" w:rsidDel="00F305FB" w:rsidRDefault="008E752B" w:rsidP="00D71FB2">
      <w:pPr>
        <w:numPr>
          <w:ins w:id="12" w:author="Melanie Courtot" w:date="2009-10-16T09:52:00Z"/>
        </w:numPr>
        <w:rPr>
          <w:ins w:id="13" w:author="Melanie Courtot" w:date="2009-10-16T09:52:00Z"/>
          <w:del w:id="14" w:author="Alan Ruttenberg" w:date="2009-10-18T15:35:00Z"/>
          <w:lang w:val="en-GB"/>
        </w:rPr>
      </w:pPr>
    </w:p>
    <w:p w:rsidR="00000000" w:rsidRDefault="00823281">
      <w:pPr>
        <w:numPr>
          <w:ins w:id="15" w:author="Melanie Courtot" w:date="2009-10-16T09:52:00Z"/>
        </w:numPr>
        <w:rPr>
          <w:del w:id="16" w:author="Melanie Courtot" w:date="2009-10-16T09:50:00Z"/>
          <w:lang w:val="en-GB"/>
        </w:rPr>
        <w:pPrChange w:id="17" w:author="Melanie Courtot" w:date="2009-10-16T09:50:00Z">
          <w:pPr/>
        </w:pPrChange>
      </w:pPr>
      <w:ins w:id="18" w:author="Alan Ruttenberg" w:date="2009-10-16T00:18:00Z">
        <w:del w:id="19" w:author="Melanie Courtot" w:date="2009-10-16T09:50:00Z">
          <w:r w:rsidDel="00D71FB2">
            <w:rPr>
              <w:lang w:val="en-GB"/>
            </w:rPr>
            <w:delText xml:space="preserve">s </w:delText>
          </w:r>
        </w:del>
      </w:ins>
      <w:del w:id="20" w:author="Melanie Courtot" w:date="2009-10-16T09:50:00Z">
        <w:r w:rsidR="008A500D" w:rsidDel="00D71FB2">
          <w:rPr>
            <w:lang w:val="en-GB"/>
          </w:rPr>
          <w:delText xml:space="preserve">and </w:delText>
        </w:r>
      </w:del>
      <w:ins w:id="21" w:author="Alan Ruttenberg" w:date="2009-10-16T00:19:00Z">
        <w:del w:id="22" w:author="Melanie Courtot" w:date="2009-10-16T09:50:00Z">
          <w:r w:rsidDel="00D71FB2">
            <w:rPr>
              <w:lang w:val="en-GB"/>
            </w:rPr>
            <w:delText xml:space="preserve">indeed </w:delText>
          </w:r>
        </w:del>
      </w:ins>
      <w:del w:id="23" w:author="Melanie Courtot" w:date="2009-10-16T09:50:00Z">
        <w:r w:rsidR="008A500D" w:rsidDel="00D71FB2">
          <w:rPr>
            <w:lang w:val="en-GB"/>
          </w:rPr>
          <w:delText>they pose challenges to a realism-based ontology</w:delText>
        </w:r>
        <w:r w:rsidR="00763D2E" w:rsidDel="00D71FB2">
          <w:rPr>
            <w:lang w:val="en-GB"/>
          </w:rPr>
          <w:delText>.</w:delText>
        </w:r>
      </w:del>
    </w:p>
    <w:p w:rsidR="001A2FA3" w:rsidRDefault="00763D2E">
      <w:pPr>
        <w:rPr>
          <w:del w:id="24" w:author="Melanie Courtot" w:date="2009-10-16T09:50:00Z"/>
          <w:lang w:val="en-GB"/>
        </w:rPr>
      </w:pPr>
      <w:del w:id="25" w:author="Melanie Courtot" w:date="2009-10-16T09:50:00Z">
        <w:r w:rsidDel="00D71FB2">
          <w:rPr>
            <w:lang w:val="en-GB"/>
          </w:rPr>
          <w:delText>While realism implies that universals are real entities, information entities typically depend on the observation made by in independent individual.</w:delText>
        </w:r>
      </w:del>
    </w:p>
    <w:p w:rsidR="001A2FA3" w:rsidRDefault="00823281">
      <w:pPr>
        <w:rPr>
          <w:del w:id="26" w:author="Melanie Courtot" w:date="2009-10-16T09:50:00Z"/>
          <w:lang w:val="en-GB"/>
        </w:rPr>
      </w:pPr>
      <w:ins w:id="27" w:author="Alan Ruttenberg" w:date="2009-10-16T00:24:00Z">
        <w:del w:id="28" w:author="Melanie Courtot" w:date="2009-10-16T09:50:00Z">
          <w:r w:rsidDel="00D71FB2">
            <w:rPr>
              <w:lang w:val="en-GB"/>
            </w:rPr>
            <w:delText>One thing that made</w:delText>
          </w:r>
        </w:del>
      </w:ins>
      <w:ins w:id="29" w:author="Alan Ruttenberg" w:date="2009-10-16T00:19:00Z">
        <w:del w:id="30" w:author="Melanie Courtot" w:date="2009-10-16T09:50:00Z">
          <w:r w:rsidDel="00D71FB2">
            <w:rPr>
              <w:lang w:val="en-GB"/>
            </w:rPr>
            <w:delText xml:space="preserve"> information entities </w:delText>
          </w:r>
        </w:del>
      </w:ins>
      <w:ins w:id="31" w:author="Alan Ruttenberg" w:date="2009-10-16T00:24:00Z">
        <w:del w:id="32" w:author="Melanie Courtot" w:date="2009-10-16T09:50:00Z">
          <w:r w:rsidDel="00D71FB2">
            <w:rPr>
              <w:lang w:val="en-GB"/>
            </w:rPr>
            <w:delText xml:space="preserve">fall outside BFO </w:delText>
          </w:r>
        </w:del>
      </w:ins>
      <w:ins w:id="33" w:author="Alan Ruttenberg" w:date="2009-10-16T00:25:00Z">
        <w:del w:id="34" w:author="Melanie Courtot" w:date="2009-10-16T09:50:00Z">
          <w:r w:rsidDel="00D71FB2">
            <w:rPr>
              <w:lang w:val="en-GB"/>
            </w:rPr>
            <w:delText>is</w:delText>
          </w:r>
        </w:del>
      </w:ins>
      <w:ins w:id="35" w:author="Alan Ruttenberg" w:date="2009-10-16T00:19:00Z">
        <w:del w:id="36" w:author="Melanie Courtot" w:date="2009-10-16T09:50:00Z">
          <w:r w:rsidDel="00D71FB2">
            <w:rPr>
              <w:lang w:val="en-GB"/>
            </w:rPr>
            <w:delText xml:space="preserve"> that they can be copied without loss. Specifically dependent continuants are individuated by the natural</w:delText>
          </w:r>
        </w:del>
      </w:ins>
      <w:ins w:id="37" w:author="Alan Ruttenberg" w:date="2009-10-16T00:21:00Z">
        <w:del w:id="38" w:author="Melanie Courtot" w:date="2009-10-16T09:50:00Z">
          <w:r w:rsidDel="00D71FB2">
            <w:rPr>
              <w:lang w:val="en-GB"/>
            </w:rPr>
            <w:delText xml:space="preserve"> differences between their bearers. </w:delText>
          </w:r>
        </w:del>
      </w:ins>
      <w:ins w:id="39" w:author="Alan Ruttenberg" w:date="2009-10-16T00:23:00Z">
        <w:del w:id="40" w:author="Melanie Courtot" w:date="2009-10-16T09:50:00Z">
          <w:r w:rsidDel="00D71FB2">
            <w:rPr>
              <w:lang w:val="en-GB"/>
            </w:rPr>
            <w:delText xml:space="preserve">Yet two copies of a digital file, say a </w:delText>
          </w:r>
        </w:del>
      </w:ins>
      <w:ins w:id="41" w:author="Alan Ruttenberg" w:date="2009-10-16T00:33:00Z">
        <w:del w:id="42" w:author="Melanie Courtot" w:date="2009-10-16T09:50:00Z">
          <w:r w:rsidR="00940F29" w:rsidDel="00D71FB2">
            <w:rPr>
              <w:lang w:val="en-GB"/>
            </w:rPr>
            <w:delText>PDF</w:delText>
          </w:r>
        </w:del>
      </w:ins>
      <w:ins w:id="43" w:author="Alan Ruttenberg" w:date="2009-10-16T00:23:00Z">
        <w:del w:id="44" w:author="Melanie Courtot" w:date="2009-10-16T09:50:00Z">
          <w:r w:rsidDel="00D71FB2">
            <w:rPr>
              <w:lang w:val="en-GB"/>
            </w:rPr>
            <w:delText>, are in principle not distinguishable, and so are not individuated in this sense. Second, information entities are often conceptualized as abstract entities, existing</w:delText>
          </w:r>
        </w:del>
      </w:ins>
      <w:ins w:id="45" w:author="Alan Ruttenberg" w:date="2009-10-16T00:26:00Z">
        <w:del w:id="46" w:author="Melanie Courtot" w:date="2009-10-16T09:50:00Z">
          <w:r w:rsidDel="00D71FB2">
            <w:rPr>
              <w:lang w:val="en-GB"/>
            </w:rPr>
            <w:delText xml:space="preserve"> independently. This</w:delText>
          </w:r>
        </w:del>
      </w:ins>
      <w:ins w:id="47" w:author="Alan Ruttenberg" w:date="2009-10-16T00:27:00Z">
        <w:del w:id="48" w:author="Melanie Courtot" w:date="2009-10-16T09:50:00Z">
          <w:r w:rsidDel="00D71FB2">
            <w:rPr>
              <w:lang w:val="en-GB"/>
            </w:rPr>
            <w:delText xml:space="preserve"> is counter to the realist principle that all entities can be related to, </w:delText>
          </w:r>
        </w:del>
      </w:ins>
      <w:ins w:id="49" w:author="Alan Ruttenberg" w:date="2009-10-16T00:30:00Z">
        <w:del w:id="50" w:author="Melanie Courtot" w:date="2009-10-16T09:50:00Z">
          <w:r w:rsidR="00940F29" w:rsidDel="00D71FB2">
            <w:rPr>
              <w:lang w:val="en-GB"/>
            </w:rPr>
            <w:delText xml:space="preserve">and </w:delText>
          </w:r>
        </w:del>
      </w:ins>
      <w:ins w:id="51" w:author="Alan Ruttenberg" w:date="2009-10-16T00:27:00Z">
        <w:del w:id="52" w:author="Melanie Courtot" w:date="2009-10-16T09:50:00Z">
          <w:r w:rsidDel="00D71FB2">
            <w:rPr>
              <w:lang w:val="en-GB"/>
            </w:rPr>
            <w:delText>are in fact dependent on, independent continuants.</w:delText>
          </w:r>
        </w:del>
      </w:ins>
      <w:ins w:id="53" w:author="Alan Ruttenberg" w:date="2009-10-16T00:28:00Z">
        <w:del w:id="54" w:author="Melanie Courtot" w:date="2009-10-16T09:50:00Z">
          <w:r w:rsidR="00940F29" w:rsidDel="00D71FB2">
            <w:rPr>
              <w:lang w:val="en-GB"/>
            </w:rPr>
            <w:delText xml:space="preserve"> This latter issue is not only a philosophical issue.</w:delText>
          </w:r>
        </w:del>
      </w:ins>
      <w:ins w:id="55" w:author="Alan Ruttenberg" w:date="2009-10-16T00:29:00Z">
        <w:del w:id="56" w:author="Melanie Courtot" w:date="2009-10-16T09:50:00Z">
          <w:r w:rsidR="00940F29" w:rsidDel="00D71FB2">
            <w:rPr>
              <w:lang w:val="en-GB"/>
            </w:rPr>
            <w:delText xml:space="preserve"> Realist ontologies helps build consensus by focusing </w:delText>
          </w:r>
        </w:del>
      </w:ins>
      <w:ins w:id="57" w:author="Alan Ruttenberg" w:date="2009-10-16T00:30:00Z">
        <w:del w:id="58" w:author="Melanie Courtot" w:date="2009-10-16T09:50:00Z">
          <w:r w:rsidR="00940F29" w:rsidDel="00D71FB2">
            <w:rPr>
              <w:lang w:val="en-GB"/>
            </w:rPr>
            <w:delText xml:space="preserve">on </w:delText>
          </w:r>
        </w:del>
      </w:ins>
      <w:ins w:id="59" w:author="Alan Ruttenberg" w:date="2009-10-16T00:31:00Z">
        <w:del w:id="60" w:author="Melanie Courtot" w:date="2009-10-16T09:50:00Z">
          <w:r w:rsidR="00940F29" w:rsidDel="00D71FB2">
            <w:rPr>
              <w:lang w:val="en-GB"/>
            </w:rPr>
            <w:delText>representing</w:delText>
          </w:r>
        </w:del>
      </w:ins>
      <w:ins w:id="61" w:author="Alan Ruttenberg" w:date="2009-10-16T00:30:00Z">
        <w:del w:id="62" w:author="Melanie Courtot" w:date="2009-10-16T09:50:00Z">
          <w:r w:rsidR="00940F29" w:rsidDel="00D71FB2">
            <w:rPr>
              <w:lang w:val="en-GB"/>
            </w:rPr>
            <w:delText xml:space="preserve"> things that actually exist in the world. </w:delText>
          </w:r>
        </w:del>
      </w:ins>
      <w:ins w:id="63" w:author="Alan Ruttenberg" w:date="2009-10-16T00:31:00Z">
        <w:del w:id="64" w:author="Melanie Courtot" w:date="2009-10-16T09:50:00Z">
          <w:r w:rsidR="00940F29" w:rsidDel="00D71FB2">
            <w:rPr>
              <w:lang w:val="en-GB"/>
            </w:rPr>
            <w:delText>Having information represented outside this framework removes</w:delText>
          </w:r>
        </w:del>
      </w:ins>
      <w:ins w:id="65" w:author="Alan Ruttenberg" w:date="2009-10-16T00:32:00Z">
        <w:del w:id="66" w:author="Melanie Courtot" w:date="2009-10-16T09:50:00Z">
          <w:r w:rsidR="00940F29" w:rsidDel="00D71FB2">
            <w:rPr>
              <w:lang w:val="en-GB"/>
            </w:rPr>
            <w:delText xml:space="preserve"> an important tool for building</w:delText>
          </w:r>
        </w:del>
      </w:ins>
      <w:ins w:id="67" w:author="Alan Ruttenberg" w:date="2009-10-16T00:33:00Z">
        <w:del w:id="68" w:author="Melanie Courtot" w:date="2009-10-16T09:50:00Z">
          <w:r w:rsidR="00940F29" w:rsidDel="00D71FB2">
            <w:rPr>
              <w:lang w:val="en-GB"/>
            </w:rPr>
            <w:delText xml:space="preserve"> consensus.</w:delText>
          </w:r>
        </w:del>
      </w:ins>
      <w:commentRangeStart w:id="69"/>
      <w:del w:id="70" w:author="Melanie Courtot" w:date="2009-10-16T09:50:00Z">
        <w:r w:rsidR="008A500D" w:rsidDel="00D71FB2">
          <w:rPr>
            <w:lang w:val="en-GB"/>
          </w:rPr>
          <w:delText xml:space="preserve"> because of </w:delText>
        </w:r>
        <w:r w:rsidR="008A500D" w:rsidRPr="00F91EAE" w:rsidDel="00D71FB2">
          <w:rPr>
            <w:highlight w:val="yellow"/>
            <w:lang w:val="en-GB"/>
          </w:rPr>
          <w:delText>X.</w:delText>
        </w:r>
        <w:r w:rsidR="008A500D" w:rsidDel="00D71FB2">
          <w:rPr>
            <w:lang w:val="en-GB"/>
          </w:rPr>
          <w:delText xml:space="preserve"> </w:delText>
        </w:r>
        <w:commentRangeEnd w:id="69"/>
        <w:r w:rsidR="00763D2E" w:rsidDel="00D71FB2">
          <w:rPr>
            <w:rStyle w:val="CommentReference"/>
            <w:vanish/>
          </w:rPr>
          <w:commentReference w:id="69"/>
        </w:r>
      </w:del>
    </w:p>
    <w:p w:rsidR="00DB634E" w:rsidDel="00F305FB" w:rsidRDefault="00DB634E" w:rsidP="00D71FB2">
      <w:pPr>
        <w:rPr>
          <w:del w:id="71" w:author="Alan Ruttenberg" w:date="2009-10-18T15:35:00Z"/>
          <w:lang w:val="en-GB"/>
        </w:rPr>
      </w:pPr>
    </w:p>
    <w:p w:rsidR="008E752B" w:rsidRDefault="00940F29">
      <w:pPr>
        <w:rPr>
          <w:ins w:id="72" w:author="Melanie Courtot" w:date="2009-10-16T09:51:00Z"/>
          <w:lang w:val="en-GB"/>
        </w:rPr>
      </w:pPr>
      <w:ins w:id="73" w:author="Alan Ruttenberg" w:date="2009-10-16T00:33:00Z">
        <w:del w:id="74" w:author="Melanie Courtot" w:date="2009-10-16T09:51:00Z">
          <w:r w:rsidDel="008E752B">
            <w:rPr>
              <w:lang w:val="en-GB"/>
            </w:rPr>
            <w:delText>As it was felt that</w:delText>
          </w:r>
        </w:del>
      </w:ins>
      <w:ins w:id="75" w:author="Melanie Courtot" w:date="2009-10-16T09:53:00Z">
        <w:r w:rsidR="008E752B">
          <w:rPr>
            <w:lang w:val="en-GB"/>
          </w:rPr>
          <w:t>As</w:t>
        </w:r>
      </w:ins>
      <w:ins w:id="76" w:author="Melanie Courtot" w:date="2009-10-16T09:51:00Z">
        <w:r w:rsidR="008E752B">
          <w:rPr>
            <w:lang w:val="en-GB"/>
          </w:rPr>
          <w:t xml:space="preserve"> develop</w:t>
        </w:r>
        <w:del w:id="77" w:author="Alan Ruttenberg" w:date="2009-10-16T16:46:00Z">
          <w:r w:rsidR="008E752B" w:rsidDel="001A2FA3">
            <w:rPr>
              <w:lang w:val="en-GB"/>
            </w:rPr>
            <w:delText>p</w:delText>
          </w:r>
        </w:del>
        <w:r w:rsidR="008E752B">
          <w:rPr>
            <w:lang w:val="en-GB"/>
          </w:rPr>
          <w:t>ing</w:t>
        </w:r>
      </w:ins>
      <w:ins w:id="78" w:author="Alan Ruttenberg" w:date="2009-10-16T00:33:00Z">
        <w:r>
          <w:rPr>
            <w:lang w:val="en-GB"/>
          </w:rPr>
          <w:t xml:space="preserve"> a general theory of information entities </w:t>
        </w:r>
      </w:ins>
      <w:ins w:id="79" w:author="Melanie Courtot" w:date="2009-10-16T09:51:00Z">
        <w:r w:rsidR="008E752B">
          <w:rPr>
            <w:lang w:val="en-GB"/>
          </w:rPr>
          <w:t>i</w:t>
        </w:r>
      </w:ins>
      <w:ins w:id="80" w:author="Alan Ruttenberg" w:date="2009-10-16T00:33:00Z">
        <w:del w:id="81" w:author="Melanie Courtot" w:date="2009-10-16T09:51:00Z">
          <w:r w:rsidDel="008E752B">
            <w:rPr>
              <w:lang w:val="en-GB"/>
            </w:rPr>
            <w:delText>wa</w:delText>
          </w:r>
        </w:del>
        <w:r>
          <w:rPr>
            <w:lang w:val="en-GB"/>
          </w:rPr>
          <w:t>s outside the scope of OBI, and w</w:t>
        </w:r>
        <w:del w:id="82" w:author="Melanie Courtot" w:date="2009-10-16T09:51:00Z">
          <w:r w:rsidDel="008E752B">
            <w:rPr>
              <w:lang w:val="en-GB"/>
            </w:rPr>
            <w:delText>ould</w:delText>
          </w:r>
        </w:del>
      </w:ins>
      <w:ins w:id="83" w:author="Melanie Courtot" w:date="2009-10-16T09:51:00Z">
        <w:r w:rsidR="008E752B">
          <w:rPr>
            <w:lang w:val="en-GB"/>
          </w:rPr>
          <w:t>ill</w:t>
        </w:r>
      </w:ins>
      <w:ins w:id="84" w:author="Alan Ruttenberg" w:date="2009-10-16T00:33:00Z">
        <w:r>
          <w:rPr>
            <w:lang w:val="en-GB"/>
          </w:rPr>
          <w:t xml:space="preserve"> be of use to </w:t>
        </w:r>
      </w:ins>
      <w:ins w:id="85" w:author="Alan Ruttenberg" w:date="2009-10-16T00:36:00Z">
        <w:r>
          <w:rPr>
            <w:lang w:val="en-GB"/>
          </w:rPr>
          <w:t>many</w:t>
        </w:r>
      </w:ins>
      <w:ins w:id="86" w:author="Alan Ruttenberg" w:date="2009-10-16T00:33:00Z">
        <w:r>
          <w:rPr>
            <w:lang w:val="en-GB"/>
          </w:rPr>
          <w:t xml:space="preserve"> projects, the</w:t>
        </w:r>
      </w:ins>
      <w:ins w:id="87" w:author="Alan Ruttenberg" w:date="2009-10-16T00:34:00Z">
        <w:r>
          <w:rPr>
            <w:lang w:val="en-GB"/>
          </w:rPr>
          <w:t xml:space="preserve"> Information </w:t>
        </w:r>
        <w:proofErr w:type="spellStart"/>
        <w:r>
          <w:rPr>
            <w:lang w:val="en-GB"/>
          </w:rPr>
          <w:t>Artifact</w:t>
        </w:r>
        <w:proofErr w:type="spellEnd"/>
        <w:r>
          <w:rPr>
            <w:lang w:val="en-GB"/>
          </w:rPr>
          <w:t xml:space="preserve"> </w:t>
        </w:r>
        <w:proofErr w:type="gramStart"/>
        <w:r>
          <w:rPr>
            <w:lang w:val="en-GB"/>
          </w:rPr>
          <w:t>Ontology</w:t>
        </w:r>
      </w:ins>
      <w:ins w:id="88" w:author="Alan Ruttenberg" w:date="2009-10-16T00:37:00Z">
        <w:r>
          <w:rPr>
            <w:lang w:val="en-GB"/>
          </w:rPr>
          <w:t>(</w:t>
        </w:r>
        <w:proofErr w:type="gramEnd"/>
        <w:r>
          <w:rPr>
            <w:lang w:val="en-GB"/>
          </w:rPr>
          <w:t>IAO)</w:t>
        </w:r>
      </w:ins>
      <w:ins w:id="89" w:author="Alan Ruttenberg" w:date="2009-10-18T15:36:00Z">
        <w:r w:rsidR="00F305FB">
          <w:rPr>
            <w:lang w:val="en-GB"/>
          </w:rPr>
          <w:t xml:space="preserve"> </w:t>
        </w:r>
      </w:ins>
      <w:ins w:id="90" w:author="Alan Ruttenberg" w:date="2009-10-16T00:37:00Z">
        <w:r>
          <w:rPr>
            <w:lang w:val="en-GB"/>
          </w:rPr>
          <w:t>[ref</w:t>
        </w:r>
      </w:ins>
      <w:ins w:id="91" w:author="Melanie Courtot" w:date="2009-10-16T09:58:00Z">
        <w:r w:rsidR="008E752B">
          <w:rPr>
            <w:lang w:val="en-GB"/>
          </w:rPr>
          <w:t xml:space="preserve">: </w:t>
        </w:r>
        <w:r w:rsidR="008E752B" w:rsidRPr="008E752B">
          <w:rPr>
            <w:lang w:val="en-GB"/>
          </w:rPr>
          <w:t>http://purl.obofoundry.org/obo/iao</w:t>
        </w:r>
      </w:ins>
      <w:ins w:id="92" w:author="Alan Ruttenberg" w:date="2009-10-16T00:37:00Z">
        <w:r>
          <w:rPr>
            <w:lang w:val="en-GB"/>
          </w:rPr>
          <w:t>]</w:t>
        </w:r>
      </w:ins>
      <w:ins w:id="93" w:author="Alan Ruttenberg" w:date="2009-10-16T00:33:00Z">
        <w:r>
          <w:rPr>
            <w:lang w:val="en-GB"/>
          </w:rPr>
          <w:t xml:space="preserve"> </w:t>
        </w:r>
      </w:ins>
      <w:ins w:id="94" w:author="Alan Ruttenberg" w:date="2009-10-16T00:34:00Z">
        <w:r>
          <w:rPr>
            <w:lang w:val="en-GB"/>
          </w:rPr>
          <w:t>was spawned as separate effort</w:t>
        </w:r>
      </w:ins>
      <w:ins w:id="95" w:author="Melanie Courtot" w:date="2009-10-16T09:53:00Z">
        <w:r w:rsidR="008E752B">
          <w:rPr>
            <w:lang w:val="en-GB"/>
          </w:rPr>
          <w:t>.</w:t>
        </w:r>
      </w:ins>
      <w:ins w:id="96" w:author="Alan Ruttenberg" w:date="2009-10-16T00:34:00Z">
        <w:del w:id="97" w:author="Melanie Courtot" w:date="2009-10-16T09:53:00Z">
          <w:r w:rsidDel="008E752B">
            <w:rPr>
              <w:lang w:val="en-GB"/>
            </w:rPr>
            <w:delText>,</w:delText>
          </w:r>
        </w:del>
      </w:ins>
      <w:ins w:id="98" w:author="Alan Ruttenberg" w:date="2009-10-16T00:35:00Z">
        <w:del w:id="99" w:author="Melanie Courtot" w:date="2009-10-16T09:53:00Z">
          <w:r w:rsidDel="008E752B">
            <w:rPr>
              <w:lang w:val="en-GB"/>
            </w:rPr>
            <w:delText xml:space="preserve"> </w:delText>
          </w:r>
        </w:del>
        <w:del w:id="100" w:author="Melanie Courtot" w:date="2009-10-16T09:52:00Z">
          <w:r w:rsidDel="008E752B">
            <w:rPr>
              <w:lang w:val="en-GB"/>
            </w:rPr>
            <w:delText xml:space="preserve">its initial version </w:delText>
          </w:r>
        </w:del>
      </w:ins>
      <w:ins w:id="101" w:author="Alan Ruttenberg" w:date="2009-10-16T00:34:00Z">
        <w:del w:id="102" w:author="Melanie Courtot" w:date="2009-10-16T09:52:00Z">
          <w:r w:rsidDel="008E752B">
            <w:rPr>
              <w:lang w:val="en-GB"/>
            </w:rPr>
            <w:delText xml:space="preserve">developed by </w:delText>
          </w:r>
        </w:del>
      </w:ins>
      <w:ins w:id="103" w:author="Alan Ruttenberg" w:date="2009-10-16T00:36:00Z">
        <w:del w:id="104" w:author="Melanie Courtot" w:date="2009-10-16T09:52:00Z">
          <w:r w:rsidDel="008E752B">
            <w:rPr>
              <w:lang w:val="en-GB"/>
            </w:rPr>
            <w:delText>the subset of developers of OBI who had been wresting with how to represent data with OBI</w:delText>
          </w:r>
        </w:del>
      </w:ins>
      <w:ins w:id="105" w:author="Alan Ruttenberg" w:date="2009-10-16T00:37:00Z">
        <w:del w:id="106" w:author="Melanie Courtot" w:date="2009-10-16T09:52:00Z">
          <w:r w:rsidR="00122F54" w:rsidDel="008E752B">
            <w:rPr>
              <w:lang w:val="en-GB"/>
            </w:rPr>
            <w:delText>. Since then it has attracted</w:delText>
          </w:r>
          <w:r w:rsidDel="008E752B">
            <w:rPr>
              <w:lang w:val="en-GB"/>
            </w:rPr>
            <w:delText xml:space="preserve"> </w:delText>
          </w:r>
        </w:del>
      </w:ins>
      <w:ins w:id="107" w:author="Alan Ruttenberg" w:date="2009-10-16T00:53:00Z">
        <w:del w:id="108" w:author="Melanie Courtot" w:date="2009-10-16T09:52:00Z">
          <w:r w:rsidR="00122F54" w:rsidDel="008E752B">
            <w:rPr>
              <w:lang w:val="en-GB"/>
            </w:rPr>
            <w:delText>additional</w:delText>
          </w:r>
        </w:del>
      </w:ins>
      <w:ins w:id="109" w:author="Alan Ruttenberg" w:date="2009-10-16T00:37:00Z">
        <w:del w:id="110" w:author="Melanie Courtot" w:date="2009-10-16T09:52:00Z">
          <w:r w:rsidDel="008E752B">
            <w:rPr>
              <w:lang w:val="en-GB"/>
            </w:rPr>
            <w:delText xml:space="preserve"> developers</w:delText>
          </w:r>
        </w:del>
      </w:ins>
      <w:ins w:id="111" w:author="Alan Ruttenberg" w:date="2009-10-16T00:53:00Z">
        <w:del w:id="112" w:author="Melanie Courtot" w:date="2009-10-16T09:52:00Z">
          <w:r w:rsidR="00122F54" w:rsidDel="008E752B">
            <w:rPr>
              <w:lang w:val="en-GB"/>
            </w:rPr>
            <w:delText xml:space="preserve"> and functions as an independent, collaborative project</w:delText>
          </w:r>
        </w:del>
      </w:ins>
      <w:ins w:id="113" w:author="Alan Ruttenberg" w:date="2009-10-16T00:37:00Z">
        <w:del w:id="114" w:author="Melanie Courtot" w:date="2009-10-16T09:52:00Z">
          <w:r w:rsidDel="008E752B">
            <w:rPr>
              <w:lang w:val="en-GB"/>
            </w:rPr>
            <w:delText xml:space="preserve">. </w:delText>
          </w:r>
        </w:del>
      </w:ins>
    </w:p>
    <w:p w:rsidR="008E752B" w:rsidDel="00F305FB" w:rsidRDefault="008E752B">
      <w:pPr>
        <w:numPr>
          <w:ins w:id="115" w:author="Melanie Courtot" w:date="2009-10-16T09:51:00Z"/>
        </w:numPr>
        <w:rPr>
          <w:ins w:id="116" w:author="Melanie Courtot" w:date="2009-10-16T09:51:00Z"/>
          <w:del w:id="117" w:author="Alan Ruttenberg" w:date="2009-10-18T15:35:00Z"/>
          <w:lang w:val="en-GB"/>
        </w:rPr>
      </w:pPr>
    </w:p>
    <w:p w:rsidR="008E752B" w:rsidDel="00F305FB" w:rsidRDefault="008E752B">
      <w:pPr>
        <w:numPr>
          <w:ins w:id="118" w:author="Melanie Courtot" w:date="2009-10-16T09:51:00Z"/>
        </w:numPr>
        <w:rPr>
          <w:ins w:id="119" w:author="Melanie Courtot" w:date="2009-10-16T09:51:00Z"/>
          <w:del w:id="120" w:author="Alan Ruttenberg" w:date="2009-10-18T15:35:00Z"/>
          <w:lang w:val="en-GB"/>
        </w:rPr>
      </w:pPr>
    </w:p>
    <w:p w:rsidR="008E752B" w:rsidDel="00F305FB" w:rsidRDefault="008E752B">
      <w:pPr>
        <w:numPr>
          <w:ins w:id="121" w:author="Melanie Courtot" w:date="2009-10-16T09:51:00Z"/>
        </w:numPr>
        <w:rPr>
          <w:ins w:id="122" w:author="Melanie Courtot" w:date="2009-10-16T09:51:00Z"/>
          <w:del w:id="123" w:author="Alan Ruttenberg" w:date="2009-10-18T15:35:00Z"/>
          <w:lang w:val="en-GB"/>
        </w:rPr>
      </w:pPr>
    </w:p>
    <w:p w:rsidR="008E752B" w:rsidDel="00F305FB" w:rsidRDefault="008E752B">
      <w:pPr>
        <w:numPr>
          <w:ins w:id="124" w:author="Melanie Courtot" w:date="2009-10-16T09:51:00Z"/>
        </w:numPr>
        <w:rPr>
          <w:ins w:id="125" w:author="Melanie Courtot" w:date="2009-10-16T09:51:00Z"/>
          <w:del w:id="126" w:author="Alan Ruttenberg" w:date="2009-10-18T15:35:00Z"/>
          <w:lang w:val="en-GB"/>
        </w:rPr>
      </w:pPr>
    </w:p>
    <w:p w:rsidR="008E752B" w:rsidRDefault="00940F29">
      <w:pPr>
        <w:rPr>
          <w:ins w:id="127" w:author="Melanie Courtot" w:date="2009-10-16T09:58:00Z"/>
          <w:lang w:val="en-GB"/>
        </w:rPr>
      </w:pPr>
      <w:ins w:id="128" w:author="Alan Ruttenberg" w:date="2009-10-16T00:37:00Z">
        <w:r>
          <w:rPr>
            <w:lang w:val="en-GB"/>
          </w:rPr>
          <w:t>The IAO</w:t>
        </w:r>
      </w:ins>
      <w:ins w:id="129" w:author="Alan Ruttenberg" w:date="2009-10-16T00:36:00Z">
        <w:r>
          <w:rPr>
            <w:lang w:val="en-GB"/>
          </w:rPr>
          <w:t xml:space="preserve"> </w:t>
        </w:r>
      </w:ins>
      <w:ins w:id="130" w:author="Alan Ruttenberg" w:date="2009-10-16T00:37:00Z">
        <w:r>
          <w:rPr>
            <w:lang w:val="en-GB"/>
          </w:rPr>
          <w:t>is inte</w:t>
        </w:r>
        <w:r w:rsidR="007762A6">
          <w:rPr>
            <w:lang w:val="en-GB"/>
          </w:rPr>
          <w:t>nded as a middle level ontology, being based on BFO, and imported and used by OBI and other projects.</w:t>
        </w:r>
      </w:ins>
      <w:ins w:id="131" w:author="Alan Ruttenberg" w:date="2009-10-16T00:38:00Z">
        <w:r w:rsidR="007762A6" w:rsidDel="007762A6">
          <w:rPr>
            <w:lang w:val="en-GB"/>
          </w:rPr>
          <w:t xml:space="preserve"> </w:t>
        </w:r>
      </w:ins>
      <w:ins w:id="132" w:author="Alan Ruttenberg" w:date="2009-10-16T00:39:00Z">
        <w:r w:rsidR="007762A6">
          <w:rPr>
            <w:lang w:val="en-GB"/>
          </w:rPr>
          <w:t xml:space="preserve">It is structured by two </w:t>
        </w:r>
      </w:ins>
      <w:ins w:id="133" w:author="Alan Ruttenberg" w:date="2009-10-16T00:40:00Z">
        <w:r w:rsidR="007762A6">
          <w:rPr>
            <w:lang w:val="en-GB"/>
          </w:rPr>
          <w:t>being explicit about two types of existential dependency</w:t>
        </w:r>
      </w:ins>
      <w:ins w:id="134" w:author="Alan Ruttenberg" w:date="2009-10-16T00:39:00Z">
        <w:r w:rsidR="007762A6">
          <w:rPr>
            <w:lang w:val="en-GB"/>
          </w:rPr>
          <w:t xml:space="preserve"> – </w:t>
        </w:r>
        <w:proofErr w:type="gramStart"/>
        <w:r w:rsidR="007762A6">
          <w:rPr>
            <w:lang w:val="en-GB"/>
          </w:rPr>
          <w:t>that information entit</w:t>
        </w:r>
      </w:ins>
      <w:ins w:id="135" w:author="Alan Ruttenberg" w:date="2009-10-16T00:41:00Z">
        <w:r w:rsidR="007762A6">
          <w:rPr>
            <w:lang w:val="en-GB"/>
          </w:rPr>
          <w:t>i</w:t>
        </w:r>
      </w:ins>
      <w:ins w:id="136" w:author="Alan Ruttenberg" w:date="2009-10-16T00:39:00Z">
        <w:r w:rsidR="007762A6">
          <w:rPr>
            <w:lang w:val="en-GB"/>
          </w:rPr>
          <w:t>es</w:t>
        </w:r>
        <w:proofErr w:type="gramEnd"/>
        <w:r w:rsidR="007762A6">
          <w:rPr>
            <w:lang w:val="en-GB"/>
          </w:rPr>
          <w:t xml:space="preserve"> are </w:t>
        </w:r>
        <w:r w:rsidR="007762A6">
          <w:rPr>
            <w:i/>
            <w:lang w:val="en-GB"/>
          </w:rPr>
          <w:t>generically dependent</w:t>
        </w:r>
      </w:ins>
      <w:ins w:id="137" w:author="Melanie Courtot" w:date="2009-10-16T09:54:00Z">
        <w:r w:rsidR="008E752B">
          <w:rPr>
            <w:i/>
            <w:lang w:val="en-GB"/>
          </w:rPr>
          <w:t xml:space="preserve"> </w:t>
        </w:r>
        <w:r w:rsidR="008E752B" w:rsidRPr="008E752B">
          <w:rPr>
            <w:lang w:val="en-GB"/>
          </w:rPr>
          <w:t xml:space="preserve">(i.e. they </w:t>
        </w:r>
        <w:r w:rsidR="008E752B">
          <w:rPr>
            <w:lang w:val="en-GB"/>
          </w:rPr>
          <w:t xml:space="preserve">can be borne by several entities and </w:t>
        </w:r>
        <w:r w:rsidR="008E752B" w:rsidRPr="008E752B">
          <w:rPr>
            <w:lang w:val="en-GB"/>
          </w:rPr>
          <w:t>exist as long as there is at least one bearer for them)</w:t>
        </w:r>
      </w:ins>
      <w:ins w:id="138" w:author="Alan Ruttenberg" w:date="2009-10-16T00:39:00Z">
        <w:r w:rsidR="007762A6" w:rsidRPr="008E752B">
          <w:rPr>
            <w:lang w:val="en-GB"/>
          </w:rPr>
          <w:t xml:space="preserve">, </w:t>
        </w:r>
        <w:r w:rsidR="007762A6">
          <w:rPr>
            <w:lang w:val="en-GB"/>
          </w:rPr>
          <w:t>and that</w:t>
        </w:r>
      </w:ins>
      <w:ins w:id="139" w:author="Alan Ruttenberg" w:date="2009-10-16T00:40:00Z">
        <w:r w:rsidR="007762A6">
          <w:rPr>
            <w:lang w:val="en-GB"/>
          </w:rPr>
          <w:t xml:space="preserve"> they are </w:t>
        </w:r>
        <w:r w:rsidR="000A6142" w:rsidRPr="000A6142">
          <w:rPr>
            <w:i/>
            <w:lang w:val="en-GB"/>
          </w:rPr>
          <w:t>about</w:t>
        </w:r>
        <w:r w:rsidR="007762A6">
          <w:rPr>
            <w:b/>
            <w:lang w:val="en-GB"/>
          </w:rPr>
          <w:t xml:space="preserve"> </w:t>
        </w:r>
      </w:ins>
      <w:ins w:id="140" w:author="Alan Ruttenberg" w:date="2009-10-16T00:41:00Z">
        <w:r w:rsidR="007762A6">
          <w:rPr>
            <w:lang w:val="en-GB"/>
          </w:rPr>
          <w:t>other entities.</w:t>
        </w:r>
      </w:ins>
    </w:p>
    <w:p w:rsidR="008E752B" w:rsidDel="00F305FB" w:rsidRDefault="008E752B">
      <w:pPr>
        <w:numPr>
          <w:ins w:id="141" w:author="Melanie Courtot" w:date="2009-10-16T09:58:00Z"/>
        </w:numPr>
        <w:rPr>
          <w:ins w:id="142" w:author="Melanie Courtot" w:date="2009-10-16T09:53:00Z"/>
          <w:del w:id="143" w:author="Alan Ruttenberg" w:date="2009-10-18T15:35:00Z"/>
          <w:lang w:val="en-GB"/>
        </w:rPr>
      </w:pPr>
    </w:p>
    <w:p w:rsidR="008E752B" w:rsidRDefault="007762A6">
      <w:pPr>
        <w:rPr>
          <w:ins w:id="144" w:author="Melanie Courtot" w:date="2009-10-16T09:55:00Z"/>
          <w:lang w:val="en-GB"/>
        </w:rPr>
      </w:pPr>
      <w:ins w:id="145" w:author="Alan Ruttenberg" w:date="2009-10-16T00:44:00Z">
        <w:del w:id="146" w:author="Melanie Courtot" w:date="2009-10-16T09:55:00Z">
          <w:r w:rsidDel="008E752B">
            <w:rPr>
              <w:lang w:val="en-GB"/>
            </w:rPr>
            <w:delText>G</w:delText>
          </w:r>
        </w:del>
      </w:ins>
      <w:ins w:id="147" w:author="Alan Ruttenberg" w:date="2009-10-16T00:41:00Z">
        <w:del w:id="148" w:author="Melanie Courtot" w:date="2009-10-16T09:55:00Z">
          <w:r w:rsidDel="008E752B">
            <w:rPr>
              <w:lang w:val="en-GB"/>
            </w:rPr>
            <w:delText>eneric dependence is opposed to specific dependence. A information entity</w:delText>
          </w:r>
        </w:del>
      </w:ins>
      <w:ins w:id="149" w:author="Alan Ruttenberg" w:date="2009-10-16T00:42:00Z">
        <w:del w:id="150" w:author="Melanie Courtot" w:date="2009-10-16T09:55:00Z">
          <w:r w:rsidDel="008E752B">
            <w:rPr>
              <w:lang w:val="en-GB"/>
            </w:rPr>
            <w:delText xml:space="preserve"> such as </w:delText>
          </w:r>
        </w:del>
      </w:ins>
      <w:ins w:id="151" w:author="Alan Ruttenberg" w:date="2009-10-16T00:43:00Z">
        <w:del w:id="152" w:author="Melanie Courtot" w:date="2009-10-16T09:55:00Z">
          <w:r w:rsidDel="008E752B">
            <w:rPr>
              <w:lang w:val="en-GB"/>
            </w:rPr>
            <w:delText>a matrix of numbers</w:delText>
          </w:r>
        </w:del>
      </w:ins>
      <w:ins w:id="153" w:author="Alan Ruttenberg" w:date="2009-10-16T00:41:00Z">
        <w:del w:id="154" w:author="Melanie Courtot" w:date="2009-10-16T09:55:00Z">
          <w:r w:rsidDel="008E752B">
            <w:rPr>
              <w:lang w:val="en-GB"/>
            </w:rPr>
            <w:delText xml:space="preserve"> can be borne by more than one</w:delText>
          </w:r>
        </w:del>
      </w:ins>
      <w:ins w:id="155" w:author="Alan Ruttenberg" w:date="2009-10-16T00:42:00Z">
        <w:del w:id="156" w:author="Melanie Courtot" w:date="2009-10-16T09:55:00Z">
          <w:r w:rsidDel="008E752B">
            <w:rPr>
              <w:lang w:val="en-GB"/>
            </w:rPr>
            <w:delText xml:space="preserve"> independent continuant – for example as patterns of magnetism on a hard disk, and pat</w:delText>
          </w:r>
        </w:del>
      </w:ins>
      <w:ins w:id="157" w:author="Alan Ruttenberg" w:date="2009-10-16T00:41:00Z">
        <w:del w:id="158" w:author="Melanie Courtot" w:date="2009-10-16T09:55:00Z">
          <w:r w:rsidR="000A6142" w:rsidDel="008E752B">
            <w:rPr>
              <w:lang w:val="en-GB"/>
            </w:rPr>
            <w:delText>terns of ink on a piece of paper. The matrix exists as long as there is at least one bearer of it.</w:delText>
          </w:r>
        </w:del>
      </w:ins>
      <w:ins w:id="159" w:author="Alan Ruttenberg" w:date="2009-10-16T00:44:00Z">
        <w:del w:id="160" w:author="Melanie Courtot" w:date="2009-10-16T09:55:00Z">
          <w:r w:rsidDel="008E752B">
            <w:rPr>
              <w:lang w:val="en-GB"/>
            </w:rPr>
            <w:delText xml:space="preserve"> </w:delText>
          </w:r>
        </w:del>
        <w:r>
          <w:rPr>
            <w:lang w:val="en-GB"/>
          </w:rPr>
          <w:t xml:space="preserve">The relation of </w:t>
        </w:r>
        <w:proofErr w:type="spellStart"/>
        <w:r>
          <w:rPr>
            <w:i/>
            <w:lang w:val="en-GB"/>
          </w:rPr>
          <w:t>aboutness</w:t>
        </w:r>
      </w:ins>
      <w:proofErr w:type="spellEnd"/>
      <w:ins w:id="161" w:author="Alan Ruttenberg" w:date="2009-10-16T00:45:00Z">
        <w:r>
          <w:rPr>
            <w:lang w:val="en-GB"/>
          </w:rPr>
          <w:t xml:space="preserve"> captures the fact that information doesn’t appear out of nowhere  - that it has as it</w:t>
        </w:r>
        <w:del w:id="162" w:author="Melanie Courtot" w:date="2009-10-16T09:55:00Z">
          <w:r w:rsidDel="008E752B">
            <w:rPr>
              <w:lang w:val="en-GB"/>
            </w:rPr>
            <w:delText>’</w:delText>
          </w:r>
        </w:del>
        <w:r>
          <w:rPr>
            <w:lang w:val="en-GB"/>
          </w:rPr>
          <w:t xml:space="preserve">s genesis the existence of something else. </w:t>
        </w:r>
      </w:ins>
    </w:p>
    <w:p w:rsidR="008E752B" w:rsidDel="00F305FB" w:rsidRDefault="008E752B">
      <w:pPr>
        <w:numPr>
          <w:ins w:id="163" w:author="Melanie Courtot" w:date="2009-10-16T09:55:00Z"/>
        </w:numPr>
        <w:rPr>
          <w:ins w:id="164" w:author="Melanie Courtot" w:date="2009-10-16T09:55:00Z"/>
          <w:del w:id="165" w:author="Alan Ruttenberg" w:date="2009-10-18T15:35:00Z"/>
          <w:lang w:val="en-GB"/>
        </w:rPr>
      </w:pPr>
    </w:p>
    <w:p w:rsidR="00D71FB2" w:rsidRDefault="007762A6">
      <w:pPr>
        <w:rPr>
          <w:ins w:id="166" w:author="Melanie Courtot" w:date="2009-10-16T09:58:00Z"/>
          <w:lang w:val="en-GB"/>
        </w:rPr>
      </w:pPr>
      <w:commentRangeStart w:id="167"/>
      <w:ins w:id="168" w:author="Alan Ruttenberg" w:date="2009-10-16T00:45:00Z">
        <w:r>
          <w:rPr>
            <w:lang w:val="en-GB"/>
          </w:rPr>
          <w:t>The data item that a digital scale produces</w:t>
        </w:r>
      </w:ins>
      <w:ins w:id="169" w:author="Alan Ruttenberg" w:date="2009-10-16T00:46:00Z">
        <w:r>
          <w:rPr>
            <w:lang w:val="en-GB"/>
          </w:rPr>
          <w:t xml:space="preserve"> has as its genesis a substance with mass.</w:t>
        </w:r>
      </w:ins>
      <w:ins w:id="170" w:author="Alan Ruttenberg" w:date="2009-10-16T00:47:00Z">
        <w:r>
          <w:rPr>
            <w:lang w:val="en-GB"/>
          </w:rPr>
          <w:t xml:space="preserve"> A common problem in our field is that</w:t>
        </w:r>
      </w:ins>
      <w:ins w:id="171" w:author="Alan Ruttenberg" w:date="2009-10-16T00:49:00Z">
        <w:r>
          <w:rPr>
            <w:lang w:val="en-GB"/>
          </w:rPr>
          <w:t xml:space="preserve"> it is difficult to share</w:t>
        </w:r>
        <w:r w:rsidR="00122F54">
          <w:rPr>
            <w:lang w:val="en-GB"/>
          </w:rPr>
          <w:t xml:space="preserve"> data. We diagnose this problem to have root cause that representations of data omit clearly representing what the data is about. </w:t>
        </w:r>
      </w:ins>
      <w:ins w:id="172" w:author="Alan Ruttenberg" w:date="2009-10-16T00:51:00Z">
        <w:r w:rsidR="00122F54">
          <w:rPr>
            <w:lang w:val="en-GB"/>
          </w:rPr>
          <w:t>By m</w:t>
        </w:r>
      </w:ins>
      <w:ins w:id="173" w:author="Alan Ruttenberg" w:date="2009-10-16T00:49:00Z">
        <w:r w:rsidR="00122F54">
          <w:rPr>
            <w:lang w:val="en-GB"/>
          </w:rPr>
          <w:t xml:space="preserve">aintaining </w:t>
        </w:r>
      </w:ins>
      <w:ins w:id="174" w:author="Alan Ruttenberg" w:date="2009-10-16T00:50:00Z">
        <w:r w:rsidR="00122F54">
          <w:rPr>
            <w:lang w:val="en-GB"/>
          </w:rPr>
          <w:t xml:space="preserve">this relation as in integral part </w:t>
        </w:r>
      </w:ins>
      <w:ins w:id="175" w:author="Alan Ruttenberg" w:date="2009-10-16T00:46:00Z">
        <w:r w:rsidR="000A6142">
          <w:rPr>
            <w:lang w:val="en-GB"/>
          </w:rPr>
          <w:t>of</w:t>
        </w:r>
      </w:ins>
      <w:ins w:id="176" w:author="Alan Ruttenberg" w:date="2009-10-16T00:51:00Z">
        <w:r w:rsidR="00122F54">
          <w:rPr>
            <w:lang w:val="en-GB"/>
          </w:rPr>
          <w:t xml:space="preserve"> our representation of information, we hope to improve on the ability to share data.</w:t>
        </w:r>
      </w:ins>
      <w:commentRangeEnd w:id="167"/>
      <w:r w:rsidR="008E752B">
        <w:rPr>
          <w:rStyle w:val="CommentReference"/>
          <w:vanish/>
        </w:rPr>
        <w:commentReference w:id="167"/>
      </w:r>
    </w:p>
    <w:p w:rsidR="008E752B" w:rsidDel="00F305FB" w:rsidRDefault="008E752B">
      <w:pPr>
        <w:numPr>
          <w:ins w:id="177" w:author="Melanie Courtot" w:date="2009-10-16T09:58:00Z"/>
        </w:numPr>
        <w:rPr>
          <w:del w:id="178" w:author="Alan Ruttenberg" w:date="2009-10-18T15:35:00Z"/>
          <w:lang w:val="en-GB"/>
        </w:rPr>
      </w:pPr>
    </w:p>
    <w:p w:rsidR="00D71FB2" w:rsidRDefault="00122F54">
      <w:pPr>
        <w:rPr>
          <w:lang w:val="en-GB"/>
        </w:rPr>
      </w:pPr>
      <w:ins w:id="179" w:author="Alan Ruttenberg" w:date="2009-10-16T00:53:00Z">
        <w:r>
          <w:rPr>
            <w:lang w:val="en-GB"/>
          </w:rPr>
          <w:t xml:space="preserve">The root class of IAO </w:t>
        </w:r>
      </w:ins>
      <w:ins w:id="180" w:author="Alan Ruttenberg" w:date="2009-10-16T00:55:00Z">
        <w:r>
          <w:rPr>
            <w:lang w:val="en-GB"/>
          </w:rPr>
          <w:t xml:space="preserve">is </w:t>
        </w:r>
      </w:ins>
      <w:ins w:id="181" w:author="Alan Ruttenberg" w:date="2009-10-16T00:56:00Z">
        <w:r>
          <w:rPr>
            <w:lang w:val="en-GB"/>
          </w:rPr>
          <w:t xml:space="preserve">called </w:t>
        </w:r>
      </w:ins>
      <w:ins w:id="182" w:author="Alan Ruttenberg" w:date="2009-10-16T00:54:00Z">
        <w:r w:rsidR="000A6142" w:rsidRPr="000A6142">
          <w:rPr>
            <w:i/>
            <w:lang w:val="en-GB"/>
          </w:rPr>
          <w:t>i</w:t>
        </w:r>
      </w:ins>
      <w:r w:rsidR="000A6142" w:rsidRPr="000A6142">
        <w:rPr>
          <w:i/>
          <w:lang w:val="en-GB"/>
        </w:rPr>
        <w:t xml:space="preserve">nformation content </w:t>
      </w:r>
      <w:proofErr w:type="gramStart"/>
      <w:r w:rsidR="000A6142" w:rsidRPr="000A6142">
        <w:rPr>
          <w:i/>
          <w:lang w:val="en-GB"/>
        </w:rPr>
        <w:t>enti</w:t>
      </w:r>
      <w:ins w:id="183" w:author="Alan Ruttenberg" w:date="2009-10-16T00:56:00Z">
        <w:r w:rsidR="000A6142" w:rsidRPr="000A6142">
          <w:rPr>
            <w:i/>
            <w:lang w:val="en-GB"/>
          </w:rPr>
          <w:t>ty</w:t>
        </w:r>
        <w:r>
          <w:rPr>
            <w:i/>
            <w:lang w:val="en-GB"/>
          </w:rPr>
          <w:t>,</w:t>
        </w:r>
        <w:proofErr w:type="gramEnd"/>
        <w:r>
          <w:rPr>
            <w:i/>
            <w:lang w:val="en-GB"/>
          </w:rPr>
          <w:t xml:space="preserve"> </w:t>
        </w:r>
      </w:ins>
      <w:ins w:id="184" w:author="Alan Ruttenberg" w:date="2009-10-16T00:58:00Z">
        <w:r>
          <w:rPr>
            <w:lang w:val="en-GB"/>
          </w:rPr>
          <w:t xml:space="preserve">a term intended to encompass those kinds of information entities that are intentionally created. </w:t>
        </w:r>
      </w:ins>
      <w:ins w:id="185" w:author="Alan Ruttenberg" w:date="2009-10-16T00:59:00Z">
        <w:r w:rsidR="002F01C5">
          <w:rPr>
            <w:lang w:val="en-GB"/>
          </w:rPr>
          <w:t xml:space="preserve">For OBI, </w:t>
        </w:r>
      </w:ins>
      <w:ins w:id="186" w:author="Alan Ruttenberg" w:date="2009-10-16T01:00:00Z">
        <w:r w:rsidR="002F01C5">
          <w:rPr>
            <w:lang w:val="en-GB"/>
          </w:rPr>
          <w:t>an important subclass of these is</w:t>
        </w:r>
      </w:ins>
      <w:ins w:id="187" w:author="Alan Ruttenberg" w:date="2009-10-16T00:58:00Z">
        <w:r>
          <w:rPr>
            <w:lang w:val="en-GB"/>
          </w:rPr>
          <w:t xml:space="preserve"> </w:t>
        </w:r>
      </w:ins>
      <w:r w:rsidR="00DB634E" w:rsidRPr="00DB634E">
        <w:rPr>
          <w:i/>
          <w:lang w:val="en-GB"/>
        </w:rPr>
        <w:t>directive information entit</w:t>
      </w:r>
      <w:ins w:id="188" w:author="Alan Ruttenberg" w:date="2009-10-16T01:00:00Z">
        <w:r w:rsidR="002F01C5">
          <w:rPr>
            <w:i/>
            <w:lang w:val="en-GB"/>
          </w:rPr>
          <w:t>y</w:t>
        </w:r>
      </w:ins>
      <w:r w:rsidR="00DB634E" w:rsidRPr="00DB634E">
        <w:rPr>
          <w:i/>
          <w:lang w:val="en-GB"/>
        </w:rPr>
        <w:t xml:space="preserve"> </w:t>
      </w:r>
      <w:r w:rsidR="00DB634E">
        <w:rPr>
          <w:i/>
          <w:lang w:val="en-GB"/>
        </w:rPr>
        <w:t>(e.g., plan specification</w:t>
      </w:r>
      <w:r w:rsidR="00DB634E">
        <w:rPr>
          <w:lang w:val="en-GB"/>
        </w:rPr>
        <w:t xml:space="preserve"> and </w:t>
      </w:r>
      <w:r w:rsidR="00DB634E">
        <w:rPr>
          <w:i/>
          <w:lang w:val="en-GB"/>
        </w:rPr>
        <w:t>objective specification</w:t>
      </w:r>
      <w:r w:rsidR="00A333E9">
        <w:rPr>
          <w:lang w:val="en-GB"/>
        </w:rPr>
        <w:t>), which</w:t>
      </w:r>
      <w:r w:rsidR="008A500D">
        <w:rPr>
          <w:lang w:val="en-GB"/>
        </w:rPr>
        <w:t xml:space="preserve"> </w:t>
      </w:r>
      <w:r w:rsidR="00DB634E">
        <w:rPr>
          <w:lang w:val="en-GB"/>
        </w:rPr>
        <w:t>represent</w:t>
      </w:r>
      <w:ins w:id="189" w:author="Alan Ruttenberg" w:date="2009-10-16T01:00:00Z">
        <w:r w:rsidR="002F01C5">
          <w:rPr>
            <w:lang w:val="en-GB"/>
          </w:rPr>
          <w:t xml:space="preserve"> things that pertain to processes such as</w:t>
        </w:r>
      </w:ins>
      <w:ins w:id="190" w:author="Alan Ruttenberg" w:date="2009-10-16T01:01:00Z">
        <w:r w:rsidR="002F01C5">
          <w:rPr>
            <w:lang w:val="en-GB"/>
          </w:rPr>
          <w:t xml:space="preserve"> instructions and protocol specifications that when </w:t>
        </w:r>
        <w:proofErr w:type="gramStart"/>
        <w:r w:rsidR="002F01C5">
          <w:rPr>
            <w:i/>
            <w:lang w:val="en-GB"/>
          </w:rPr>
          <w:t>concretized</w:t>
        </w:r>
      </w:ins>
      <w:ins w:id="191" w:author="Alan Ruttenberg" w:date="2009-10-16T01:02:00Z">
        <w:r w:rsidR="002F01C5">
          <w:rPr>
            <w:lang w:val="en-GB"/>
          </w:rPr>
          <w:t xml:space="preserve">  in</w:t>
        </w:r>
        <w:proofErr w:type="gramEnd"/>
        <w:r w:rsidR="002F01C5">
          <w:rPr>
            <w:lang w:val="en-GB"/>
          </w:rPr>
          <w:t xml:space="preserve"> an individual are realized as </w:t>
        </w:r>
        <w:r w:rsidR="002F01C5">
          <w:rPr>
            <w:i/>
            <w:lang w:val="en-GB"/>
          </w:rPr>
          <w:t>processes.</w:t>
        </w:r>
        <w:r w:rsidR="002F01C5" w:rsidDel="002F01C5">
          <w:rPr>
            <w:lang w:val="en-GB"/>
          </w:rPr>
          <w:t xml:space="preserve"> </w:t>
        </w:r>
      </w:ins>
      <w:commentRangeStart w:id="192"/>
    </w:p>
    <w:p w:rsidR="00D71FB2" w:rsidRDefault="00DB634E">
      <w:pPr>
        <w:rPr>
          <w:lang w:val="en-GB"/>
        </w:rPr>
      </w:pPr>
      <w:r>
        <w:rPr>
          <w:lang w:val="en-GB"/>
        </w:rPr>
        <w:t xml:space="preserve">IAO defines </w:t>
      </w:r>
      <w:ins w:id="193" w:author="Alan Ruttenberg" w:date="2009-10-16T01:03:00Z">
        <w:r w:rsidR="002F01C5">
          <w:rPr>
            <w:lang w:val="en-GB"/>
          </w:rPr>
          <w:t xml:space="preserve">general classes such as </w:t>
        </w:r>
      </w:ins>
      <w:r w:rsidRPr="00DB634E">
        <w:rPr>
          <w:i/>
          <w:lang w:val="en-GB"/>
        </w:rPr>
        <w:t>document</w:t>
      </w:r>
      <w:r>
        <w:rPr>
          <w:lang w:val="en-GB"/>
        </w:rPr>
        <w:t xml:space="preserve">, </w:t>
      </w:r>
      <w:commentRangeStart w:id="194"/>
      <w:ins w:id="195" w:author="Alan Ruttenberg" w:date="2009-10-16T01:03:00Z">
        <w:r w:rsidR="002F01C5">
          <w:t>for example a</w:t>
        </w:r>
      </w:ins>
      <w:r w:rsidR="008A500D">
        <w:t xml:space="preserve"> journal article or a patent application</w:t>
      </w:r>
      <w:commentRangeEnd w:id="194"/>
      <w:r w:rsidR="008A500D">
        <w:rPr>
          <w:rStyle w:val="CommentReference"/>
          <w:vanish/>
        </w:rPr>
        <w:commentReference w:id="194"/>
      </w:r>
      <w:r w:rsidR="008A500D">
        <w:t xml:space="preserve">, </w:t>
      </w:r>
      <w:ins w:id="196" w:author="Alan Ruttenberg" w:date="2009-10-16T01:05:00Z">
        <w:r w:rsidR="002F01C5">
          <w:t xml:space="preserve">parts of documents - </w:t>
        </w:r>
        <w:r w:rsidR="002F01C5" w:rsidRPr="00DB634E">
          <w:rPr>
            <w:i/>
            <w:lang w:val="en-GB"/>
          </w:rPr>
          <w:t>textual entities</w:t>
        </w:r>
        <w:r w:rsidR="002F01C5">
          <w:rPr>
            <w:lang w:val="en-GB"/>
          </w:rPr>
          <w:t xml:space="preserve"> such as paragraphs of displayed text, as well as terms that more specifically apply to documents with special purposes</w:t>
        </w:r>
      </w:ins>
      <w:ins w:id="197" w:author="Alan Ruttenberg" w:date="2009-10-16T01:06:00Z">
        <w:r w:rsidR="002F01C5">
          <w:rPr>
            <w:lang w:val="en-GB"/>
          </w:rPr>
          <w:t xml:space="preserve">. </w:t>
        </w:r>
      </w:ins>
      <w:ins w:id="198" w:author="Alan Ruttenberg" w:date="2009-10-16T01:05:00Z">
        <w:r w:rsidR="002F01C5">
          <w:rPr>
            <w:lang w:val="en-GB"/>
          </w:rPr>
          <w:t xml:space="preserve">Particularly relevant to OBI are terms such as </w:t>
        </w:r>
      </w:ins>
      <w:ins w:id="199" w:author="Alan Ruttenberg" w:date="2009-10-16T01:06:00Z">
        <w:r w:rsidR="002F01C5">
          <w:rPr>
            <w:i/>
            <w:lang w:val="en-GB"/>
          </w:rPr>
          <w:t>report</w:t>
        </w:r>
        <w:r w:rsidR="002F01C5">
          <w:rPr>
            <w:lang w:val="en-GB"/>
          </w:rPr>
          <w:t xml:space="preserve"> and parts thereof</w:t>
        </w:r>
        <w:r w:rsidR="002F01C5">
          <w:t xml:space="preserve">, </w:t>
        </w:r>
      </w:ins>
      <w:r w:rsidR="008A500D">
        <w:rPr>
          <w:i/>
        </w:rPr>
        <w:t>report elements</w:t>
      </w:r>
      <w:r w:rsidR="008A500D">
        <w:t xml:space="preserve"> such as </w:t>
      </w:r>
      <w:r w:rsidR="008A500D">
        <w:rPr>
          <w:i/>
        </w:rPr>
        <w:t>report</w:t>
      </w:r>
      <w:r w:rsidR="008A500D">
        <w:t xml:space="preserve"> </w:t>
      </w:r>
      <w:proofErr w:type="gramStart"/>
      <w:r w:rsidR="008A500D">
        <w:rPr>
          <w:i/>
        </w:rPr>
        <w:t>table</w:t>
      </w:r>
      <w:r w:rsidR="008A500D">
        <w:t>,</w:t>
      </w:r>
      <w:proofErr w:type="gramEnd"/>
      <w:r w:rsidR="008A500D">
        <w:t xml:space="preserve"> </w:t>
      </w:r>
      <w:commentRangeStart w:id="200"/>
      <w:r w:rsidR="008A500D">
        <w:rPr>
          <w:i/>
        </w:rPr>
        <w:t>figure</w:t>
      </w:r>
      <w:r w:rsidR="008A500D">
        <w:t xml:space="preserve"> </w:t>
      </w:r>
      <w:commentRangeEnd w:id="200"/>
      <w:r w:rsidR="008A500D">
        <w:rPr>
          <w:rStyle w:val="CommentReference"/>
          <w:vanish/>
        </w:rPr>
        <w:commentReference w:id="200"/>
      </w:r>
      <w:r w:rsidR="008A500D">
        <w:t xml:space="preserve">and </w:t>
      </w:r>
      <w:commentRangeStart w:id="201"/>
      <w:ins w:id="202" w:author="Alan Ruttenberg" w:date="2009-10-16T01:07:00Z">
        <w:r w:rsidR="002F01C5">
          <w:rPr>
            <w:i/>
          </w:rPr>
          <w:t>scatter plot</w:t>
        </w:r>
      </w:ins>
      <w:r w:rsidR="008A500D">
        <w:rPr>
          <w:lang w:val="en-GB"/>
        </w:rPr>
        <w:t xml:space="preserve">. </w:t>
      </w:r>
      <w:commentRangeEnd w:id="201"/>
      <w:r w:rsidR="008A500D">
        <w:rPr>
          <w:rStyle w:val="CommentReference"/>
          <w:vanish/>
        </w:rPr>
        <w:commentReference w:id="201"/>
      </w:r>
    </w:p>
    <w:commentRangeEnd w:id="192"/>
    <w:p w:rsidR="00D71FB2" w:rsidRDefault="00B21C85">
      <w:r>
        <w:rPr>
          <w:rStyle w:val="CommentReference"/>
          <w:vanish/>
        </w:rPr>
        <w:commentReference w:id="192"/>
      </w:r>
      <w:ins w:id="203" w:author="Alan Ruttenberg" w:date="2009-10-16T01:07:00Z">
        <w:r w:rsidR="002F01C5">
          <w:rPr>
            <w:lang w:val="en-GB"/>
          </w:rPr>
          <w:t xml:space="preserve">OBI </w:t>
        </w:r>
      </w:ins>
      <w:ins w:id="204" w:author="Alan Ruttenberg" w:date="2009-10-16T01:08:00Z">
        <w:r w:rsidR="002F01C5">
          <w:rPr>
            <w:lang w:val="en-GB"/>
          </w:rPr>
          <w:t xml:space="preserve">then </w:t>
        </w:r>
      </w:ins>
      <w:ins w:id="205" w:author="Alan Ruttenberg" w:date="2009-10-16T01:07:00Z">
        <w:r w:rsidR="002F01C5">
          <w:rPr>
            <w:lang w:val="en-GB"/>
          </w:rPr>
          <w:t>defines subclasses of</w:t>
        </w:r>
      </w:ins>
      <w:ins w:id="206" w:author="Alan Ruttenberg" w:date="2009-10-16T01:08:00Z">
        <w:r w:rsidR="002F01C5">
          <w:rPr>
            <w:lang w:val="en-GB"/>
          </w:rPr>
          <w:t xml:space="preserve"> </w:t>
        </w:r>
        <w:r w:rsidR="002F01C5" w:rsidRPr="00F32568">
          <w:rPr>
            <w:i/>
            <w:lang w:val="en-GB"/>
          </w:rPr>
          <w:t>information content entit</w:t>
        </w:r>
        <w:r w:rsidR="002F01C5">
          <w:rPr>
            <w:i/>
            <w:lang w:val="en-GB"/>
          </w:rPr>
          <w:t xml:space="preserve">y </w:t>
        </w:r>
        <w:r w:rsidR="002F01C5">
          <w:rPr>
            <w:lang w:val="en-GB"/>
          </w:rPr>
          <w:t>that are</w:t>
        </w:r>
      </w:ins>
      <w:r w:rsidR="008A500D">
        <w:rPr>
          <w:lang w:val="en-GB"/>
        </w:rPr>
        <w:t xml:space="preserve"> specifi</w:t>
      </w:r>
      <w:ins w:id="207" w:author="Alan Ruttenberg" w:date="2009-10-16T01:08:00Z">
        <w:r w:rsidR="002F01C5">
          <w:rPr>
            <w:lang w:val="en-GB"/>
          </w:rPr>
          <w:t>c</w:t>
        </w:r>
      </w:ins>
      <w:r w:rsidR="008A500D">
        <w:rPr>
          <w:lang w:val="en-GB"/>
        </w:rPr>
        <w:t xml:space="preserve"> to investigations. </w:t>
      </w:r>
      <w:ins w:id="208" w:author="Alan Ruttenberg" w:date="2009-10-16T01:09:00Z">
        <w:r w:rsidR="002F01C5">
          <w:rPr>
            <w:lang w:val="en-GB"/>
          </w:rPr>
          <w:t xml:space="preserve">These </w:t>
        </w:r>
      </w:ins>
      <w:r w:rsidR="008A500D">
        <w:rPr>
          <w:lang w:val="en-GB"/>
        </w:rPr>
        <w:t xml:space="preserve">include </w:t>
      </w:r>
      <w:r w:rsidR="008A500D">
        <w:rPr>
          <w:i/>
          <w:lang w:val="en-GB"/>
        </w:rPr>
        <w:t>protocol</w:t>
      </w:r>
      <w:r w:rsidR="008A500D">
        <w:rPr>
          <w:lang w:val="en-GB"/>
        </w:rPr>
        <w:t xml:space="preserve"> and </w:t>
      </w:r>
      <w:r w:rsidR="008A500D">
        <w:rPr>
          <w:i/>
          <w:lang w:val="en-GB"/>
        </w:rPr>
        <w:t>study design</w:t>
      </w:r>
      <w:r w:rsidR="008A500D">
        <w:rPr>
          <w:lang w:val="en-GB"/>
        </w:rPr>
        <w:t xml:space="preserve">, which are types of </w:t>
      </w:r>
      <w:r w:rsidR="008A500D" w:rsidRPr="00F32568">
        <w:rPr>
          <w:i/>
          <w:lang w:val="en-GB"/>
        </w:rPr>
        <w:t>pla</w:t>
      </w:r>
      <w:ins w:id="209" w:author="Alan Ruttenberg" w:date="2009-10-16T01:09:00Z">
        <w:r w:rsidR="002F01C5">
          <w:rPr>
            <w:i/>
            <w:lang w:val="en-GB"/>
          </w:rPr>
          <w:t>n</w:t>
        </w:r>
      </w:ins>
      <w:r w:rsidR="008A500D" w:rsidRPr="00F32568">
        <w:rPr>
          <w:i/>
          <w:lang w:val="en-GB"/>
        </w:rPr>
        <w:t xml:space="preserve"> </w:t>
      </w:r>
      <w:r w:rsidR="000A6142" w:rsidRPr="000A6142">
        <w:rPr>
          <w:i/>
          <w:lang w:val="en-GB"/>
        </w:rPr>
        <w:t>specifications</w:t>
      </w:r>
      <w:ins w:id="210" w:author="Alan Ruttenberg" w:date="2009-10-16T01:09:00Z">
        <w:r w:rsidR="002F01C5">
          <w:rPr>
            <w:i/>
            <w:lang w:val="en-GB"/>
          </w:rPr>
          <w:t xml:space="preserve">, </w:t>
        </w:r>
        <w:r w:rsidR="002F01C5">
          <w:rPr>
            <w:lang w:val="en-GB"/>
          </w:rPr>
          <w:t>representing</w:t>
        </w:r>
      </w:ins>
      <w:r w:rsidR="008A500D">
        <w:rPr>
          <w:lang w:val="en-GB"/>
        </w:rPr>
        <w:t xml:space="preserve"> </w:t>
      </w:r>
      <w:ins w:id="211" w:author="Alan Ruttenberg" w:date="2009-10-16T01:10:00Z">
        <w:r w:rsidR="005C7513">
          <w:rPr>
            <w:lang w:val="en-GB"/>
          </w:rPr>
          <w:t>specification of</w:t>
        </w:r>
      </w:ins>
      <w:r w:rsidR="008A500D">
        <w:rPr>
          <w:lang w:val="en-GB"/>
        </w:rPr>
        <w:t xml:space="preserve"> single procedure or an entire investigation</w:t>
      </w:r>
      <w:ins w:id="212" w:author="Alan Ruttenberg" w:date="2009-10-16T01:10:00Z">
        <w:r w:rsidR="005C7513">
          <w:rPr>
            <w:lang w:val="en-GB"/>
          </w:rPr>
          <w:t>, respectively.</w:t>
        </w:r>
      </w:ins>
      <w:r w:rsidR="008A500D">
        <w:rPr>
          <w:lang w:val="en-GB"/>
        </w:rPr>
        <w:t xml:space="preserve"> An important part of many </w:t>
      </w:r>
      <w:r w:rsidR="008A500D">
        <w:rPr>
          <w:i/>
          <w:lang w:val="en-GB"/>
        </w:rPr>
        <w:t>study designs</w:t>
      </w:r>
      <w:r w:rsidR="008A500D">
        <w:rPr>
          <w:lang w:val="en-GB"/>
        </w:rPr>
        <w:t xml:space="preserve"> is the identification of </w:t>
      </w:r>
      <w:r w:rsidR="008A500D">
        <w:rPr>
          <w:i/>
          <w:lang w:val="en-GB"/>
        </w:rPr>
        <w:t>dependent</w:t>
      </w:r>
      <w:r w:rsidR="008A500D">
        <w:rPr>
          <w:lang w:val="en-GB"/>
        </w:rPr>
        <w:t xml:space="preserve"> and </w:t>
      </w:r>
      <w:r w:rsidR="008A500D">
        <w:rPr>
          <w:i/>
          <w:lang w:val="en-GB"/>
        </w:rPr>
        <w:t>independent variables</w:t>
      </w:r>
      <w:r w:rsidR="00F32568">
        <w:rPr>
          <w:i/>
          <w:lang w:val="en-GB"/>
        </w:rPr>
        <w:t xml:space="preserve"> specifications</w:t>
      </w:r>
      <w:r w:rsidR="008A500D">
        <w:rPr>
          <w:lang w:val="en-GB"/>
        </w:rPr>
        <w:t xml:space="preserve">. </w:t>
      </w:r>
      <w:ins w:id="213" w:author="Alan Ruttenberg" w:date="2009-10-16T01:11:00Z">
        <w:r w:rsidR="005C7513">
          <w:rPr>
            <w:lang w:val="en-GB"/>
          </w:rPr>
          <w:t>C</w:t>
        </w:r>
      </w:ins>
      <w:r w:rsidR="008A500D">
        <w:rPr>
          <w:lang w:val="en-GB"/>
        </w:rPr>
        <w:t xml:space="preserve">entral </w:t>
      </w:r>
      <w:r w:rsidR="008A500D">
        <w:t>to investigation</w:t>
      </w:r>
      <w:ins w:id="214" w:author="Alan Ruttenberg" w:date="2009-10-16T01:11:00Z">
        <w:r w:rsidR="005C7513">
          <w:t>s</w:t>
        </w:r>
      </w:ins>
      <w:r w:rsidR="008A500D">
        <w:t xml:space="preserve"> </w:t>
      </w:r>
      <w:ins w:id="215" w:author="Alan Ruttenberg" w:date="2009-10-16T01:11:00Z">
        <w:r w:rsidR="005C7513">
          <w:t xml:space="preserve">are the types of data are </w:t>
        </w:r>
      </w:ins>
      <w:r w:rsidR="008A500D">
        <w:t xml:space="preserve">generated. This includes </w:t>
      </w:r>
      <w:r w:rsidR="008A500D">
        <w:rPr>
          <w:i/>
        </w:rPr>
        <w:t>measure</w:t>
      </w:r>
      <w:r w:rsidR="002C617A">
        <w:rPr>
          <w:i/>
        </w:rPr>
        <w:t xml:space="preserve">ment </w:t>
      </w:r>
      <w:ins w:id="216" w:author="Alan Ruttenberg" w:date="2009-10-16T01:12:00Z">
        <w:r w:rsidR="005C7513">
          <w:rPr>
            <w:i/>
          </w:rPr>
          <w:t>datum</w:t>
        </w:r>
      </w:ins>
      <w:r w:rsidR="008A500D">
        <w:t xml:space="preserve">, </w:t>
      </w:r>
      <w:ins w:id="217" w:author="Alan Ruttenberg" w:date="2009-10-16T01:12:00Z">
        <w:r w:rsidR="005C7513">
          <w:t xml:space="preserve">as are </w:t>
        </w:r>
      </w:ins>
      <w:r w:rsidR="008A500D">
        <w:t>obtained</w:t>
      </w:r>
      <w:ins w:id="218" w:author="Alan Ruttenberg" w:date="2009-10-16T01:12:00Z">
        <w:r w:rsidR="005C7513">
          <w:t xml:space="preserve"> </w:t>
        </w:r>
      </w:ins>
      <w:ins w:id="219" w:author="Alan Ruttenberg" w:date="2009-10-16T01:15:00Z">
        <w:r w:rsidR="005C7513">
          <w:t xml:space="preserve">in </w:t>
        </w:r>
      </w:ins>
      <w:r w:rsidR="008A500D">
        <w:t>assay</w:t>
      </w:r>
      <w:ins w:id="220" w:author="Alan Ruttenberg" w:date="2009-10-16T01:12:00Z">
        <w:r w:rsidR="005C7513">
          <w:t>s</w:t>
        </w:r>
      </w:ins>
      <w:r w:rsidR="008A500D">
        <w:t xml:space="preserve">, and </w:t>
      </w:r>
      <w:ins w:id="221" w:author="Alan Ruttenberg" w:date="2009-10-16T01:12:00Z">
        <w:r w:rsidR="005C7513">
          <w:t xml:space="preserve">a growing set of </w:t>
        </w:r>
      </w:ins>
      <w:r w:rsidR="00BD0421">
        <w:t>subclass</w:t>
      </w:r>
      <w:ins w:id="222" w:author="Alan Ruttenberg" w:date="2009-10-16T01:13:00Z">
        <w:r w:rsidR="005C7513">
          <w:t xml:space="preserve">es that define the structure and relations for more specific data items. </w:t>
        </w:r>
      </w:ins>
      <w:ins w:id="223" w:author="Alan Ruttenberg" w:date="2009-10-16T01:14:00Z">
        <w:r w:rsidR="005C7513">
          <w:t xml:space="preserve">For example, </w:t>
        </w:r>
        <w:r w:rsidR="005C7513">
          <w:rPr>
            <w:i/>
          </w:rPr>
          <w:t>sc</w:t>
        </w:r>
      </w:ins>
      <w:r w:rsidR="00A333E9">
        <w:rPr>
          <w:i/>
        </w:rPr>
        <w:t>alar measurement datum</w:t>
      </w:r>
      <w:ins w:id="224" w:author="Alan Ruttenberg" w:date="2009-10-16T01:14:00Z">
        <w:r w:rsidR="005C7513">
          <w:t xml:space="preserve"> represents</w:t>
        </w:r>
      </w:ins>
      <w:r w:rsidR="00A333E9">
        <w:t xml:space="preserve"> measurement data composed of a single numeral and a unit label (e.g. </w:t>
      </w:r>
      <w:r w:rsidR="00A333E9" w:rsidRPr="00A333E9">
        <w:rPr>
          <w:i/>
        </w:rPr>
        <w:t xml:space="preserve">length measurement </w:t>
      </w:r>
      <w:ins w:id="225" w:author="Alan Ruttenberg" w:date="2009-10-16T01:14:00Z">
        <w:r w:rsidR="005C7513">
          <w:rPr>
            <w:i/>
          </w:rPr>
          <w:t>datum, about length quality instances</w:t>
        </w:r>
      </w:ins>
      <w:r w:rsidR="00A333E9" w:rsidRPr="00A333E9">
        <w:rPr>
          <w:i/>
        </w:rPr>
        <w:t>)</w:t>
      </w:r>
      <w:ins w:id="226" w:author="Alan Ruttenberg" w:date="2009-10-16T01:15:00Z">
        <w:r w:rsidR="005C7513">
          <w:rPr>
            <w:i/>
          </w:rPr>
          <w:t>.</w:t>
        </w:r>
      </w:ins>
      <w:r w:rsidR="00A333E9" w:rsidRPr="00A333E9">
        <w:t xml:space="preserve"> </w:t>
      </w:r>
      <w:r w:rsidR="00A333E9">
        <w:t>Finally, the</w:t>
      </w:r>
      <w:r w:rsidR="008A500D">
        <w:t xml:space="preserve"> information generated as the outcome of an investigation is </w:t>
      </w:r>
      <w:ins w:id="227" w:author="Alan Ruttenberg" w:date="2009-10-16T01:17:00Z">
        <w:r w:rsidR="005C7513">
          <w:t>represented as instances of</w:t>
        </w:r>
      </w:ins>
      <w:r w:rsidR="008A500D">
        <w:t xml:space="preserve"> </w:t>
      </w:r>
      <w:commentRangeStart w:id="228"/>
      <w:r w:rsidR="008A500D">
        <w:rPr>
          <w:i/>
        </w:rPr>
        <w:t>study interpretation</w:t>
      </w:r>
      <w:commentRangeEnd w:id="228"/>
      <w:r w:rsidR="005C7513">
        <w:rPr>
          <w:rStyle w:val="CommentReference"/>
          <w:vanish/>
        </w:rPr>
        <w:commentReference w:id="228"/>
      </w:r>
      <w:r w:rsidR="008A500D">
        <w:t xml:space="preserve">, </w:t>
      </w:r>
      <w:ins w:id="229" w:author="Alan Ruttenberg" w:date="2009-10-16T01:17:00Z">
        <w:r w:rsidR="005C7513">
          <w:t>for example as</w:t>
        </w:r>
      </w:ins>
      <w:r w:rsidR="00A333E9">
        <w:t xml:space="preserve"> </w:t>
      </w:r>
      <w:ins w:id="230" w:author="Alan Ruttenberg" w:date="2009-10-16T01:18:00Z">
        <w:r w:rsidR="005C7513">
          <w:t xml:space="preserve">found </w:t>
        </w:r>
      </w:ins>
      <w:r w:rsidR="008A500D">
        <w:t xml:space="preserve">in journal articles </w:t>
      </w:r>
      <w:ins w:id="231" w:author="Alan Ruttenberg" w:date="2009-10-16T01:18:00Z">
        <w:r w:rsidR="005C7513">
          <w:t xml:space="preserve">in </w:t>
        </w:r>
      </w:ins>
      <w:ins w:id="232" w:author="Alan Ruttenberg" w:date="2009-10-16T01:19:00Z">
        <w:r w:rsidR="005C7513">
          <w:t>a</w:t>
        </w:r>
      </w:ins>
      <w:r w:rsidR="008A500D">
        <w:t xml:space="preserve"> </w:t>
      </w:r>
      <w:ins w:id="233" w:author="Alan Ruttenberg" w:date="2009-10-16T01:18:00Z">
        <w:r w:rsidR="005C7513">
          <w:t xml:space="preserve">conclusion </w:t>
        </w:r>
      </w:ins>
      <w:r w:rsidR="008A500D">
        <w:t xml:space="preserve">section. </w:t>
      </w:r>
    </w:p>
    <w:p w:rsidR="008A500D" w:rsidRDefault="008A500D"/>
    <w:sectPr w:rsidR="008A500D" w:rsidSect="008A500D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9" w:author="Melanie Courtot" w:date="2009-10-15T16:30:00Z" w:initials="MC">
    <w:p w:rsidR="001A2FA3" w:rsidRDefault="001A2FA3">
      <w:pPr>
        <w:pStyle w:val="CommentText"/>
      </w:pPr>
      <w:r>
        <w:rPr>
          <w:rStyle w:val="CommentReference"/>
        </w:rPr>
        <w:annotationRef/>
      </w:r>
      <w:r>
        <w:t>Attempt at sentence above - update</w:t>
      </w:r>
    </w:p>
  </w:comment>
  <w:comment w:id="167" w:author="Melanie Courtot" w:date="2009-10-16T09:56:00Z" w:initials="MC">
    <w:p w:rsidR="001A2FA3" w:rsidRDefault="001A2FA3">
      <w:pPr>
        <w:pStyle w:val="CommentText"/>
      </w:pPr>
      <w:r>
        <w:rPr>
          <w:rStyle w:val="CommentReference"/>
        </w:rPr>
        <w:annotationRef/>
      </w:r>
      <w:r>
        <w:t>I don’t understand that – because data is about something it is easier to share?</w:t>
      </w:r>
    </w:p>
  </w:comment>
  <w:comment w:id="194" w:author="Melanie Courtot" w:date="2009-10-15T14:12:00Z" w:initials="MC">
    <w:p w:rsidR="001A2FA3" w:rsidRDefault="001A2FA3" w:rsidP="008A500D">
      <w:pPr>
        <w:pStyle w:val="CommentText"/>
      </w:pPr>
      <w:r>
        <w:rPr>
          <w:rStyle w:val="CommentReference"/>
        </w:rPr>
        <w:annotationRef/>
      </w:r>
      <w:r>
        <w:t>Should be updated to document</w:t>
      </w:r>
    </w:p>
  </w:comment>
  <w:comment w:id="200" w:author="Jie Zheng" w:date="2009-10-15T14:12:00Z" w:initials="JZ">
    <w:p w:rsidR="001A2FA3" w:rsidRDefault="001A2FA3" w:rsidP="008A500D">
      <w:pPr>
        <w:pStyle w:val="CommentText"/>
      </w:pPr>
      <w:r>
        <w:rPr>
          <w:rStyle w:val="CommentReference"/>
        </w:rPr>
        <w:annotationRef/>
      </w:r>
      <w:r>
        <w:t>Report figure is an obsolete term. Need to use another term, how about ‘figure’?</w:t>
      </w:r>
    </w:p>
  </w:comment>
  <w:comment w:id="201" w:author="Melanie Courtot" w:date="2009-10-15T14:12:00Z" w:initials="MC">
    <w:p w:rsidR="001A2FA3" w:rsidRDefault="001A2FA3" w:rsidP="008A500D">
      <w:pPr>
        <w:pStyle w:val="CommentText"/>
      </w:pPr>
      <w:r>
        <w:rPr>
          <w:rStyle w:val="CommentReference"/>
        </w:rPr>
        <w:annotationRef/>
      </w:r>
      <w:r>
        <w:t xml:space="preserve">I thought one of the decisions was to move very specific terms back into OBI – so we </w:t>
      </w:r>
    </w:p>
  </w:comment>
  <w:comment w:id="192" w:author="Melanie Courtot" w:date="2009-10-15T14:51:00Z" w:initials="MC">
    <w:p w:rsidR="001A2FA3" w:rsidRDefault="001A2FA3">
      <w:pPr>
        <w:pStyle w:val="CommentText"/>
      </w:pPr>
      <w:r>
        <w:rPr>
          <w:rStyle w:val="CommentReference"/>
        </w:rPr>
        <w:annotationRef/>
      </w:r>
      <w:r>
        <w:t>Alan to clean up – that’s for objecting to my name change ;)</w:t>
      </w:r>
    </w:p>
  </w:comment>
  <w:comment w:id="228" w:author="Alan Ruttenberg" w:date="2009-10-16T01:19:00Z" w:initials="AR">
    <w:p w:rsidR="001A2FA3" w:rsidRDefault="001A2FA3">
      <w:pPr>
        <w:pStyle w:val="CommentText"/>
      </w:pPr>
      <w:r>
        <w:rPr>
          <w:rStyle w:val="CommentReference"/>
        </w:rPr>
        <w:annotationRef/>
      </w:r>
      <w:r>
        <w:t>This sounds too much like a process!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E19F8"/>
    <w:multiLevelType w:val="hybridMultilevel"/>
    <w:tmpl w:val="CC964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A500D"/>
    <w:rsid w:val="000A6142"/>
    <w:rsid w:val="00122F54"/>
    <w:rsid w:val="001A2FA3"/>
    <w:rsid w:val="002C617A"/>
    <w:rsid w:val="002E4D41"/>
    <w:rsid w:val="002F01C5"/>
    <w:rsid w:val="003E56CF"/>
    <w:rsid w:val="005C7513"/>
    <w:rsid w:val="005F2DBD"/>
    <w:rsid w:val="006C39E4"/>
    <w:rsid w:val="00763D2E"/>
    <w:rsid w:val="007762A6"/>
    <w:rsid w:val="007F6956"/>
    <w:rsid w:val="00823281"/>
    <w:rsid w:val="008A500D"/>
    <w:rsid w:val="008C5011"/>
    <w:rsid w:val="008E752B"/>
    <w:rsid w:val="00940F29"/>
    <w:rsid w:val="00A333E9"/>
    <w:rsid w:val="00B21C85"/>
    <w:rsid w:val="00BD0421"/>
    <w:rsid w:val="00BF361B"/>
    <w:rsid w:val="00D71FB2"/>
    <w:rsid w:val="00DB634E"/>
    <w:rsid w:val="00F305FB"/>
    <w:rsid w:val="00F325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0D"/>
    <w:pPr>
      <w:suppressAutoHyphens/>
      <w:spacing w:after="120"/>
      <w:jc w:val="both"/>
    </w:pPr>
    <w:rPr>
      <w:rFonts w:ascii="Times New Roman" w:eastAsia="Times New Roman" w:hAnsi="Times New Roman" w:cs="Times New Roman"/>
      <w:sz w:val="22"/>
      <w:lang w:eastAsia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8A500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D4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3C13D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8A500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8A50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A500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8A500D"/>
    <w:rPr>
      <w:rFonts w:ascii="Lucida Grande" w:eastAsia="Times New Roman" w:hAnsi="Lucida Grande" w:cs="Times New Roman"/>
      <w:sz w:val="18"/>
      <w:szCs w:val="18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6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719</Words>
  <Characters>4103</Characters>
  <Application>Microsoft Macintosh Word</Application>
  <DocSecurity>0</DocSecurity>
  <Lines>34</Lines>
  <Paragraphs>8</Paragraphs>
  <ScaleCrop>false</ScaleCrop>
  <Company>BCCRCIS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Courtot</dc:creator>
  <cp:keywords/>
  <cp:lastModifiedBy>Alan Ruttenberg</cp:lastModifiedBy>
  <cp:revision>4</cp:revision>
  <dcterms:created xsi:type="dcterms:W3CDTF">2009-10-16T17:02:00Z</dcterms:created>
  <dcterms:modified xsi:type="dcterms:W3CDTF">2009-10-18T19:36:00Z</dcterms:modified>
</cp:coreProperties>
</file>